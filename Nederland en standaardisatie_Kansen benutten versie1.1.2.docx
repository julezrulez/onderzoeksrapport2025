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47246B35" w14:textId="5424D593" w:rsidR="009136E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proofErr w:type="gramStart"/>
      <w:r w:rsidR="62980AC1">
        <w:t>het in</w:t>
      </w:r>
      <w:r>
        <w:t>vloed</w:t>
      </w:r>
      <w:proofErr w:type="gramEnd"/>
      <w:r>
        <w:t xml:space="preserve"> kan blijven uitoefenen op de ontwikkeling van Europese en wereldwijde normen.</w:t>
      </w:r>
      <w:r w:rsidR="00F82D48">
        <w:t xml:space="preserve"> </w:t>
      </w:r>
    </w:p>
    <w:p w14:paraId="6860E717" w14:textId="1720247C"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pPr>
      <w:r w:rsidRPr="1DB86BE6">
        <w:rPr>
          <w:b/>
        </w:rPr>
        <w:lastRenderedPageBreak/>
        <w:t xml:space="preserve">Een groeiende deelname </w:t>
      </w:r>
      <w:r>
        <w:rPr>
          <w:bCs w:val="0"/>
        </w:rPr>
        <w:t xml:space="preserve">aan </w:t>
      </w:r>
      <w:proofErr w:type="spellStart"/>
      <w:r w:rsidR="001D3461">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8420C2">
        <w:rPr>
          <w:b/>
        </w:rPr>
        <w:t>, neemt iets af.</w:t>
      </w:r>
      <w:r w:rsidR="008420C2" w:rsidRPr="008420C2">
        <w:rPr>
          <w:bCs w:val="0"/>
        </w:rPr>
        <w:br/>
      </w:r>
      <w:r w:rsidRPr="008420C2">
        <w:rPr>
          <w:bCs w:val="0"/>
        </w:rPr>
        <w:t>De trend is dat de mondiale participatie toeneemt, de participatie van Nederlandse belanghebbenden blijft in verhouding achter.</w:t>
      </w:r>
    </w:p>
    <w:p w14:paraId="257B20D7" w14:textId="7EDA9D3F" w:rsidR="00313209" w:rsidRPr="008420C2" w:rsidRDefault="00313209" w:rsidP="008420C2">
      <w:pPr>
        <w:pStyle w:val="RomanNumbering"/>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8420C2">
        <w:rPr>
          <w:b/>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6073F665" w:rsidR="00313209" w:rsidRDefault="00313209" w:rsidP="008420C2">
      <w:pPr>
        <w:pStyle w:val="RomanNumbering"/>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8420C2">
      <w:pPr>
        <w:pStyle w:val="RomanNumbering"/>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lastRenderedPageBreak/>
        <w:t>Hoe kan de overheid de verdediging van Nederlandse publieke en private belangen in Europese en internationale ICT-standaardisatie versterken?</w:t>
      </w:r>
    </w:p>
    <w:p w14:paraId="62A31B03" w14:textId="62952ECE" w:rsidR="00313209" w:rsidRDefault="00313209" w:rsidP="0096471B">
      <w:pPr>
        <w:pStyle w:val="Heading3"/>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Heading3"/>
      </w:pPr>
      <w:r w:rsidRPr="00DA068C">
        <w:t>Voornaamste aanbevelingen</w:t>
      </w:r>
    </w:p>
    <w:p w14:paraId="227C800E" w14:textId="74EF5303" w:rsidR="00313209" w:rsidRPr="003D44ED" w:rsidRDefault="00313209" w:rsidP="007F68A9">
      <w:pPr>
        <w:pStyle w:val="RomanNumbering"/>
        <w:numPr>
          <w:ilvl w:val="0"/>
          <w:numId w:val="54"/>
        </w:numPr>
        <w:ind w:left="711"/>
      </w:pPr>
      <w:r w:rsidRPr="006B574C">
        <w:rPr>
          <w:b/>
        </w:rPr>
        <w:t>Beleidskoers en visie</w:t>
      </w:r>
      <w:r w:rsidR="00B433D1">
        <w:rPr>
          <w:b/>
        </w:rPr>
        <w:br/>
      </w:r>
      <w:r>
        <w:t xml:space="preserve">De overheid dient een </w:t>
      </w:r>
      <w:r w:rsidRPr="000D266B">
        <w:rPr>
          <w:b/>
          <w:bCs w:val="0"/>
        </w:rPr>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36387E58"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lastRenderedPageBreak/>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19417D43"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w:t>
      </w:r>
      <w:r w:rsidR="00E15002">
        <w:t>standaarden en</w:t>
      </w:r>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BDA19F4" w:rsidR="00313209" w:rsidRPr="003D44ED" w:rsidRDefault="00313209" w:rsidP="004C330A">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Pr>
          <w:b/>
        </w:rPr>
        <w:br/>
      </w:r>
      <w:r w:rsidRPr="003D44ED">
        <w:t>Tenslotte wordt aanbevolen de drempels aan te pakken die</w:t>
      </w:r>
      <w:r>
        <w:t xml:space="preserve"> volgens geïnterviewden de </w:t>
      </w:r>
      <w:r w:rsidRPr="003D44ED">
        <w:t>deelname aan standaardisatie belemmeren. Daarbij wordt gedacht aan:</w:t>
      </w:r>
    </w:p>
    <w:p w14:paraId="23AE5D20" w14:textId="37698DBF"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009F7E8A">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530B7B24"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r w:rsidR="00E15002">
        <w:t>trajecten (</w:t>
      </w:r>
      <w:r w:rsidRPr="00E11BE0">
        <w:rPr>
          <w:color w:val="000000" w:themeColor="text1"/>
        </w:rPr>
        <w:t>denk aan privacy)</w:t>
      </w:r>
      <w:r>
        <w:rPr>
          <w:color w:val="000000" w:themeColor="text1"/>
        </w:rPr>
        <w:t>.</w:t>
      </w:r>
    </w:p>
    <w:p w14:paraId="5ABCDFFC" w14:textId="73C2A69C" w:rsidR="00090700" w:rsidRPr="00707363" w:rsidRDefault="00313209" w:rsidP="02B4724F">
      <w:pPr>
        <w:pStyle w:val="ListParagraph"/>
        <w:numPr>
          <w:ilvl w:val="1"/>
          <w:numId w:val="14"/>
        </w:numPr>
        <w:ind w:left="1069" w:hanging="357"/>
        <w:rPr>
          <w:rFonts w:eastAsia="Century Gothic" w:cs="Century Gothic"/>
        </w:rPr>
      </w:pPr>
      <w:r>
        <w:t xml:space="preserve">Het bieden van </w:t>
      </w:r>
      <w:r w:rsidRPr="02B4724F">
        <w:rPr>
          <w:b/>
          <w:bCs/>
        </w:rPr>
        <w:t xml:space="preserve">opleidingen, faciliteren </w:t>
      </w:r>
      <w:r w:rsidRPr="003378DD">
        <w:t>van</w:t>
      </w:r>
      <w:r w:rsidRPr="02B4724F">
        <w:rPr>
          <w:b/>
          <w:bCs/>
        </w:rPr>
        <w:t xml:space="preserve"> kennisdeling binnen netwerken</w:t>
      </w:r>
      <w:r w:rsidR="00EE2B34">
        <w:t xml:space="preserve">, </w:t>
      </w:r>
      <w:r>
        <w:t xml:space="preserve">het verhogen van het </w:t>
      </w:r>
      <w:r w:rsidRPr="02B4724F">
        <w:rPr>
          <w:b/>
          <w:bCs/>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2B4724F">
        <w:rPr>
          <w:rFonts w:eastAsia="Century Gothic" w:cs="Century Gothic"/>
        </w:rPr>
        <w:t>Dit moet ondersteund worden door</w:t>
      </w:r>
      <w:r w:rsidR="002037DE">
        <w:t xml:space="preserve"> </w:t>
      </w:r>
      <w:r w:rsidR="002037DE" w:rsidRPr="02B4724F">
        <w:rPr>
          <w:b/>
          <w:bCs/>
        </w:rPr>
        <w:t>structurele capaciteitsopbouw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42182B2B"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428D2B1B" w:rsidR="002B3264" w:rsidRPr="00AE0465" w:rsidRDefault="009E2624" w:rsidP="00707363">
      <w:pPr>
        <w:pStyle w:val="ListParagraph"/>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 </w:t>
      </w:r>
    </w:p>
    <w:p w14:paraId="625C99EA" w14:textId="78730BF5"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Caption"/>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0CD65D55" w14:textId="6E751772" w:rsidR="00156C46"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r w:rsidR="00E7549C">
        <w:t xml:space="preserve"> </w:t>
      </w:r>
      <w:r w:rsidR="006F0589">
        <w:t xml:space="preserve"> </w:t>
      </w:r>
      <w:r w:rsidR="00B137B9">
        <w:t xml:space="preserve"> </w:t>
      </w:r>
    </w:p>
    <w:p w14:paraId="77A62645" w14:textId="77777777" w:rsidR="003D309B" w:rsidRPr="00AD1E9D" w:rsidRDefault="003D309B" w:rsidP="00156C46"/>
    <w:p w14:paraId="08CF8B16" w14:textId="14574BC2"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5339D7A9" w:rsidR="0099173A" w:rsidRDefault="0099173A" w:rsidP="00FF3F19">
      <w:pPr>
        <w:pStyle w:val="ListParagraph"/>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 xml:space="preserve">. </w:t>
      </w:r>
      <w:r>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stParagraph"/>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Heading2"/>
        <w:numPr>
          <w:ilvl w:val="1"/>
          <w:numId w:val="27"/>
        </w:numPr>
        <w:spacing w:before="0" w:line="288" w:lineRule="auto"/>
        <w:ind w:left="357" w:hanging="357"/>
      </w:pPr>
      <w:r>
        <w:t xml:space="preserve">Kwalitatief </w:t>
      </w:r>
      <w:r w:rsidR="00953AE9">
        <w:t>onderzoek</w:t>
      </w:r>
    </w:p>
    <w:p w14:paraId="52CC5242" w14:textId="518B919C" w:rsidR="00174DBE"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p>
    <w:p w14:paraId="3203B769" w14:textId="2A2BAFE6"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Caption"/>
      </w:pPr>
    </w:p>
    <w:p w14:paraId="0B09F274" w14:textId="036505F2"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w:t>
      </w:r>
      <w:proofErr w:type="gramStart"/>
      <w:r w:rsidR="007414F2" w:rsidRPr="007414F2">
        <w:rPr>
          <w:sz w:val="16"/>
          <w:szCs w:val="16"/>
        </w:rPr>
        <w:t xml:space="preserve">SDO </w:t>
      </w:r>
      <w:r w:rsidR="00856461">
        <w:rPr>
          <w:sz w:val="16"/>
          <w:szCs w:val="16"/>
        </w:rPr>
        <w:t>deelname</w:t>
      </w:r>
      <w:proofErr w:type="gramEnd"/>
      <w:r w:rsidRPr="00D27B9A">
        <w:rPr>
          <w:sz w:val="16"/>
          <w:szCs w:val="16"/>
        </w:rPr>
        <w:t>.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874"/>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6814214"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9F045D" w:rsidRPr="00B5208D">
              <w:rPr>
                <w:rFonts w:ascii="Aptos Narrow" w:eastAsia="Times New Roman" w:hAnsi="Aptos Narrow" w:cs="Times New Roman"/>
                <w:sz w:val="18"/>
                <w:szCs w:val="18"/>
                <w:lang w:eastAsia="nl-NL"/>
              </w:rPr>
              <w:t>**</w:t>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69F135BD"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514E28" w:rsidRPr="00B5208D">
              <w:rPr>
                <w:rFonts w:ascii="Aptos Narrow" w:eastAsia="Times New Roman" w:hAnsi="Aptos Narrow" w:cs="Times New Roman"/>
                <w:sz w:val="18"/>
                <w:szCs w:val="18"/>
                <w:lang w:eastAsia="nl-NL"/>
              </w:rPr>
              <w:t>*</w:t>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3FEF4B5A" w14:textId="3E359A4D" w:rsidR="00BC5BB7" w:rsidRDefault="00BC5BB7" w:rsidP="00BC5BB7">
      <w:r>
        <w:t xml:space="preserve">*Geen: geen </w:t>
      </w:r>
      <w:proofErr w:type="gramStart"/>
      <w:r>
        <w:t>actieve /</w:t>
      </w:r>
      <w:proofErr w:type="gramEnd"/>
      <w:r>
        <w:t xml:space="preserve"> passieve rol in een SDO. Geïnterviewden hebben een coördinerende rol of beleidsmatige rol.</w:t>
      </w:r>
      <w:r w:rsidR="00825F17">
        <w:t xml:space="preserve"> </w:t>
      </w:r>
    </w:p>
    <w:p w14:paraId="04E4A362" w14:textId="132F5851" w:rsidR="00840E3A" w:rsidRPr="00142808" w:rsidRDefault="00840E3A" w:rsidP="00840E3A">
      <w:r>
        <w:t>*</w:t>
      </w:r>
      <w:r w:rsidR="00E2549F">
        <w:t>*</w:t>
      </w:r>
      <w:r w:rsidRPr="00142808">
        <w:t>Overig: stichting, coöperatie met publieke taken, brancheorganisatie</w:t>
      </w:r>
    </w:p>
    <w:p w14:paraId="48401D07" w14:textId="77777777" w:rsidR="00895C07" w:rsidRDefault="00895C07" w:rsidP="00895C07"/>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5C5A2A7F"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5FD8F240">
        <w:t xml:space="preserve"> </w:t>
      </w:r>
      <w:r w:rsidR="25FF8610">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Caption"/>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Heading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5Dark-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Caption"/>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CommentReference"/>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Heading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Heading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6ABF7EE8"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2A3076">
      <w:pPr>
        <w:pStyle w:val="Stijl2"/>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4CAB22CE" w14:textId="713B134E" w:rsidR="00723690"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500027F" w14:textId="77777777" w:rsidR="009D75CA" w:rsidRDefault="009D75CA" w:rsidP="002A3076"/>
    <w:p w14:paraId="3A74B78C" w14:textId="3442031A" w:rsidR="00354B06" w:rsidRPr="00D45803"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2B31C635" w14:textId="77777777" w:rsidR="00D42926" w:rsidRPr="005D3969" w:rsidRDefault="00D42926" w:rsidP="002A3076"/>
    <w:p w14:paraId="1748E265" w14:textId="703A61F1" w:rsidR="005E4563" w:rsidRPr="0094115C" w:rsidRDefault="00211A95" w:rsidP="00B702FD">
      <w:pPr>
        <w:pStyle w:val="Heading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2A917ED3" w14:textId="2AE4058C" w:rsidR="00DC2BEA" w:rsidRDefault="00E821EC" w:rsidP="002A3076">
      <w:pPr>
        <w:pStyle w:val="NormalWeb"/>
        <w:spacing w:before="0" w:beforeAutospacing="0" w:after="0" w:afterAutospacing="0" w:line="288" w:lineRule="auto"/>
        <w:rPr>
          <w:highlight w:val="yellow"/>
        </w:rPr>
      </w:pPr>
      <w:r w:rsidRPr="00E821EC">
        <w:rPr>
          <w:rFonts w:ascii="Century Gothic" w:eastAsiaTheme="minorHAnsi" w:hAnsi="Century Gothic" w:cstheme="minorBidi"/>
          <w:sz w:val="20"/>
          <w:szCs w:val="22"/>
          <w:lang w:eastAsia="en-US"/>
        </w:rPr>
        <w:t xml:space="preserve">Uit de interviews komt naar voren dat </w:t>
      </w:r>
      <w:r w:rsidR="002F203E">
        <w:rPr>
          <w:rFonts w:ascii="Century Gothic" w:eastAsiaTheme="minorHAnsi" w:hAnsi="Century Gothic" w:cstheme="minorBidi"/>
          <w:sz w:val="20"/>
          <w:szCs w:val="22"/>
          <w:lang w:eastAsia="en-US"/>
        </w:rPr>
        <w:t xml:space="preserve">er sprake is van </w:t>
      </w:r>
      <w:r w:rsidRPr="00E821EC">
        <w:rPr>
          <w:rFonts w:ascii="Century Gothic" w:eastAsiaTheme="minorHAnsi" w:hAnsi="Century Gothic" w:cstheme="minorBidi"/>
          <w:sz w:val="20"/>
          <w:szCs w:val="22"/>
          <w:lang w:eastAsia="en-US"/>
        </w:rPr>
        <w:t>een voorzichtige daling in de deelname aan standaardisatie-activiteiten door Nederlandse organisaties.</w:t>
      </w:r>
      <w:r w:rsidR="00826A5D" w:rsidRPr="0044783E">
        <w:rPr>
          <w:rFonts w:ascii="Century Gothic" w:eastAsiaTheme="minorHAnsi" w:hAnsi="Century Gothic" w:cstheme="minorBidi"/>
          <w:sz w:val="20"/>
          <w:szCs w:val="22"/>
          <w:lang w:eastAsia="en-US"/>
        </w:rPr>
        <w:t xml:space="preserve"> </w:t>
      </w:r>
      <w:r w:rsidR="006464A2">
        <w:rPr>
          <w:rFonts w:ascii="Century Gothic" w:eastAsiaTheme="minorHAnsi" w:hAnsi="Century Gothic" w:cstheme="minorBidi"/>
          <w:sz w:val="20"/>
          <w:szCs w:val="22"/>
          <w:lang w:eastAsia="en-US"/>
        </w:rPr>
        <w:t xml:space="preserve">De oorzaak hiervan </w:t>
      </w:r>
      <w:r w:rsidR="0034115F">
        <w:rPr>
          <w:rFonts w:ascii="Century Gothic" w:eastAsiaTheme="minorHAnsi" w:hAnsi="Century Gothic" w:cstheme="minorBidi"/>
          <w:sz w:val="20"/>
          <w:szCs w:val="22"/>
          <w:lang w:eastAsia="en-US"/>
        </w:rPr>
        <w:t xml:space="preserve">is dat </w:t>
      </w:r>
      <w:r w:rsidR="00A66A2E">
        <w:rPr>
          <w:rFonts w:ascii="Century Gothic" w:eastAsiaTheme="minorHAnsi" w:hAnsi="Century Gothic" w:cstheme="minorBidi"/>
          <w:sz w:val="20"/>
          <w:szCs w:val="22"/>
          <w:lang w:eastAsia="en-US"/>
        </w:rPr>
        <w:t>m</w:t>
      </w:r>
      <w:r w:rsidR="00335CB1" w:rsidRPr="0044783E">
        <w:rPr>
          <w:rFonts w:ascii="Century Gothic" w:eastAsiaTheme="minorHAnsi" w:hAnsi="Century Gothic" w:cstheme="minorBidi"/>
          <w:sz w:val="20"/>
          <w:szCs w:val="22"/>
          <w:lang w:eastAsia="en-US"/>
        </w:rPr>
        <w:t>eerwaarde van deelname</w:t>
      </w:r>
      <w:r w:rsidR="00BA7890">
        <w:rPr>
          <w:rFonts w:ascii="Century Gothic" w:eastAsiaTheme="minorHAnsi" w:hAnsi="Century Gothic" w:cstheme="minorBidi"/>
          <w:sz w:val="20"/>
          <w:szCs w:val="22"/>
          <w:lang w:eastAsia="en-US"/>
        </w:rPr>
        <w:t xml:space="preserve"> aan standaardisatie</w:t>
      </w:r>
      <w:r w:rsidR="00335CB1" w:rsidRPr="0044783E">
        <w:rPr>
          <w:rFonts w:ascii="Century Gothic" w:eastAsiaTheme="minorHAnsi" w:hAnsi="Century Gothic" w:cstheme="minorBidi"/>
          <w:sz w:val="20"/>
          <w:szCs w:val="22"/>
          <w:lang w:eastAsia="en-US"/>
        </w:rPr>
        <w:t xml:space="preserve"> niet altijd kwantitatief </w:t>
      </w:r>
      <w:r w:rsidR="00961B2A">
        <w:rPr>
          <w:rFonts w:ascii="Century Gothic" w:eastAsiaTheme="minorHAnsi" w:hAnsi="Century Gothic" w:cstheme="minorBidi"/>
          <w:sz w:val="20"/>
          <w:szCs w:val="22"/>
          <w:lang w:eastAsia="en-US"/>
        </w:rPr>
        <w:t>kan worden</w:t>
      </w:r>
      <w:r w:rsidR="00335CB1" w:rsidRPr="0044783E">
        <w:rPr>
          <w:rFonts w:ascii="Century Gothic" w:eastAsiaTheme="minorHAnsi" w:hAnsi="Century Gothic" w:cstheme="minorBidi"/>
          <w:sz w:val="20"/>
          <w:szCs w:val="22"/>
          <w:lang w:eastAsia="en-US"/>
        </w:rPr>
        <w:t xml:space="preserve"> onderbouw</w:t>
      </w:r>
      <w:r w:rsidR="00961B2A">
        <w:rPr>
          <w:rFonts w:ascii="Century Gothic" w:eastAsiaTheme="minorHAnsi" w:hAnsi="Century Gothic" w:cstheme="minorBidi"/>
          <w:sz w:val="20"/>
          <w:szCs w:val="22"/>
          <w:lang w:eastAsia="en-US"/>
        </w:rPr>
        <w:t>d</w:t>
      </w:r>
      <w:r w:rsidR="00543133" w:rsidRPr="0044783E">
        <w:rPr>
          <w:rFonts w:ascii="Century Gothic" w:eastAsiaTheme="minorHAnsi" w:hAnsi="Century Gothic" w:cstheme="minorBidi"/>
          <w:sz w:val="20"/>
          <w:szCs w:val="22"/>
          <w:lang w:eastAsia="en-US"/>
        </w:rPr>
        <w:t xml:space="preserve"> en de business case</w:t>
      </w:r>
      <w:r w:rsidR="006A2829" w:rsidRPr="0044783E">
        <w:rPr>
          <w:rFonts w:ascii="Century Gothic" w:eastAsiaTheme="minorHAnsi" w:hAnsi="Century Gothic" w:cstheme="minorBidi"/>
          <w:sz w:val="20"/>
          <w:szCs w:val="22"/>
          <w:lang w:eastAsia="en-US"/>
        </w:rPr>
        <w:t xml:space="preserve"> daardoor</w:t>
      </w:r>
      <w:r w:rsidR="00CB3B42"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niet altijd voor</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de</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hand lig</w:t>
      </w:r>
      <w:r w:rsidR="00E72A49">
        <w:rPr>
          <w:rFonts w:ascii="Century Gothic" w:eastAsiaTheme="minorHAnsi" w:hAnsi="Century Gothic" w:cstheme="minorBidi"/>
          <w:sz w:val="20"/>
          <w:szCs w:val="22"/>
          <w:lang w:eastAsia="en-US"/>
        </w:rPr>
        <w:t>t</w:t>
      </w:r>
      <w:r w:rsidR="006A2829" w:rsidRPr="0044783E">
        <w:rPr>
          <w:rFonts w:ascii="Century Gothic" w:eastAsiaTheme="minorHAnsi" w:hAnsi="Century Gothic" w:cstheme="minorBidi"/>
          <w:sz w:val="20"/>
          <w:szCs w:val="22"/>
          <w:lang w:eastAsia="en-US"/>
        </w:rPr>
        <w:t>. Het kan meerdere jaren duren voorda</w:t>
      </w:r>
      <w:r w:rsidR="00E06BCA" w:rsidRPr="0044783E">
        <w:rPr>
          <w:rFonts w:ascii="Century Gothic" w:eastAsiaTheme="minorHAnsi" w:hAnsi="Century Gothic" w:cstheme="minorBidi"/>
          <w:sz w:val="20"/>
          <w:szCs w:val="22"/>
          <w:lang w:eastAsia="en-US"/>
        </w:rPr>
        <w:t xml:space="preserve">t de opbrengsten van investeringen zichtbaar </w:t>
      </w:r>
      <w:r w:rsidR="00424C68">
        <w:rPr>
          <w:rFonts w:ascii="Century Gothic" w:eastAsiaTheme="minorHAnsi" w:hAnsi="Century Gothic" w:cstheme="minorBidi"/>
          <w:sz w:val="20"/>
          <w:szCs w:val="22"/>
          <w:lang w:eastAsia="en-US"/>
        </w:rPr>
        <w:t>zijn</w:t>
      </w:r>
      <w:r w:rsidR="00E06BCA" w:rsidRPr="0044783E">
        <w:rPr>
          <w:rFonts w:ascii="Century Gothic" w:eastAsiaTheme="minorHAnsi" w:hAnsi="Century Gothic" w:cstheme="minorBidi"/>
          <w:sz w:val="20"/>
          <w:szCs w:val="22"/>
          <w:lang w:eastAsia="en-US"/>
        </w:rPr>
        <w:t xml:space="preserve"> en de directe zichtbaarheid van de voordelen is beperkt. </w:t>
      </w:r>
      <w:r w:rsidR="00424C68">
        <w:rPr>
          <w:rFonts w:ascii="Century Gothic" w:eastAsiaTheme="minorHAnsi" w:hAnsi="Century Gothic" w:cstheme="minorBidi"/>
          <w:sz w:val="20"/>
          <w:szCs w:val="22"/>
          <w:lang w:eastAsia="en-US"/>
        </w:rPr>
        <w:t>H</w:t>
      </w:r>
      <w:r w:rsidR="00ED06B8" w:rsidRPr="0044783E">
        <w:rPr>
          <w:rFonts w:ascii="Century Gothic" w:eastAsiaTheme="minorHAnsi" w:hAnsi="Century Gothic" w:cstheme="minorBidi"/>
          <w:sz w:val="20"/>
          <w:szCs w:val="22"/>
          <w:lang w:eastAsia="en-US"/>
        </w:rPr>
        <w:t>ierdoor</w:t>
      </w:r>
      <w:r w:rsidR="00424C68">
        <w:rPr>
          <w:rFonts w:ascii="Century Gothic" w:eastAsiaTheme="minorHAnsi" w:hAnsi="Century Gothic" w:cstheme="minorBidi"/>
          <w:sz w:val="20"/>
          <w:szCs w:val="22"/>
          <w:lang w:eastAsia="en-US"/>
        </w:rPr>
        <w:t xml:space="preserve"> ontstaat</w:t>
      </w:r>
      <w:r w:rsidR="001B3C54" w:rsidRPr="0044783E">
        <w:rPr>
          <w:rFonts w:ascii="Century Gothic" w:eastAsiaTheme="minorHAnsi" w:hAnsi="Century Gothic" w:cstheme="minorBidi"/>
          <w:sz w:val="20"/>
          <w:szCs w:val="22"/>
          <w:lang w:eastAsia="en-US"/>
        </w:rPr>
        <w:t xml:space="preserve"> een gebrek aan betrokkenheid van senior managers en </w:t>
      </w:r>
      <w:r w:rsidR="001B3C54" w:rsidRPr="00BE26A4">
        <w:rPr>
          <w:rFonts w:ascii="Century Gothic" w:eastAsiaTheme="minorHAnsi" w:hAnsi="Century Gothic" w:cstheme="minorBidi"/>
          <w:sz w:val="20"/>
          <w:szCs w:val="22"/>
          <w:lang w:eastAsia="en-US"/>
        </w:rPr>
        <w:t>bestuurders, wa</w:t>
      </w:r>
      <w:r w:rsidR="00F85628">
        <w:rPr>
          <w:rFonts w:ascii="Century Gothic" w:eastAsiaTheme="minorHAnsi" w:hAnsi="Century Gothic" w:cstheme="minorBidi"/>
          <w:sz w:val="20"/>
          <w:szCs w:val="22"/>
          <w:lang w:eastAsia="en-US"/>
        </w:rPr>
        <w:t>ardoor</w:t>
      </w:r>
      <w:r w:rsidR="001B3C54" w:rsidRPr="00BE26A4">
        <w:rPr>
          <w:rFonts w:ascii="Century Gothic" w:eastAsiaTheme="minorHAnsi" w:hAnsi="Century Gothic" w:cstheme="minorBidi"/>
          <w:sz w:val="20"/>
          <w:szCs w:val="22"/>
          <w:lang w:eastAsia="en-US"/>
        </w:rPr>
        <w:t xml:space="preserve"> investering</w:t>
      </w:r>
      <w:r w:rsidR="00F85628">
        <w:rPr>
          <w:rFonts w:ascii="Century Gothic" w:eastAsiaTheme="minorHAnsi" w:hAnsi="Century Gothic" w:cstheme="minorBidi"/>
          <w:sz w:val="20"/>
          <w:szCs w:val="22"/>
          <w:lang w:eastAsia="en-US"/>
        </w:rPr>
        <w:t>en</w:t>
      </w:r>
      <w:r w:rsidR="001B3C54" w:rsidRPr="00BE26A4">
        <w:rPr>
          <w:rFonts w:ascii="Century Gothic" w:eastAsiaTheme="minorHAnsi" w:hAnsi="Century Gothic" w:cstheme="minorBidi"/>
          <w:sz w:val="20"/>
          <w:szCs w:val="22"/>
          <w:lang w:eastAsia="en-US"/>
        </w:rPr>
        <w:t xml:space="preserve"> </w:t>
      </w:r>
      <w:r w:rsidR="00ED06B8" w:rsidRPr="00BE26A4">
        <w:rPr>
          <w:rFonts w:ascii="Century Gothic" w:eastAsiaTheme="minorHAnsi" w:hAnsi="Century Gothic" w:cstheme="minorBidi"/>
          <w:sz w:val="20"/>
          <w:szCs w:val="22"/>
          <w:lang w:eastAsia="en-US"/>
        </w:rPr>
        <w:t>in standaardisatie</w:t>
      </w:r>
      <w:r w:rsidR="001B3C54" w:rsidRPr="00BE26A4">
        <w:rPr>
          <w:rFonts w:ascii="Century Gothic" w:eastAsiaTheme="minorHAnsi" w:hAnsi="Century Gothic" w:cstheme="minorBidi"/>
          <w:sz w:val="20"/>
          <w:szCs w:val="22"/>
          <w:lang w:eastAsia="en-US"/>
        </w:rPr>
        <w:t xml:space="preserve"> </w:t>
      </w:r>
      <w:r w:rsidR="003F7BF6" w:rsidRPr="00695302">
        <w:rPr>
          <w:rFonts w:ascii="Century Gothic" w:eastAsiaTheme="minorHAnsi" w:hAnsi="Century Gothic" w:cstheme="minorBidi"/>
          <w:sz w:val="20"/>
          <w:szCs w:val="22"/>
          <w:lang w:eastAsia="en-US"/>
        </w:rPr>
        <w:t xml:space="preserve">onder druk </w:t>
      </w:r>
      <w:r w:rsidR="00F85628">
        <w:rPr>
          <w:rFonts w:ascii="Century Gothic" w:eastAsiaTheme="minorHAnsi" w:hAnsi="Century Gothic" w:cstheme="minorBidi"/>
          <w:sz w:val="20"/>
          <w:szCs w:val="22"/>
          <w:lang w:eastAsia="en-US"/>
        </w:rPr>
        <w:t xml:space="preserve">komen te </w:t>
      </w:r>
      <w:r w:rsidR="004430DE" w:rsidRPr="00695302">
        <w:rPr>
          <w:rFonts w:ascii="Century Gothic" w:eastAsiaTheme="minorHAnsi" w:hAnsi="Century Gothic" w:cstheme="minorBidi"/>
          <w:sz w:val="20"/>
          <w:szCs w:val="22"/>
          <w:lang w:eastAsia="en-US"/>
        </w:rPr>
        <w:t>staa</w:t>
      </w:r>
      <w:r w:rsidR="00F85628">
        <w:rPr>
          <w:rFonts w:ascii="Century Gothic" w:eastAsiaTheme="minorHAnsi" w:hAnsi="Century Gothic" w:cstheme="minorBidi"/>
          <w:sz w:val="20"/>
          <w:szCs w:val="22"/>
          <w:lang w:eastAsia="en-US"/>
        </w:rPr>
        <w:t>n</w:t>
      </w:r>
      <w:r w:rsidR="004430DE" w:rsidRPr="00695302">
        <w:rPr>
          <w:rFonts w:ascii="Century Gothic" w:eastAsiaTheme="minorHAnsi" w:hAnsi="Century Gothic" w:cstheme="minorBidi"/>
          <w:sz w:val="20"/>
          <w:szCs w:val="22"/>
          <w:lang w:eastAsia="en-US"/>
        </w:rPr>
        <w:t>.</w:t>
      </w:r>
      <w:r w:rsidR="003F7BF6" w:rsidRPr="00695302">
        <w:rPr>
          <w:rFonts w:ascii="Century Gothic" w:eastAsiaTheme="minorHAnsi" w:hAnsi="Century Gothic" w:cstheme="minorBidi"/>
          <w:sz w:val="20"/>
          <w:szCs w:val="22"/>
          <w:lang w:eastAsia="en-US"/>
        </w:rPr>
        <w:t xml:space="preserve"> </w:t>
      </w:r>
      <w:r w:rsidR="00D55216">
        <w:rPr>
          <w:rFonts w:ascii="Century Gothic" w:eastAsiaTheme="minorHAnsi" w:hAnsi="Century Gothic" w:cstheme="minorBidi"/>
          <w:sz w:val="20"/>
          <w:szCs w:val="22"/>
          <w:lang w:eastAsia="en-US"/>
        </w:rPr>
        <w:t>Dit geldt ook voor</w:t>
      </w:r>
      <w:r w:rsidR="003F7BF6" w:rsidRPr="00695302">
        <w:rPr>
          <w:rFonts w:ascii="Century Gothic" w:eastAsiaTheme="minorHAnsi" w:hAnsi="Century Gothic" w:cstheme="minorBidi"/>
          <w:sz w:val="20"/>
          <w:szCs w:val="22"/>
          <w:lang w:eastAsia="en-US"/>
        </w:rPr>
        <w:t xml:space="preserve"> grote bedrijven en multinationals</w:t>
      </w:r>
      <w:r w:rsidR="00D55216">
        <w:rPr>
          <w:rFonts w:ascii="Century Gothic" w:eastAsiaTheme="minorHAnsi" w:hAnsi="Century Gothic" w:cstheme="minorBidi"/>
          <w:sz w:val="20"/>
          <w:szCs w:val="22"/>
          <w:lang w:eastAsia="en-US"/>
        </w:rPr>
        <w:t>.</w:t>
      </w:r>
    </w:p>
    <w:p w14:paraId="53B159B8" w14:textId="5F2DA23D" w:rsidR="0069296A" w:rsidRDefault="00656953" w:rsidP="002A3076">
      <w:r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3C3BA74F" w14:textId="77777777" w:rsidR="00C90243" w:rsidRPr="00AE418D" w:rsidRDefault="00C90243" w:rsidP="002A3076">
      <w:pPr>
        <w:rPr>
          <w:rFonts w:eastAsiaTheme="majorEastAsia" w:cstheme="majorBidi"/>
          <w:b/>
          <w:color w:val="005A80" w:themeColor="accent2" w:themeShade="80"/>
          <w:szCs w:val="26"/>
        </w:rPr>
      </w:pPr>
    </w:p>
    <w:p w14:paraId="68DCA2E0" w14:textId="40E6EC5F" w:rsidR="008872AE" w:rsidRPr="00AE418D" w:rsidRDefault="00A95B51" w:rsidP="00B702FD">
      <w:pPr>
        <w:pStyle w:val="Heading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15FD3BD6" w14:textId="192D9B30" w:rsidR="007949C6" w:rsidRPr="00904945" w:rsidRDefault="00273C24" w:rsidP="000E4242">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p>
    <w:p w14:paraId="068B6518" w14:textId="64901A22" w:rsidR="00273C24" w:rsidRPr="0094115C" w:rsidRDefault="00273C24" w:rsidP="002A3076">
      <w:pPr>
        <w:ind w:left="357"/>
      </w:pPr>
      <w:r w:rsidRPr="0094115C">
        <w:t xml:space="preserve">Actieve deelname levert organisaties strategische voordelen op zoals het beïnvloeden van </w:t>
      </w:r>
      <w:r w:rsidR="00FC3D64">
        <w:t xml:space="preserve">internationale </w:t>
      </w:r>
      <w:r w:rsidRPr="0094115C">
        <w:t xml:space="preserve">standaarden, het vergroten van het marktaandeel, het verbeteren van interoperabiliteit en het waarborgen van (product)veiligheid. Bij passieve deelname </w:t>
      </w:r>
      <w:r w:rsidRPr="0094115C">
        <w:lastRenderedPageBreak/>
        <w:t>krijgen organisaties vroegtijdig inzicht in nieuwe ontwikkelingen, waardoor zij snel kunnen anticiperen.</w:t>
      </w:r>
      <w:r w:rsidRPr="003D5754">
        <w:rPr>
          <w:rFonts w:ascii="Arial" w:hAnsi="Arial" w:cs="Arial"/>
        </w:rPr>
        <w:t>  </w:t>
      </w:r>
      <w:r w:rsidRPr="0094115C">
        <w:t>Tenslotte draagt deelname vaak bij aan een collectief of sectoraal belang.</w:t>
      </w:r>
      <w:r w:rsidRPr="003D5754">
        <w:rPr>
          <w:rFonts w:ascii="Arial" w:hAnsi="Arial" w:cs="Arial"/>
        </w:rPr>
        <w:t> </w:t>
      </w:r>
      <w:r w:rsidRPr="0094115C">
        <w:t xml:space="preserve"> </w:t>
      </w:r>
    </w:p>
    <w:p w14:paraId="02DC458F" w14:textId="4066D4E9" w:rsidR="007949C6" w:rsidRDefault="003E6465" w:rsidP="002A3076">
      <w:pPr>
        <w:ind w:left="357"/>
      </w:pPr>
      <w:r w:rsidRPr="0094115C">
        <w:t>Ook speelt p</w:t>
      </w:r>
      <w:r w:rsidR="007949C6" w:rsidRPr="0094115C">
        <w:t>ersoonlijke motivatie</w:t>
      </w:r>
      <w:r w:rsidRPr="0094115C">
        <w:t xml:space="preserve"> van medewerkers een rol vanwege</w:t>
      </w:r>
      <w:r w:rsidR="007949C6" w:rsidRPr="0094115C">
        <w:t xml:space="preserve"> </w:t>
      </w:r>
      <w:r w:rsidR="009E1816" w:rsidRPr="0094115C">
        <w:t xml:space="preserve">de mogelijkheden voor </w:t>
      </w:r>
      <w:r w:rsidR="007949C6" w:rsidRPr="0094115C">
        <w:t>professionele groei, intrinsieke motivatie</w:t>
      </w:r>
      <w:r w:rsidR="00114E19" w:rsidRPr="0094115C">
        <w:t xml:space="preserve"> en</w:t>
      </w:r>
      <w:r w:rsidR="007949C6" w:rsidRPr="0094115C">
        <w:t xml:space="preserve"> netwerkuitbreiding.</w:t>
      </w:r>
    </w:p>
    <w:p w14:paraId="1D89EB53" w14:textId="77777777" w:rsidR="00962131" w:rsidRPr="00962131" w:rsidRDefault="00962131" w:rsidP="002A3076"/>
    <w:p w14:paraId="5BD393AF" w14:textId="5F1928DA" w:rsidR="003E6465" w:rsidRDefault="00A37322" w:rsidP="000E4242">
      <w:pPr>
        <w:pStyle w:val="Stijl3"/>
        <w:numPr>
          <w:ilvl w:val="0"/>
          <w:numId w:val="41"/>
        </w:numPr>
      </w:pPr>
      <w:r>
        <w:t>G</w:t>
      </w:r>
      <w:r w:rsidR="006D3FF3" w:rsidRPr="0094115C">
        <w:t xml:space="preserve">ebrek aan kennis, tijd, middelen en capaciteit, </w:t>
      </w:r>
      <w:r w:rsidR="006D3FF3" w:rsidRPr="008825B9">
        <w:rPr>
          <w:b w:val="0"/>
          <w:bCs w:val="0"/>
        </w:rPr>
        <w:t>waardoor de prioritering van standaardisatie onvoldoende aandacht krijgt</w:t>
      </w:r>
      <w:r w:rsidR="000C0E13" w:rsidRPr="008825B9">
        <w:rPr>
          <w:b w:val="0"/>
          <w:bCs w:val="0"/>
        </w:rPr>
        <w:t xml:space="preserve"> en betrokkenheid h</w:t>
      </w:r>
      <w:r w:rsidR="00441346" w:rsidRPr="008825B9">
        <w:rPr>
          <w:b w:val="0"/>
          <w:bCs w:val="0"/>
        </w:rPr>
        <w:t>ieronder lijdt</w:t>
      </w:r>
      <w:r w:rsidR="006D3FF3" w:rsidRPr="008825B9">
        <w:rPr>
          <w:b w:val="0"/>
          <w:bCs w:val="0"/>
        </w:rPr>
        <w:t>.</w:t>
      </w:r>
      <w:r w:rsidR="00C07014" w:rsidRPr="008825B9">
        <w:rPr>
          <w:b w:val="0"/>
          <w:bCs w:val="0"/>
        </w:rPr>
        <w:t xml:space="preserve"> </w:t>
      </w:r>
    </w:p>
    <w:p w14:paraId="48D7AB0A" w14:textId="4149077A" w:rsidR="00962131" w:rsidRDefault="00C07014" w:rsidP="002A3076">
      <w:pPr>
        <w:ind w:left="360"/>
      </w:pPr>
      <w:r>
        <w:t>Dit</w:t>
      </w:r>
      <w:r w:rsidR="00EE328E">
        <w:t xml:space="preserve"> </w:t>
      </w:r>
      <w:r w:rsidR="002A7040">
        <w:t>betreft</w:t>
      </w:r>
      <w:r w:rsidR="00EE328E">
        <w:t xml:space="preserve"> </w:t>
      </w:r>
      <w:r w:rsidR="006B5CA3">
        <w:t xml:space="preserve">zeker de </w:t>
      </w:r>
      <w:r w:rsidR="00FB6F4B">
        <w:t>helft</w:t>
      </w:r>
      <w:r w:rsidR="006B5CA3">
        <w:t xml:space="preserve"> van de </w:t>
      </w:r>
      <w:r w:rsidR="00FB6F4B">
        <w:t>organisaties</w:t>
      </w:r>
      <w:r w:rsidR="002A7040">
        <w:t xml:space="preserve"> uit de </w:t>
      </w:r>
      <w:r w:rsidR="00FB6F4B">
        <w:t xml:space="preserve">private </w:t>
      </w:r>
      <w:r w:rsidR="00CD6C5B">
        <w:t>sector</w:t>
      </w:r>
      <w:r w:rsidR="002A7040">
        <w:t xml:space="preserve"> die zijn</w:t>
      </w:r>
      <w:r w:rsidR="00CC45BB">
        <w:t xml:space="preserve"> </w:t>
      </w:r>
      <w:r w:rsidR="006763E9">
        <w:t xml:space="preserve">geïnterviewd </w:t>
      </w:r>
      <w:r w:rsidR="00CD6C5B">
        <w:t>en</w:t>
      </w:r>
      <w:r w:rsidR="00CC45BB">
        <w:t xml:space="preserve"> </w:t>
      </w:r>
      <w:r w:rsidR="00C5434C">
        <w:t xml:space="preserve">heeft als </w:t>
      </w:r>
      <w:r w:rsidR="006763E9">
        <w:t>belangrijkste</w:t>
      </w:r>
      <w:r w:rsidR="00CD6C5B">
        <w:t xml:space="preserve"> </w:t>
      </w:r>
      <w:r w:rsidR="00C5434C">
        <w:t>oorzaak dat</w:t>
      </w:r>
      <w:r w:rsidR="00962131" w:rsidRPr="00962131">
        <w:t xml:space="preserve"> participatie kostbaar</w:t>
      </w:r>
      <w:r w:rsidR="003E6465">
        <w:t xml:space="preserve"> is, </w:t>
      </w:r>
      <w:r w:rsidR="00B26A2E">
        <w:t>met name</w:t>
      </w:r>
      <w:r w:rsidR="00962131" w:rsidRPr="00962131">
        <w:t xml:space="preserve"> </w:t>
      </w:r>
      <w:r w:rsidR="00C5434C">
        <w:t>vanwege</w:t>
      </w:r>
      <w:r w:rsidR="00962131" w:rsidRPr="00962131">
        <w:t xml:space="preserve"> de tijdsinvestering</w:t>
      </w:r>
      <w:r w:rsidR="00C5434C">
        <w:t>.</w:t>
      </w:r>
      <w:r w:rsidR="00962131" w:rsidRPr="00962131">
        <w:t xml:space="preserve"> </w:t>
      </w:r>
      <w:r w:rsidR="003E6465">
        <w:t xml:space="preserve">Bedrijven </w:t>
      </w:r>
      <w:r w:rsidR="007161F3">
        <w:t>focussen op</w:t>
      </w:r>
      <w:r w:rsidR="00962131" w:rsidRPr="00962131">
        <w:t xml:space="preserve"> korte</w:t>
      </w:r>
      <w:r w:rsidR="00A92620">
        <w:t>-</w:t>
      </w:r>
      <w:r w:rsidR="00962131" w:rsidRPr="00962131">
        <w:t xml:space="preserve">termijn voordelen </w:t>
      </w:r>
      <w:r w:rsidR="00C5434C">
        <w:t>en</w:t>
      </w:r>
      <w:r w:rsidR="00962131" w:rsidRPr="00962131">
        <w:t xml:space="preserve"> zie</w:t>
      </w:r>
      <w:r w:rsidR="003E6465">
        <w:t>n</w:t>
      </w:r>
      <w:r w:rsidR="00962131" w:rsidRPr="00962131">
        <w:t xml:space="preserve"> </w:t>
      </w:r>
      <w:r w:rsidR="00C5434C">
        <w:t>particip</w:t>
      </w:r>
      <w:r w:rsidR="003E6465">
        <w:t>atie</w:t>
      </w:r>
      <w:r w:rsidR="00C5434C">
        <w:t xml:space="preserve"> in standaardisatie</w:t>
      </w:r>
      <w:r w:rsidR="00962131" w:rsidRPr="00962131">
        <w:t xml:space="preserve"> </w:t>
      </w:r>
      <w:r w:rsidR="00C5434C">
        <w:t>vooral</w:t>
      </w:r>
      <w:r w:rsidR="00962131" w:rsidRPr="00962131">
        <w:t xml:space="preserve"> als kosten</w:t>
      </w:r>
      <w:r w:rsidR="007161F3">
        <w:t>post</w:t>
      </w:r>
      <w:r w:rsidR="00962131" w:rsidRPr="00962131">
        <w:t xml:space="preserve"> in plaats van </w:t>
      </w:r>
      <w:r w:rsidR="005034AC">
        <w:t xml:space="preserve">als </w:t>
      </w:r>
      <w:r w:rsidR="00962131" w:rsidRPr="00962131">
        <w:t>investering.</w:t>
      </w:r>
      <w:r w:rsidR="002F4E04">
        <w:t xml:space="preserve"> </w:t>
      </w:r>
      <w:r w:rsidR="002F4E04" w:rsidRPr="0094115C">
        <w:t>Veel organisaties hebben niet de kennis, tijd,</w:t>
      </w:r>
      <w:r w:rsidR="002F4E04" w:rsidRPr="00C83590">
        <w:rPr>
          <w:rFonts w:ascii="Arial" w:hAnsi="Arial" w:cs="Arial"/>
        </w:rPr>
        <w:t> </w:t>
      </w:r>
      <w:r w:rsidR="002F4E04" w:rsidRPr="0094115C">
        <w:t xml:space="preserve">middelen en capaciteit om actief deel te nemen. </w:t>
      </w:r>
      <w:r w:rsidR="002E1D89" w:rsidRPr="00C04A90">
        <w:t>Bij het management en de bestuurders lijkt onvoldoende bekendheid met het onderwerp de betrokkenheid te beperken</w:t>
      </w:r>
      <w:r w:rsidR="002F4E04" w:rsidRPr="0094115C">
        <w:t xml:space="preserve">. Daarnaast zijn standaardisatieprocessen van lange duur en complex, wat deelname verder bemoeilijkt. Daardoor worden de opbrengsten en </w:t>
      </w:r>
      <w:r w:rsidR="002F4E04" w:rsidRPr="00782398">
        <w:rPr>
          <w:b/>
        </w:rPr>
        <w:t>voordelen pas op lange termijn zichtbaar</w:t>
      </w:r>
      <w:r w:rsidR="002F4E04" w:rsidRPr="0094115C">
        <w:t>.</w:t>
      </w:r>
      <w:r w:rsidR="002F4E04" w:rsidRPr="00C83590">
        <w:rPr>
          <w:rFonts w:ascii="Arial" w:hAnsi="Arial" w:cs="Arial"/>
        </w:rPr>
        <w:t> </w:t>
      </w:r>
      <w:r w:rsidR="002F4E04" w:rsidRPr="0094115C">
        <w:t>Dit alles leidt ertoe dat standaardisatie onvoldoende prioriteit krijgt.</w:t>
      </w:r>
    </w:p>
    <w:p w14:paraId="22CD33F3" w14:textId="77777777" w:rsidR="00825D3F" w:rsidRDefault="00825D3F" w:rsidP="002A3076"/>
    <w:p w14:paraId="313746EC" w14:textId="53DD81A1" w:rsidR="001B31D7" w:rsidRDefault="00280355" w:rsidP="000E4242">
      <w:pPr>
        <w:pStyle w:val="ListParagraph"/>
        <w:numPr>
          <w:ilvl w:val="0"/>
          <w:numId w:val="41"/>
        </w:numPr>
      </w:pPr>
      <w:r w:rsidRPr="002A3076">
        <w:rPr>
          <w:rStyle w:val="Stijl3Char"/>
        </w:rPr>
        <w:t xml:space="preserve">In de toekomst </w:t>
      </w:r>
      <w:r w:rsidRPr="00065367">
        <w:rPr>
          <w:rStyle w:val="Stijl3Char"/>
          <w:b w:val="0"/>
          <w:bCs w:val="0"/>
        </w:rPr>
        <w:t>verwachten Nederlandse organisaties</w:t>
      </w:r>
      <w:r w:rsidRPr="002A3076">
        <w:rPr>
          <w:rStyle w:val="Stijl3Char"/>
        </w:rPr>
        <w:t xml:space="preserve"> geen uitbreiding </w:t>
      </w:r>
      <w:r w:rsidRPr="00065367">
        <w:rPr>
          <w:rStyle w:val="Stijl3Char"/>
          <w:b w:val="0"/>
          <w:bCs w:val="0"/>
        </w:rPr>
        <w:t>van hun</w:t>
      </w:r>
      <w:r w:rsidRPr="002A3076">
        <w:rPr>
          <w:rStyle w:val="Stijl3Char"/>
        </w:rPr>
        <w:t xml:space="preserve"> activiteiten.</w:t>
      </w:r>
      <w:r w:rsidR="0097440C" w:rsidRPr="002A3076">
        <w:rPr>
          <w:rFonts w:ascii="Arial" w:hAnsi="Arial" w:cs="Arial"/>
          <w:b/>
          <w:bCs/>
        </w:rPr>
        <w:t xml:space="preserve"> </w:t>
      </w:r>
      <w:r w:rsidR="0097440C" w:rsidRPr="002A3076">
        <w:rPr>
          <w:rFonts w:ascii="Arial" w:hAnsi="Arial" w:cs="Arial"/>
        </w:rPr>
        <w:t>S</w:t>
      </w:r>
      <w:r w:rsidR="00C66B58" w:rsidRPr="0094115C">
        <w:t>trategische onderwerpen</w:t>
      </w:r>
      <w:r w:rsidR="007662FE">
        <w:t xml:space="preserve"> </w:t>
      </w:r>
      <w:r w:rsidR="0097440C">
        <w:t>voor de to</w:t>
      </w:r>
      <w:r w:rsidR="007662FE">
        <w:t>e</w:t>
      </w:r>
      <w:r w:rsidR="0097440C">
        <w:t xml:space="preserve">komst </w:t>
      </w:r>
      <w:r w:rsidR="007662FE">
        <w:t xml:space="preserve">die </w:t>
      </w:r>
      <w:r w:rsidR="0097440C">
        <w:t xml:space="preserve">zijn </w:t>
      </w:r>
      <w:r w:rsidR="007662FE">
        <w:t>genoemd zijn</w:t>
      </w:r>
      <w:r w:rsidR="00853643">
        <w:t>:</w:t>
      </w:r>
      <w:r w:rsidR="00C66B58" w:rsidRPr="0094115C">
        <w:t xml:space="preserve"> AI, digital </w:t>
      </w:r>
      <w:proofErr w:type="spellStart"/>
      <w:r w:rsidR="00C66B58" w:rsidRPr="0094115C">
        <w:t>wallets</w:t>
      </w:r>
      <w:proofErr w:type="spellEnd"/>
      <w:r w:rsidR="00C66B58" w:rsidRPr="0094115C">
        <w:t xml:space="preserve">, cyber, data interoperabiliteit en op operationele onderwerpen zoals </w:t>
      </w:r>
      <w:proofErr w:type="spellStart"/>
      <w:r w:rsidR="00C66B58" w:rsidRPr="0094115C">
        <w:t>procurement</w:t>
      </w:r>
      <w:proofErr w:type="spellEnd"/>
      <w:r w:rsidR="00C66B58" w:rsidRPr="0094115C">
        <w:t xml:space="preserve"> en </w:t>
      </w:r>
      <w:proofErr w:type="spellStart"/>
      <w:r w:rsidR="00C66B58" w:rsidRPr="0094115C">
        <w:t>invoicing</w:t>
      </w:r>
      <w:proofErr w:type="spellEnd"/>
      <w:r w:rsidR="00C66B58" w:rsidRPr="0094115C">
        <w:t>.</w:t>
      </w:r>
      <w:r w:rsidR="00C66B58" w:rsidRPr="002A3076">
        <w:rPr>
          <w:rFonts w:ascii="Arial" w:hAnsi="Arial" w:cs="Arial"/>
        </w:rPr>
        <w:t>   </w:t>
      </w:r>
      <w:r w:rsidR="00C66B58">
        <w:t xml:space="preserve"> </w:t>
      </w:r>
      <w:r w:rsidR="001B31D7">
        <w:br w:type="page"/>
      </w:r>
    </w:p>
    <w:p w14:paraId="35CB1A9F" w14:textId="53DD4D2D" w:rsidR="00414C1B" w:rsidRPr="00414C1B" w:rsidRDefault="00EE4F03" w:rsidP="003F566B">
      <w:pPr>
        <w:pStyle w:val="Heading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bookmarkEnd w:id="220"/>
    <w:bookmarkEnd w:id="221"/>
    <w:bookmarkEnd w:id="222"/>
    <w:bookmarkEnd w:id="223"/>
    <w:bookmarkEnd w:id="224"/>
    <w:bookmarkEnd w:id="225"/>
    <w:bookmarkEnd w:id="226"/>
    <w:bookmarkEnd w:id="227"/>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Heading2"/>
        <w:numPr>
          <w:ilvl w:val="0"/>
          <w:numId w:val="56"/>
        </w:numPr>
        <w:spacing w:before="0" w:line="288" w:lineRule="auto"/>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H</w:t>
      </w:r>
      <w:r w:rsidR="008872AE">
        <w:t>uidige activiteiten</w:t>
      </w:r>
      <w:bookmarkEnd w:id="228"/>
      <w:bookmarkEnd w:id="229"/>
      <w:bookmarkEnd w:id="230"/>
      <w:bookmarkEnd w:id="231"/>
      <w:bookmarkEnd w:id="232"/>
      <w:bookmarkEnd w:id="233"/>
      <w:bookmarkEnd w:id="234"/>
      <w:bookmarkEnd w:id="235"/>
      <w:bookmarkEnd w:id="236"/>
    </w:p>
    <w:p w14:paraId="7DE6028A" w14:textId="6AB935A7" w:rsidR="00231F77" w:rsidRPr="00231F77"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w:t>
      </w:r>
      <w:proofErr w:type="gramStart"/>
      <w:r w:rsidRPr="00231F77">
        <w:rPr>
          <w:szCs w:val="20"/>
        </w:rPr>
        <w:t>EU lidstaat</w:t>
      </w:r>
      <w:proofErr w:type="gramEnd"/>
      <w:r w:rsidRPr="00231F77">
        <w:rPr>
          <w:szCs w:val="20"/>
        </w:rPr>
        <w:t xml:space="preserve">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 xml:space="preserve">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 </w:t>
      </w:r>
    </w:p>
    <w:p w14:paraId="7BFC5F6A" w14:textId="77777777" w:rsidR="00231F77" w:rsidRPr="00231F77"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w:t>
      </w:r>
      <w:proofErr w:type="gramStart"/>
      <w:r w:rsidRPr="00231F77">
        <w:t>ETSI normalisatieproces</w:t>
      </w:r>
      <w:proofErr w:type="gramEnd"/>
      <w:r w:rsidRPr="00231F77">
        <w:t xml:space="preserve">. </w:t>
      </w:r>
    </w:p>
    <w:p w14:paraId="5F88201B" w14:textId="594EA4EF"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Heading3"/>
      </w:pPr>
      <w:r w:rsidRPr="1B12DF6E">
        <w:t>De Nationale Normalisatieagenda</w:t>
      </w:r>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p>
    <w:p w14:paraId="0107ED55" w14:textId="42F8BD8E"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Heading2"/>
        <w:numPr>
          <w:ilvl w:val="0"/>
          <w:numId w:val="56"/>
        </w:numPr>
        <w:spacing w:before="0" w:line="288" w:lineRule="auto"/>
      </w:pPr>
      <w:bookmarkStart w:id="237" w:name="_Toc188372436"/>
      <w:bookmarkStart w:id="238" w:name="_Toc188372561"/>
      <w:bookmarkStart w:id="239" w:name="_Toc188456658"/>
      <w:bookmarkStart w:id="240" w:name="_Toc188708009"/>
      <w:bookmarkStart w:id="241" w:name="_Toc188863931"/>
      <w:bookmarkStart w:id="242" w:name="_Toc191561615"/>
      <w:r>
        <w:t>Informatie opgehaald uit de interviews</w:t>
      </w:r>
      <w:bookmarkEnd w:id="237"/>
      <w:bookmarkEnd w:id="238"/>
      <w:bookmarkEnd w:id="239"/>
      <w:bookmarkEnd w:id="240"/>
      <w:bookmarkEnd w:id="241"/>
      <w:bookmarkEnd w:id="242"/>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Heading3"/>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267CCF8B"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3BE7CDB2" w14:textId="77777777"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96471B">
      <w:pPr>
        <w:pStyle w:val="Heading3"/>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Heading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0F9FFBE8" w:rsidR="005F4A2A" w:rsidRDefault="009611EB" w:rsidP="003F566B">
      <w:r w:rsidRPr="00296388">
        <w:t xml:space="preserve">De diversiteit aan belangen en achtergronden van betrokken partijen creëert uitdagingen bij het bereiken van consensus in </w:t>
      </w:r>
      <w:r>
        <w:t xml:space="preserve">standaardisatie-activiteiten. </w:t>
      </w:r>
      <w:r>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p>
    <w:p w14:paraId="356F0A54" w14:textId="63D06015"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672946E" w14:textId="35000D09" w:rsidR="007F29A8" w:rsidRPr="00896B3B" w:rsidRDefault="00A213C9" w:rsidP="0096471B">
      <w:pPr>
        <w:pStyle w:val="Heading2"/>
        <w:numPr>
          <w:ilvl w:val="0"/>
          <w:numId w:val="56"/>
        </w:numPr>
        <w:spacing w:before="0" w:line="288" w:lineRule="auto"/>
        <w:rPr>
          <w:rStyle w:val="Stijl3Char"/>
        </w:rPr>
      </w:pPr>
      <w:bookmarkStart w:id="264" w:name="_Toc191561616"/>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stParagraph"/>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stParagraph"/>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F70B86">
        <w:rPr>
          <w:b/>
          <w:bCs/>
        </w:rPr>
        <w:t>.</w:t>
      </w:r>
    </w:p>
    <w:p w14:paraId="33397907" w14:textId="269AC304" w:rsidR="00D416BD" w:rsidRDefault="00762CC9" w:rsidP="000E4242">
      <w:pPr>
        <w:pStyle w:val="ListParagraph"/>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stParagraph"/>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C33898C" w14:textId="111E12E4" w:rsidR="00D93E77" w:rsidRPr="003F566B" w:rsidRDefault="00A0657D" w:rsidP="000E4242">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w:t>
      </w:r>
      <w:proofErr w:type="gramStart"/>
      <w:r w:rsidR="00D93E77" w:rsidRPr="003F566B">
        <w:rPr>
          <w:rFonts w:eastAsia="Times New Roman"/>
          <w:b w:val="0"/>
          <w:bCs w:val="0"/>
          <w:color w:val="auto"/>
        </w:rPr>
        <w:t>coördinatiemechanisme /</w:t>
      </w:r>
      <w:proofErr w:type="gramEnd"/>
      <w:r w:rsidR="00D93E77" w:rsidRPr="003F566B">
        <w:rPr>
          <w:rFonts w:eastAsia="Times New Roman"/>
          <w:b w:val="0"/>
          <w:bCs w:val="0"/>
          <w:color w:val="auto"/>
        </w:rPr>
        <w:t xml:space="preserve"> platform voor samenwerking en opzet van duidelijke communicatie over niet-formele </w:t>
      </w:r>
      <w:proofErr w:type="spellStart"/>
      <w:r w:rsidR="001D3461">
        <w:rPr>
          <w:rFonts w:eastAsia="Times New Roman"/>
          <w:b w:val="0"/>
          <w:bCs w:val="0"/>
          <w:color w:val="auto"/>
        </w:rPr>
        <w:t>SDO’s</w:t>
      </w:r>
      <w:proofErr w:type="spellEnd"/>
      <w:r w:rsidR="00D93E77" w:rsidRPr="003F566B">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Heading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4A419405" w14:textId="3D2A708C" w:rsidR="009C6147" w:rsidRPr="009C6147" w:rsidRDefault="00200F69" w:rsidP="009C6147">
      <w:pPr>
        <w:pStyle w:val="Caption"/>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Heading1"/>
        <w:numPr>
          <w:ilvl w:val="0"/>
          <w:numId w:val="20"/>
        </w:numPr>
        <w:spacing w:before="0" w:line="288" w:lineRule="auto"/>
        <w:ind w:left="442" w:hanging="442"/>
      </w:pPr>
      <w:bookmarkStart w:id="284" w:name="_Toc188349277"/>
      <w:bookmarkStart w:id="285" w:name="_Toc188354027"/>
      <w:bookmarkStart w:id="286" w:name="_Toc188354075"/>
      <w:bookmarkStart w:id="287" w:name="_Toc188372444"/>
      <w:bookmarkStart w:id="288" w:name="_Toc188372569"/>
      <w:bookmarkStart w:id="289" w:name="_Toc188456666"/>
      <w:bookmarkStart w:id="290" w:name="_Toc188708015"/>
      <w:bookmarkStart w:id="291" w:name="_Toc188863937"/>
      <w:bookmarkStart w:id="292" w:name="_Toc189313432"/>
      <w:bookmarkStart w:id="293" w:name="_Toc189313885"/>
      <w:bookmarkStart w:id="294" w:name="_Toc191561618"/>
      <w:r>
        <w:lastRenderedPageBreak/>
        <w:t>Eindconclusie</w:t>
      </w:r>
      <w:bookmarkEnd w:id="284"/>
      <w:bookmarkEnd w:id="285"/>
      <w:bookmarkEnd w:id="286"/>
      <w:r>
        <w:t>s en aanbevelingen</w:t>
      </w:r>
      <w:bookmarkEnd w:id="287"/>
      <w:bookmarkEnd w:id="288"/>
      <w:bookmarkEnd w:id="289"/>
      <w:bookmarkEnd w:id="290"/>
      <w:bookmarkEnd w:id="291"/>
      <w:bookmarkEnd w:id="292"/>
      <w:bookmarkEnd w:id="293"/>
      <w:bookmarkEnd w:id="294"/>
    </w:p>
    <w:p w14:paraId="704A1C49" w14:textId="77777777" w:rsidR="00A63E8F" w:rsidRPr="00A63E8F" w:rsidRDefault="00A63E8F" w:rsidP="00C72B2B"/>
    <w:p w14:paraId="1FF09A06" w14:textId="01B2DF69" w:rsidR="00724BB6"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45931FB4" w14:textId="77777777" w:rsidR="00A63E8F" w:rsidRDefault="00A63E8F" w:rsidP="00C72B2B"/>
    <w:p w14:paraId="11A663D7" w14:textId="11776855" w:rsidR="00724BB6" w:rsidRPr="00C72B2B" w:rsidRDefault="00724BB6" w:rsidP="0096471B">
      <w:pPr>
        <w:pStyle w:val="Heading2"/>
        <w:numPr>
          <w:ilvl w:val="0"/>
          <w:numId w:val="57"/>
        </w:numPr>
        <w:spacing w:line="288" w:lineRule="auto"/>
      </w:pPr>
      <w:bookmarkStart w:id="295" w:name="_Toc191561619"/>
      <w:r w:rsidRPr="00C72B2B">
        <w:t>Eindconclusies bij dit onderzoek</w:t>
      </w:r>
      <w:bookmarkEnd w:id="295"/>
    </w:p>
    <w:p w14:paraId="3750F610" w14:textId="5B49CB57" w:rsidR="00724BB6" w:rsidRDefault="00724BB6" w:rsidP="000E4242">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550200AF" w:rsidR="00724BB6" w:rsidRDefault="00724BB6" w:rsidP="000E4242">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F7B8817" w:rsidR="00724BB6" w:rsidRPr="001D46ED" w:rsidRDefault="00724BB6" w:rsidP="0096471B">
      <w:pPr>
        <w:pStyle w:val="Heading2"/>
        <w:numPr>
          <w:ilvl w:val="0"/>
          <w:numId w:val="57"/>
        </w:numPr>
        <w:spacing w:line="288" w:lineRule="auto"/>
      </w:pPr>
      <w:bookmarkStart w:id="296" w:name="_Toc188456667"/>
      <w:bookmarkStart w:id="297" w:name="_Toc188708016"/>
      <w:bookmarkStart w:id="298" w:name="_Toc188863938"/>
      <w:bookmarkStart w:id="299" w:name="_Toc191561620"/>
      <w:r w:rsidRPr="001D46ED">
        <w:t>Conclusies</w:t>
      </w:r>
      <w:bookmarkEnd w:id="296"/>
      <w:bookmarkEnd w:id="297"/>
      <w:bookmarkEnd w:id="298"/>
      <w:r w:rsidRPr="001D46ED">
        <w:t xml:space="preserve"> in meer detail</w:t>
      </w:r>
      <w:r w:rsidRPr="001D46ED">
        <w:rPr>
          <w:rFonts w:ascii="Arial" w:hAnsi="Arial" w:cs="Arial"/>
        </w:rPr>
        <w:t> </w:t>
      </w:r>
      <w:bookmarkEnd w:id="299"/>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0AF47896" w:rsidR="00724BB6" w:rsidRPr="00C72B2B" w:rsidRDefault="00724BB6" w:rsidP="000E4242">
      <w:pPr>
        <w:pStyle w:val="Stijl2"/>
        <w:numPr>
          <w:ilvl w:val="0"/>
          <w:numId w:val="44"/>
        </w:numPr>
        <w:ind w:left="470" w:hanging="357"/>
      </w:pPr>
      <w:r w:rsidRPr="00C72B2B">
        <w:rPr>
          <w:rStyle w:val="Stijl2Char"/>
          <w:b/>
          <w:bCs/>
        </w:rPr>
        <w:t>Vertegenwoordiging en betrokkenheid</w:t>
      </w:r>
    </w:p>
    <w:p w14:paraId="7B881B08" w14:textId="285B7CA8" w:rsidR="00724BB6" w:rsidRPr="00A65AA8" w:rsidRDefault="00724BB6" w:rsidP="000E4242">
      <w:pPr>
        <w:pStyle w:val="ListParagraph"/>
        <w:numPr>
          <w:ilvl w:val="0"/>
          <w:numId w:val="34"/>
        </w:numPr>
        <w:ind w:left="842"/>
      </w:pPr>
      <w:r w:rsidRPr="2D9990E7">
        <w:rPr>
          <w:b/>
        </w:rPr>
        <w:t>Een groeiende deelname</w:t>
      </w:r>
      <w:r w:rsidRPr="2D9990E7">
        <w:t xml:space="preserve"> aan </w:t>
      </w:r>
      <w:proofErr w:type="spellStart"/>
      <w:r w:rsidR="001D3461">
        <w:t>SDO’s</w:t>
      </w:r>
      <w:proofErr w:type="spellEnd"/>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stParagraph"/>
        <w:numPr>
          <w:ilvl w:val="0"/>
          <w:numId w:val="34"/>
        </w:numPr>
        <w:ind w:left="842"/>
      </w:pPr>
      <w:r w:rsidRPr="00A65AA8">
        <w:rPr>
          <w:b/>
        </w:rPr>
        <w:t xml:space="preserve">Echter, het aandeel </w:t>
      </w:r>
      <w:r w:rsidRPr="008113D5">
        <w:rPr>
          <w:bCs/>
        </w:rPr>
        <w:t>van de participatie van Nederlandse belanghebbenden ten opzichte van het</w:t>
      </w:r>
      <w:r w:rsidRPr="00A65AA8">
        <w:rPr>
          <w:b/>
        </w:rPr>
        <w:t xml:space="preserve">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t xml:space="preserve">Een sterke Nederlandse vertegenwoordiging </w:t>
      </w:r>
      <w:r w:rsidRPr="008113D5">
        <w:rPr>
          <w:rFonts w:ascii="Century Gothic" w:eastAsiaTheme="minorHAnsi" w:hAnsi="Century Gothic" w:cstheme="minorBidi"/>
          <w:bCs/>
          <w:sz w:val="20"/>
          <w:szCs w:val="22"/>
          <w:lang w:eastAsia="en-US"/>
        </w:rPr>
        <w:t>op gebieden waar Nederland een</w:t>
      </w:r>
      <w:r w:rsidRPr="00A65AA8">
        <w:rPr>
          <w:rFonts w:ascii="Century Gothic" w:eastAsiaTheme="minorHAnsi" w:hAnsi="Century Gothic" w:cstheme="minorBidi"/>
          <w:b/>
          <w:sz w:val="20"/>
          <w:szCs w:val="22"/>
          <w:lang w:eastAsia="en-US"/>
        </w:rPr>
        <w:t xml:space="preserve"> groot (economisch) belang</w:t>
      </w:r>
      <w:r w:rsidRPr="008113D5">
        <w:rPr>
          <w:rFonts w:ascii="Century Gothic" w:eastAsiaTheme="minorHAnsi" w:hAnsi="Century Gothic" w:cstheme="minorBidi"/>
          <w:bCs/>
          <w:sz w:val="20"/>
          <w:szCs w:val="22"/>
          <w:lang w:eastAsia="en-US"/>
        </w:rPr>
        <w:t xml:space="preserve"> heeft</w:t>
      </w:r>
      <w:r w:rsidRPr="00A65AA8">
        <w:rPr>
          <w:rFonts w:ascii="Century Gothic" w:eastAsiaTheme="minorHAnsi" w:hAnsi="Century Gothic" w:cstheme="minorBidi"/>
          <w:b/>
          <w:sz w:val="20"/>
          <w:szCs w:val="22"/>
          <w:lang w:eastAsia="en-US"/>
        </w:rPr>
        <w:t>.</w:t>
      </w:r>
      <w:r w:rsidRPr="00A65AA8">
        <w:rPr>
          <w:rStyle w:val="cf21"/>
          <w:rFonts w:ascii="Century Gothic" w:eastAsiaTheme="majorEastAsia" w:hAnsi="Century Gothic"/>
        </w:rPr>
        <w:t> </w:t>
      </w:r>
    </w:p>
    <w:p w14:paraId="760CB60F" w14:textId="033E9334" w:rsidR="00724BB6" w:rsidRPr="00A65AA8" w:rsidRDefault="3698977A" w:rsidP="003F7E0D">
      <w:pPr>
        <w:ind w:left="842"/>
        <w:rPr>
          <w:highlight w:val="green"/>
        </w:rPr>
      </w:pPr>
      <w:r>
        <w:lastRenderedPageBreak/>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w:t>
      </w:r>
      <w:proofErr w:type="spellStart"/>
      <w:r w:rsidR="000D2B81" w:rsidRPr="000D2B81">
        <w:t>quantumtechnologie</w:t>
      </w:r>
      <w:proofErr w:type="spellEnd"/>
      <w:r>
        <w:t>)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stParagraph"/>
        <w:numPr>
          <w:ilvl w:val="0"/>
          <w:numId w:val="34"/>
        </w:numPr>
        <w:ind w:left="842"/>
      </w:pPr>
      <w:r w:rsidRPr="00A65AA8">
        <w:rPr>
          <w:b/>
        </w:rPr>
        <w:t xml:space="preserve">Strategische voordelen </w:t>
      </w:r>
      <w:r w:rsidRPr="008113D5">
        <w:rPr>
          <w:bCs/>
        </w:rPr>
        <w:t>en vroegtijdige inzichten zijn</w:t>
      </w:r>
      <w:r w:rsidRPr="00A65AA8">
        <w:rPr>
          <w:b/>
        </w:rPr>
        <w:t xml:space="preserve"> drijfveren </w:t>
      </w:r>
      <w:r w:rsidRPr="008113D5">
        <w:rPr>
          <w:bCs/>
        </w:rPr>
        <w:t xml:space="preserve">voor </w:t>
      </w:r>
      <w:r w:rsidRPr="00A65AA8">
        <w:rPr>
          <w:b/>
        </w:rPr>
        <w:t>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stParagraph"/>
        <w:numPr>
          <w:ilvl w:val="0"/>
          <w:numId w:val="34"/>
        </w:numPr>
        <w:ind w:left="842"/>
      </w:pPr>
      <w:r w:rsidRPr="00A65AA8">
        <w:rPr>
          <w:b/>
        </w:rPr>
        <w:t xml:space="preserve">Betrokkenheid </w:t>
      </w:r>
      <w:r w:rsidRPr="008C5646">
        <w:rPr>
          <w:bCs/>
        </w:rPr>
        <w:t>lijdt onder</w:t>
      </w:r>
      <w:r w:rsidRPr="00A65AA8">
        <w:rPr>
          <w:b/>
        </w:rPr>
        <w:t xml:space="preserve"> </w:t>
      </w:r>
      <w:r w:rsidRPr="008C5646">
        <w:rPr>
          <w:b/>
        </w:rPr>
        <w:t>gebrek aan kennis, tijd, middelen en capaciteit</w:t>
      </w:r>
      <w:r w:rsidRPr="00A65AA8">
        <w:rPr>
          <w:b/>
        </w:rPr>
        <w:t xml:space="preserve">, </w:t>
      </w:r>
      <w:r w:rsidRPr="008C5646">
        <w:rPr>
          <w:bCs/>
        </w:rPr>
        <w:t>waardoor de prioritering van standaardisatie onvoldoende aandacht krijgt. Voordelen van standaardisatie zijn vaak pas op langere termijn zichtbaar.</w:t>
      </w:r>
      <w:r w:rsidRPr="00A65AA8">
        <w:t> </w:t>
      </w:r>
    </w:p>
    <w:p w14:paraId="638537D2" w14:textId="7E5C944B" w:rsidR="00724BB6" w:rsidRPr="000C4AEC" w:rsidRDefault="00724BB6" w:rsidP="003F7E0D">
      <w:pPr>
        <w:ind w:left="842"/>
      </w:pP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B8061C" w:rsidRDefault="00724BB6" w:rsidP="000E4242">
      <w:pPr>
        <w:pStyle w:val="ListParagraph"/>
        <w:numPr>
          <w:ilvl w:val="0"/>
          <w:numId w:val="34"/>
        </w:numPr>
        <w:ind w:left="842"/>
        <w:rPr>
          <w:bCs/>
        </w:rPr>
      </w:pPr>
      <w:r w:rsidRPr="00A65AA8">
        <w:rPr>
          <w:b/>
        </w:rPr>
        <w:t xml:space="preserve">In de toekomst </w:t>
      </w:r>
      <w:r w:rsidRPr="00B8061C">
        <w:rPr>
          <w:bCs/>
        </w:rPr>
        <w:t>verwachten Nederlandse organisaties</w:t>
      </w:r>
      <w:r w:rsidRPr="00A65AA8">
        <w:rPr>
          <w:b/>
        </w:rPr>
        <w:t xml:space="preserve"> geen uitbreiding </w:t>
      </w:r>
      <w:r w:rsidRPr="00B8061C">
        <w:rPr>
          <w:bCs/>
        </w:rPr>
        <w:t>van hun activiteiten.</w:t>
      </w:r>
      <w:r w:rsidRPr="00B8061C">
        <w:rPr>
          <w:rFonts w:ascii="Arial" w:hAnsi="Arial" w:cs="Arial"/>
          <w:bCs/>
        </w:rPr>
        <w:t>  </w:t>
      </w:r>
      <w:r w:rsidRPr="00B8061C">
        <w:rPr>
          <w:bCs/>
        </w:rPr>
        <w:t> </w:t>
      </w:r>
    </w:p>
    <w:p w14:paraId="1511D696" w14:textId="7ACCCB97" w:rsidR="00724BB6" w:rsidRPr="00BC6DA8" w:rsidRDefault="00724BB6" w:rsidP="003F7E0D">
      <w:pPr>
        <w:ind w:left="842"/>
      </w:pP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6861E9A5" w14:textId="1DAB5220"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p>
    <w:p w14:paraId="0F4D3EC7" w14:textId="7E58FBDB" w:rsidR="00724BB6" w:rsidRPr="00BC6DA8" w:rsidRDefault="00724BB6" w:rsidP="000E4242">
      <w:pPr>
        <w:numPr>
          <w:ilvl w:val="0"/>
          <w:numId w:val="34"/>
        </w:numPr>
        <w:ind w:left="830"/>
      </w:pPr>
      <w:r w:rsidRPr="00BC6DA8">
        <w:rPr>
          <w:b/>
          <w:bCs/>
        </w:rPr>
        <w:t xml:space="preserve">Standaardisatie </w:t>
      </w:r>
      <w:r w:rsidRPr="00B8061C">
        <w:t>is een</w:t>
      </w:r>
      <w:r w:rsidRPr="00BC6DA8">
        <w:rPr>
          <w:b/>
          <w:bCs/>
        </w:rPr>
        <w:t xml:space="preserve"> belangrijk instrument </w:t>
      </w:r>
      <w:r w:rsidRPr="00B8061C">
        <w:t>voor de</w:t>
      </w:r>
      <w:r w:rsidRPr="00BC6DA8">
        <w:rPr>
          <w:b/>
          <w:bCs/>
        </w:rPr>
        <w:t xml:space="preserv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t xml:space="preserve">De overheid </w:t>
      </w:r>
      <w:r w:rsidRPr="00A66FDD">
        <w:rPr>
          <w:rStyle w:val="normaltextrun"/>
          <w:rFonts w:ascii="Aptos" w:eastAsiaTheme="majorEastAsia" w:hAnsi="Aptos" w:cs="Segoe UI"/>
          <w:sz w:val="22"/>
          <w:szCs w:val="22"/>
        </w:rPr>
        <w:t>is de</w:t>
      </w:r>
      <w:r>
        <w:rPr>
          <w:rStyle w:val="normaltextrun"/>
          <w:rFonts w:ascii="Aptos" w:eastAsiaTheme="majorEastAsia" w:hAnsi="Aptos" w:cs="Segoe UI"/>
          <w:b/>
          <w:bCs/>
          <w:sz w:val="22"/>
          <w:szCs w:val="22"/>
        </w:rPr>
        <w:t xml:space="preserve"> spil </w:t>
      </w:r>
      <w:r w:rsidRPr="00A66FDD">
        <w:rPr>
          <w:rStyle w:val="normaltextrun"/>
          <w:rFonts w:ascii="Aptos" w:eastAsiaTheme="majorEastAsia" w:hAnsi="Aptos" w:cs="Segoe UI"/>
          <w:sz w:val="22"/>
          <w:szCs w:val="22"/>
        </w:rPr>
        <w:t>in de</w:t>
      </w:r>
      <w:r>
        <w:rPr>
          <w:rStyle w:val="normaltextrun"/>
          <w:rFonts w:ascii="Aptos" w:eastAsiaTheme="majorEastAsia" w:hAnsi="Aptos" w:cs="Segoe UI"/>
          <w:b/>
          <w:bCs/>
          <w:sz w:val="22"/>
          <w:szCs w:val="22"/>
        </w:rPr>
        <w:t xml:space="preserve"> bescherming </w:t>
      </w:r>
      <w:r w:rsidRPr="00A66FDD">
        <w:rPr>
          <w:rStyle w:val="normaltextrun"/>
          <w:rFonts w:ascii="Aptos" w:eastAsiaTheme="majorEastAsia" w:hAnsi="Aptos" w:cs="Segoe UI"/>
          <w:sz w:val="22"/>
          <w:szCs w:val="22"/>
        </w:rPr>
        <w:t xml:space="preserve">van </w:t>
      </w:r>
      <w:r>
        <w:rPr>
          <w:rStyle w:val="normaltextrun"/>
          <w:rFonts w:ascii="Aptos" w:eastAsiaTheme="majorEastAsia" w:hAnsi="Aptos" w:cs="Segoe UI"/>
          <w:b/>
          <w:bCs/>
          <w:sz w:val="22"/>
          <w:szCs w:val="22"/>
        </w:rPr>
        <w:t xml:space="preserve">Nederlandse maatschappelijke waarden </w:t>
      </w:r>
      <w:r w:rsidRPr="00970CA0">
        <w:rPr>
          <w:rStyle w:val="normaltextrun"/>
          <w:rFonts w:ascii="Aptos" w:eastAsiaTheme="majorEastAsia" w:hAnsi="Aptos" w:cs="Segoe UI"/>
          <w:sz w:val="22"/>
          <w:szCs w:val="22"/>
        </w:rPr>
        <w:t>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lastRenderedPageBreak/>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C77D9A">
        <w:rPr>
          <w:b/>
          <w:bCs/>
        </w:rPr>
        <w:t>Efficiënte en effectieve</w:t>
      </w:r>
      <w:r w:rsidRPr="00971B15">
        <w:rPr>
          <w:b/>
          <w:bCs/>
        </w:rPr>
        <w:t xml:space="preserve"> implementatie </w:t>
      </w:r>
      <w:r w:rsidRPr="001D674B">
        <w:t>van nieuwe regels en</w:t>
      </w:r>
      <w:r w:rsidRPr="00971B15">
        <w:rPr>
          <w:b/>
          <w:bCs/>
        </w:rPr>
        <w:t xml:space="preserve"> standaarden </w:t>
      </w:r>
      <w:r w:rsidRPr="00C77D9A">
        <w:t>is mogelijk,</w:t>
      </w:r>
      <w:r w:rsidRPr="001D674B">
        <w:t xml:space="preserve"> op basis van</w:t>
      </w:r>
      <w:r w:rsidRPr="00971B15">
        <w:rPr>
          <w:b/>
          <w:bCs/>
        </w:rPr>
        <w:t xml:space="preserve">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stParagraph"/>
        <w:numPr>
          <w:ilvl w:val="0"/>
          <w:numId w:val="34"/>
        </w:numPr>
        <w:ind w:left="830"/>
      </w:pPr>
      <w:r w:rsidRPr="009B4ED8">
        <w:t xml:space="preserve">Het </w:t>
      </w:r>
      <w:r w:rsidRPr="009B4ED8">
        <w:rPr>
          <w:b/>
          <w:bCs/>
        </w:rPr>
        <w:t>stimuleren</w:t>
      </w:r>
      <w:r w:rsidRPr="009B4ED8">
        <w:t xml:space="preserve"> en </w:t>
      </w:r>
      <w:r w:rsidRPr="009B4ED8">
        <w:rPr>
          <w:b/>
          <w:bCs/>
        </w:rPr>
        <w:t>faciliteren</w:t>
      </w:r>
      <w:r w:rsidRPr="009B4ED8">
        <w:t xml:space="preserve"> </w:t>
      </w:r>
      <w:r w:rsidRPr="00465458">
        <w:rPr>
          <w:b/>
          <w:bCs/>
        </w:rPr>
        <w:t>van deelname</w:t>
      </w:r>
      <w:r w:rsidRPr="009B4ED8">
        <w:t xml:space="preserve"> aan- en kennis over standaardisatie-activiteiten zijn </w:t>
      </w:r>
      <w:r w:rsidRPr="00465458">
        <w:rPr>
          <w:b/>
          <w:bCs/>
        </w:rPr>
        <w:t>rollen die van de overheid</w:t>
      </w:r>
      <w:r w:rsidRPr="009B4ED8">
        <w:t xml:space="preserve"> </w:t>
      </w:r>
      <w:r w:rsidRPr="00465458">
        <w:rPr>
          <w:b/>
          <w:bCs/>
        </w:rPr>
        <w:t>verwacht</w:t>
      </w:r>
      <w:r w:rsidRPr="009B4ED8">
        <w:t xml:space="preserve"> worden en die meerwaarde opleveren.</w:t>
      </w:r>
      <w:r w:rsidRPr="00642A26">
        <w:rPr>
          <w:b/>
          <w:bCs/>
        </w:rPr>
        <w:t xml:space="preserve">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10BE6CCB" w14:textId="397462B9" w:rsidR="00EA52B3" w:rsidRPr="0096471B" w:rsidRDefault="00724BB6" w:rsidP="0096471B">
      <w:pPr>
        <w:pStyle w:val="ListParagraph"/>
        <w:numPr>
          <w:ilvl w:val="0"/>
          <w:numId w:val="34"/>
        </w:numPr>
        <w:ind w:left="830"/>
      </w:pPr>
      <w:r w:rsidRPr="00642A26">
        <w:rPr>
          <w:b/>
          <w:bCs/>
        </w:rPr>
        <w:t xml:space="preserve">Prioritering </w:t>
      </w:r>
      <w:r w:rsidRPr="00250B10">
        <w:t>van onderwerpen</w:t>
      </w:r>
      <w:r w:rsidRPr="00642A26">
        <w:rPr>
          <w:b/>
          <w:bCs/>
        </w:rPr>
        <w:t xml:space="preserve"> zal verbeteren </w:t>
      </w:r>
      <w:r w:rsidRPr="00250B10">
        <w:t>wanneer de</w:t>
      </w:r>
      <w:r w:rsidRPr="00642A26">
        <w:rPr>
          <w:b/>
          <w:bCs/>
        </w:rPr>
        <w:t xml:space="preserve"> overheid </w:t>
      </w:r>
      <w:r w:rsidRPr="00250B10">
        <w:t xml:space="preserve">een </w:t>
      </w:r>
      <w:r w:rsidRPr="00642A26">
        <w:rPr>
          <w:b/>
          <w:bCs/>
        </w:rPr>
        <w:t xml:space="preserve">coördinerende rol </w:t>
      </w:r>
      <w:r w:rsidRPr="00250B10">
        <w:t>op zich inneemt.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642A26">
        <w:rPr>
          <w:rFonts w:ascii="Arial" w:hAnsi="Arial" w:cs="Arial"/>
        </w:rPr>
        <w:t> </w:t>
      </w: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stParagraph"/>
        <w:numPr>
          <w:ilvl w:val="0"/>
          <w:numId w:val="43"/>
        </w:numPr>
      </w:pPr>
      <w:r w:rsidRPr="00B946B2">
        <w:rPr>
          <w:b/>
          <w:bCs/>
        </w:rPr>
        <w:t xml:space="preserve">Standaardisatie </w:t>
      </w:r>
      <w:r w:rsidRPr="0000533C">
        <w:t>biedt het</w:t>
      </w:r>
      <w:r w:rsidRPr="00B946B2">
        <w:rPr>
          <w:b/>
          <w:bCs/>
        </w:rPr>
        <w:t xml:space="preserve"> bedrijfsleven </w:t>
      </w:r>
      <w:r w:rsidRPr="0000533C">
        <w:rPr>
          <w:b/>
          <w:bCs/>
        </w:rPr>
        <w:t>(</w:t>
      </w:r>
      <w:proofErr w:type="spellStart"/>
      <w:r w:rsidRPr="0000533C">
        <w:rPr>
          <w:b/>
          <w:bCs/>
        </w:rPr>
        <w:t>bedrijfs</w:t>
      </w:r>
      <w:proofErr w:type="spellEnd"/>
      <w:r w:rsidRPr="0000533C">
        <w:rPr>
          <w:b/>
          <w:bCs/>
        </w:rPr>
        <w:t xml:space="preserve">)economische </w:t>
      </w:r>
      <w:r w:rsidRPr="00B946B2">
        <w:rPr>
          <w:b/>
          <w:bCs/>
        </w:rPr>
        <w:t>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stParagraph"/>
        <w:numPr>
          <w:ilvl w:val="0"/>
          <w:numId w:val="43"/>
        </w:numPr>
      </w:pPr>
      <w:r w:rsidRPr="00B946B2">
        <w:rPr>
          <w:b/>
          <w:bCs/>
        </w:rPr>
        <w:t xml:space="preserve">Deelname </w:t>
      </w:r>
      <w:r w:rsidRPr="0000533C">
        <w:t>aan standaardisatie biedt het</w:t>
      </w:r>
      <w:r w:rsidRPr="00B946B2">
        <w:rPr>
          <w:b/>
          <w:bCs/>
        </w:rPr>
        <w:t xml:space="preserve">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29AB6AB9" w:rsidR="00724BB6" w:rsidRPr="00BC6DA8" w:rsidRDefault="00724BB6" w:rsidP="000E4242">
      <w:pPr>
        <w:pStyle w:val="ListParagraph"/>
        <w:numPr>
          <w:ilvl w:val="0"/>
          <w:numId w:val="43"/>
        </w:numPr>
      </w:pPr>
      <w:r w:rsidRPr="00B946B2">
        <w:rPr>
          <w:b/>
          <w:bCs/>
        </w:rPr>
        <w:t xml:space="preserve">Deelname </w:t>
      </w:r>
      <w:r w:rsidRPr="002B6E1B">
        <w:t>aan standaardisatie-activiteiten op</w:t>
      </w:r>
      <w:r w:rsidRPr="00B946B2">
        <w:rPr>
          <w:b/>
          <w:bCs/>
        </w:rPr>
        <w:t xml:space="preserve"> persoonlijke basis </w:t>
      </w:r>
      <w:r w:rsidRPr="002B6E1B">
        <w:t xml:space="preserve">levert </w:t>
      </w:r>
      <w:r w:rsidRPr="00B946B2">
        <w:rPr>
          <w:b/>
          <w:bCs/>
        </w:rPr>
        <w:t>persoonlijke voordelen</w:t>
      </w:r>
      <w:r w:rsidRPr="00BC6DA8">
        <w:t xml:space="preserve">. </w:t>
      </w:r>
      <w:r w:rsidRPr="00B946B2">
        <w:rPr>
          <w:rFonts w:ascii="Arial" w:hAnsi="Arial" w:cs="Arial"/>
        </w:rPr>
        <w:t> </w:t>
      </w:r>
      <w:r w:rsidRPr="00BC6DA8">
        <w:t> </w:t>
      </w:r>
      <w:r w:rsidRPr="00BC6DA8">
        <w:br/>
        <w:t>Voordelen omvatten de intrinsieke motivatie voor het werk, de wens om een 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stParagraph"/>
        <w:numPr>
          <w:ilvl w:val="0"/>
          <w:numId w:val="43"/>
        </w:numPr>
      </w:pPr>
      <w:r w:rsidRPr="00B946B2">
        <w:rPr>
          <w:b/>
          <w:bCs/>
        </w:rPr>
        <w:t xml:space="preserve">De toegankelijkheid </w:t>
      </w:r>
      <w:r w:rsidRPr="00CE38F3">
        <w:t xml:space="preserve">van standaardisatie-activiteiten verdient bijzondere </w:t>
      </w:r>
      <w:r w:rsidRPr="00B946B2">
        <w:rPr>
          <w:b/>
          <w:bCs/>
        </w:rPr>
        <w:t>aandacht.</w:t>
      </w:r>
      <w:r w:rsidRPr="003B2E09">
        <w:t xml:space="preserve"> </w:t>
      </w:r>
      <w:r>
        <w:t>A</w:t>
      </w:r>
      <w:r w:rsidRPr="003B2E09">
        <w:t>ctiviteiten word</w:t>
      </w:r>
      <w:r>
        <w:t>en beter</w:t>
      </w:r>
      <w:r w:rsidRPr="003B2E09">
        <w:t xml:space="preserve"> toegankelijk met behulp van onder </w:t>
      </w:r>
      <w:r w:rsidRPr="003B2E09">
        <w:lastRenderedPageBreak/>
        <w:t xml:space="preserve">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5AAA5134" w:rsidR="003F4702" w:rsidRPr="003F4702" w:rsidRDefault="00724BB6" w:rsidP="00EA56C2">
      <w:pPr>
        <w:pStyle w:val="ListParagraph"/>
        <w:numPr>
          <w:ilvl w:val="0"/>
          <w:numId w:val="43"/>
        </w:numPr>
      </w:pPr>
      <w:r w:rsidRPr="00CE38F3">
        <w:t>Organisaties ervaren</w:t>
      </w:r>
      <w:r w:rsidRPr="00B946B2">
        <w:rPr>
          <w:b/>
          <w:bCs/>
        </w:rPr>
        <w:t xml:space="preserve"> drempels </w:t>
      </w:r>
      <w:r w:rsidRPr="00CE38F3">
        <w:t>voor</w:t>
      </w:r>
      <w:r w:rsidRPr="00B946B2">
        <w:rPr>
          <w:b/>
          <w:bCs/>
        </w:rPr>
        <w:t xml:space="preserve"> deelname </w:t>
      </w:r>
      <w:r w:rsidRPr="00CE38F3">
        <w:t>aan</w:t>
      </w:r>
      <w:r w:rsidRPr="00B946B2">
        <w:rPr>
          <w:b/>
          <w:bCs/>
        </w:rPr>
        <w:t xml:space="preserve">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stParagraph"/>
        <w:numPr>
          <w:ilvl w:val="0"/>
          <w:numId w:val="43"/>
        </w:numPr>
      </w:pPr>
      <w:r w:rsidRPr="00A2624F">
        <w:t>Organisaties gaan op</w:t>
      </w:r>
      <w:r w:rsidRPr="00B946B2">
        <w:rPr>
          <w:b/>
          <w:bCs/>
        </w:rPr>
        <w:t xml:space="preserve"> verschillende manieren </w:t>
      </w:r>
      <w:r w:rsidRPr="00A2624F">
        <w:t>met standaardisatie om.</w:t>
      </w:r>
      <w:r w:rsidRPr="00A2624F">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CAE9D34" w:rsidR="00400418" w:rsidRPr="00400418" w:rsidRDefault="00724BB6" w:rsidP="0096471B">
      <w:pPr>
        <w:pStyle w:val="Heading2"/>
        <w:numPr>
          <w:ilvl w:val="0"/>
          <w:numId w:val="57"/>
        </w:numPr>
        <w:spacing w:line="288" w:lineRule="auto"/>
      </w:pPr>
      <w:bookmarkStart w:id="300" w:name="_Toc191561621"/>
      <w:bookmarkStart w:id="301" w:name="_Toc188456670"/>
      <w:bookmarkStart w:id="302" w:name="_Toc188708019"/>
      <w:bookmarkStart w:id="303" w:name="_Toc188863941"/>
      <w:bookmarkStart w:id="304" w:name="_Toc188372450"/>
      <w:bookmarkStart w:id="305" w:name="_Toc188372575"/>
      <w:r w:rsidRPr="00AB1D9E">
        <w:t>Aanbevelingen</w:t>
      </w:r>
      <w:bookmarkEnd w:id="301"/>
      <w:bookmarkEnd w:id="302"/>
      <w:bookmarkEnd w:id="303"/>
      <w:r w:rsidRPr="00AB1D9E">
        <w:t xml:space="preserve"> voor de Nederlandse overheid</w:t>
      </w:r>
      <w:bookmarkEnd w:id="300"/>
      <w:r w:rsidRPr="00AB1D9E">
        <w:t xml:space="preserve"> </w:t>
      </w:r>
      <w:bookmarkEnd w:id="304"/>
      <w:bookmarkEnd w:id="305"/>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7DE4A53C"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w:t>
      </w:r>
      <w:r w:rsidR="001418A6" w:rsidRPr="00B65AC7">
        <w:t>bedrijfsleven informeren</w:t>
      </w:r>
      <w:r w:rsidRPr="00B65AC7">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 </w:t>
      </w:r>
    </w:p>
    <w:p w14:paraId="6561663F" w14:textId="77777777" w:rsidR="00724BB6" w:rsidRPr="001A1A54" w:rsidRDefault="00724BB6" w:rsidP="0057124E">
      <w:r w:rsidRPr="001A1A54">
        <w:rPr>
          <w:rFonts w:ascii="Arial" w:hAnsi="Arial" w:cs="Arial"/>
        </w:rPr>
        <w:t>  </w:t>
      </w:r>
      <w:r w:rsidRPr="001A1A54">
        <w:t> </w:t>
      </w:r>
    </w:p>
    <w:p w14:paraId="649C7486" w14:textId="77777777" w:rsidR="00724BB6" w:rsidRPr="00E42F75" w:rsidRDefault="00724BB6" w:rsidP="000E4242">
      <w:pPr>
        <w:pStyle w:val="ListParagraph"/>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lastRenderedPageBreak/>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w:t>
      </w:r>
      <w:proofErr w:type="gramStart"/>
      <w:r w:rsidRPr="001A1A54">
        <w:t>activiteiten</w:t>
      </w:r>
      <w:r w:rsidRPr="00E07C8E">
        <w:rPr>
          <w:rFonts w:ascii="Arial" w:hAnsi="Arial" w:cs="Arial"/>
        </w:rPr>
        <w:t> .</w:t>
      </w:r>
      <w:proofErr w:type="gramEnd"/>
    </w:p>
    <w:p w14:paraId="558C5CC2" w14:textId="77777777" w:rsidR="00BB558D" w:rsidRPr="00BB558D" w:rsidRDefault="00724BB6" w:rsidP="00E07C8E">
      <w:pPr>
        <w:pStyle w:val="ListParagraph"/>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stParagraph"/>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1CDF2634" w14:textId="77777777" w:rsidR="00724BB6" w:rsidRPr="001A1A54" w:rsidRDefault="00724BB6" w:rsidP="0057124E">
      <w:pPr>
        <w:pStyle w:val="ListParagraph"/>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25E2EC7"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008957D9">
        <w:rPr>
          <w:b/>
          <w:bCs/>
        </w:rPr>
        <w:t>mkb</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stParagraph"/>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06" w:name="_Toc188349283"/>
      <w:bookmarkStart w:id="307" w:name="_Toc188354033"/>
      <w:bookmarkStart w:id="308" w:name="_Toc188354081"/>
      <w:bookmarkStart w:id="309" w:name="_Toc188372451"/>
      <w:bookmarkStart w:id="310" w:name="_Toc188372576"/>
      <w:bookmarkStart w:id="311" w:name="_Toc188456671"/>
      <w:bookmarkStart w:id="312" w:name="_Toc188708020"/>
      <w:r>
        <w:br w:type="page"/>
      </w:r>
    </w:p>
    <w:p w14:paraId="54F6DA31" w14:textId="3DFF0803" w:rsidR="00E162BD" w:rsidRDefault="00BD4684" w:rsidP="0057124E">
      <w:pPr>
        <w:pStyle w:val="Heading1"/>
        <w:numPr>
          <w:ilvl w:val="0"/>
          <w:numId w:val="0"/>
        </w:numPr>
        <w:spacing w:before="0" w:line="288" w:lineRule="auto"/>
        <w:ind w:left="357" w:hanging="357"/>
      </w:pPr>
      <w:bookmarkStart w:id="313" w:name="_Toc188863944"/>
      <w:bookmarkStart w:id="314" w:name="_Toc189313435"/>
      <w:bookmarkStart w:id="315" w:name="_Toc191561622"/>
      <w:r>
        <w:lastRenderedPageBreak/>
        <w:t>Bijlagen</w:t>
      </w:r>
      <w:bookmarkEnd w:id="306"/>
      <w:bookmarkEnd w:id="307"/>
      <w:bookmarkEnd w:id="308"/>
      <w:bookmarkEnd w:id="309"/>
      <w:bookmarkEnd w:id="310"/>
      <w:bookmarkEnd w:id="311"/>
      <w:bookmarkEnd w:id="312"/>
      <w:bookmarkEnd w:id="313"/>
      <w:bookmarkEnd w:id="314"/>
      <w:bookmarkEnd w:id="315"/>
    </w:p>
    <w:p w14:paraId="6C1B7ACC" w14:textId="77777777" w:rsidR="00910B52" w:rsidRDefault="00910B52" w:rsidP="0057124E"/>
    <w:p w14:paraId="705A0FF7" w14:textId="4E199925" w:rsidR="007816C2" w:rsidRPr="007816C2" w:rsidRDefault="001D3461" w:rsidP="00125D01">
      <w:pPr>
        <w:pStyle w:val="Heading2"/>
        <w:numPr>
          <w:ilvl w:val="0"/>
          <w:numId w:val="36"/>
        </w:numPr>
        <w:spacing w:before="0" w:line="288" w:lineRule="auto"/>
        <w:ind w:left="357" w:hanging="357"/>
      </w:pPr>
      <w:bookmarkStart w:id="316" w:name="_Toc188354034"/>
      <w:bookmarkStart w:id="317" w:name="_Toc188354082"/>
      <w:bookmarkStart w:id="318" w:name="_Toc188372452"/>
      <w:bookmarkStart w:id="319" w:name="_Toc188372577"/>
      <w:bookmarkStart w:id="320" w:name="_Toc188456672"/>
      <w:bookmarkStart w:id="321" w:name="_Toc188708021"/>
      <w:bookmarkStart w:id="322" w:name="_Toc188863945"/>
      <w:bookmarkStart w:id="323" w:name="_Toc189313436"/>
      <w:bookmarkStart w:id="324" w:name="_Toc191561623"/>
      <w:proofErr w:type="spellStart"/>
      <w:r>
        <w:t>SDO’s</w:t>
      </w:r>
      <w:proofErr w:type="spellEnd"/>
      <w:r w:rsidR="00910B52" w:rsidRPr="1B12DF6E">
        <w:t xml:space="preserve"> in scope van het onderzoek</w:t>
      </w:r>
      <w:bookmarkEnd w:id="316"/>
      <w:bookmarkEnd w:id="317"/>
      <w:bookmarkEnd w:id="318"/>
      <w:bookmarkEnd w:id="319"/>
      <w:bookmarkEnd w:id="320"/>
      <w:bookmarkEnd w:id="321"/>
      <w:bookmarkEnd w:id="322"/>
      <w:bookmarkEnd w:id="323"/>
      <w:bookmarkEnd w:id="324"/>
    </w:p>
    <w:p w14:paraId="1CDD3176" w14:textId="77777777" w:rsidR="001178A9" w:rsidRDefault="001178A9" w:rsidP="00666DD6">
      <w:pPr>
        <w:pStyle w:val="Caption"/>
        <w:spacing w:after="0" w:line="288" w:lineRule="auto"/>
      </w:pPr>
      <w:bookmarkStart w:id="325" w:name="_Ref187413686"/>
    </w:p>
    <w:bookmarkEnd w:id="325"/>
    <w:p w14:paraId="4C377C38" w14:textId="77CE04FF" w:rsidR="00910B52" w:rsidRDefault="00910B52" w:rsidP="00666DD6">
      <w:pPr>
        <w:pStyle w:val="Caption"/>
        <w:spacing w:after="0" w:line="288" w:lineRule="auto"/>
      </w:pPr>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proofErr w:type="gramStart"/>
      <w:r w:rsidRPr="006768B9">
        <w:rPr>
          <w:sz w:val="16"/>
          <w:szCs w:val="16"/>
        </w:rPr>
        <w:t>SDO’s</w:t>
      </w:r>
      <w:proofErr w:type="spellEnd"/>
      <w:r w:rsidRPr="006768B9">
        <w:rPr>
          <w:sz w:val="16"/>
          <w:szCs w:val="16"/>
        </w:rPr>
        <w:t xml:space="preserve">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Caption"/>
        <w:keepNext/>
        <w:rPr>
          <w:sz w:val="16"/>
          <w:szCs w:val="16"/>
        </w:rPr>
      </w:pPr>
    </w:p>
    <w:p w14:paraId="2998978D" w14:textId="77777777" w:rsidR="00E42302" w:rsidRDefault="00E42302" w:rsidP="00BF6046">
      <w:pPr>
        <w:pStyle w:val="Caption"/>
        <w:keepNext/>
        <w:rPr>
          <w:sz w:val="16"/>
          <w:szCs w:val="16"/>
        </w:rPr>
      </w:pPr>
    </w:p>
    <w:p w14:paraId="4136CA01" w14:textId="77777777" w:rsidR="00E42302" w:rsidRDefault="00E42302" w:rsidP="00BF6046">
      <w:pPr>
        <w:pStyle w:val="Caption"/>
        <w:keepNext/>
        <w:rPr>
          <w:sz w:val="16"/>
          <w:szCs w:val="16"/>
        </w:rPr>
      </w:pPr>
    </w:p>
    <w:p w14:paraId="5294BC70" w14:textId="0B82076B"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tbl>
      <w:tblPr>
        <w:tblStyle w:val="GridTable5Dark-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w:t>
            </w:r>
            <w:r w:rsidR="00B52DFA" w:rsidRPr="0057328B">
              <w:rPr>
                <w:sz w:val="16"/>
                <w:szCs w:val="16"/>
              </w:rPr>
              <w:t xml:space="preserve"> </w:t>
            </w:r>
            <w:r w:rsidRPr="0057328B">
              <w:rPr>
                <w:sz w:val="16"/>
                <w:szCs w:val="16"/>
              </w:rPr>
              <w:t>/</w:t>
            </w:r>
            <w:proofErr w:type="gramEnd"/>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5A6A18C7" w:rsidR="0002727B" w:rsidRDefault="00717A22" w:rsidP="00717A22">
      <w:pPr>
        <w:pStyle w:val="Caption"/>
      </w:pPr>
      <w:r w:rsidRPr="00717A22">
        <w:t xml:space="preserve"> Legenda: OW = openbare website, LP = ledenportaal, API = </w:t>
      </w:r>
      <w:proofErr w:type="spellStart"/>
      <w:r w:rsidRPr="00717A22">
        <w:t>application</w:t>
      </w:r>
      <w:proofErr w:type="spellEnd"/>
      <w:r w:rsidRPr="00717A22">
        <w:t xml:space="preserve"> </w:t>
      </w:r>
      <w:proofErr w:type="spellStart"/>
      <w:r w:rsidRPr="00717A22">
        <w:t>programmable</w:t>
      </w:r>
      <w:proofErr w:type="spellEnd"/>
      <w:r w:rsidRPr="00717A22">
        <w:t xml:space="preserve"> interface</w:t>
      </w:r>
      <w:r w:rsidR="005A41C4">
        <w:t xml:space="preserve"> LM V = Lidmaatschap vereist</w:t>
      </w:r>
      <w:r w:rsidRPr="00717A22">
        <w:t xml:space="preserve">. </w:t>
      </w:r>
    </w:p>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Caption"/>
      </w:pPr>
    </w:p>
    <w:p w14:paraId="649E5845" w14:textId="728E057F" w:rsidR="0002727B" w:rsidRPr="0002727B" w:rsidRDefault="0002727B" w:rsidP="00562A91">
      <w:pPr>
        <w:pStyle w:val="Caption"/>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06A69A1" w:rsidR="000A45C4" w:rsidRDefault="00241CA8" w:rsidP="0096471B">
      <w:pPr>
        <w:pStyle w:val="Heading2"/>
        <w:numPr>
          <w:ilvl w:val="0"/>
          <w:numId w:val="0"/>
        </w:numPr>
        <w:spacing w:before="0" w:line="288" w:lineRule="auto"/>
        <w:ind w:left="357" w:hanging="357"/>
      </w:pPr>
      <w:bookmarkStart w:id="331" w:name="_Toc189313890"/>
      <w:bookmarkStart w:id="332" w:name="_Toc191561624"/>
      <w:r>
        <w:lastRenderedPageBreak/>
        <w:t>B</w:t>
      </w:r>
      <w:r w:rsidR="009C7751">
        <w:t xml:space="preserve">. </w:t>
      </w:r>
      <w:r w:rsidR="00EF753D">
        <w:t>Verantwoording interviews</w:t>
      </w:r>
      <w:bookmarkEnd w:id="331"/>
      <w:bookmarkEnd w:id="332"/>
    </w:p>
    <w:p w14:paraId="54DCEA6C" w14:textId="6D6320D3" w:rsidR="00FA2627" w:rsidRPr="0096471B" w:rsidRDefault="006F2A20" w:rsidP="0096471B">
      <w:pPr>
        <w:pStyle w:val="Heading3"/>
      </w:pPr>
      <w:r w:rsidRPr="00F60B8A">
        <w:t>Overzicht geïnterviewden</w:t>
      </w: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stParagraph"/>
        <w:numPr>
          <w:ilvl w:val="0"/>
          <w:numId w:val="19"/>
        </w:numPr>
      </w:pPr>
      <w:r w:rsidRPr="00F60B8A">
        <w:t>Het standaardisatie-onderwerp in het kader van het strategisch belang voor Nederland</w:t>
      </w:r>
      <w:r>
        <w:t>.</w:t>
      </w:r>
    </w:p>
    <w:p w14:paraId="422055B8" w14:textId="3D781085" w:rsidR="009C7751" w:rsidRDefault="009C7751" w:rsidP="00C728DC">
      <w:pPr>
        <w:pStyle w:val="Caption"/>
        <w:spacing w:after="0" w:line="288" w:lineRule="auto"/>
      </w:pP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lastRenderedPageBreak/>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96471B"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96471B"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96471B"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Caption"/>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Heading3"/>
      </w:pPr>
      <w:r w:rsidRPr="006D268C">
        <w:lastRenderedPageBreak/>
        <w:t>Vragenlijst</w:t>
      </w:r>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Heading3"/>
        <w:rPr>
          <w:lang w:val="en-US"/>
        </w:rPr>
      </w:pPr>
      <w:r w:rsidRPr="002A6C2B">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stParagraph"/>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Heading3"/>
      </w:pPr>
      <w:r w:rsidRPr="002A6C2B">
        <w:t>Participatie in de ontwikkeling van standaarden</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2D4AFCDA" w14:textId="2D6D92E4" w:rsidR="001E6927" w:rsidRPr="0096471B" w:rsidRDefault="00EA4832" w:rsidP="006D45CD">
      <w:pPr>
        <w:pStyle w:val="ListParagraph"/>
        <w:numPr>
          <w:ilvl w:val="1"/>
          <w:numId w:val="6"/>
        </w:numPr>
        <w:rPr>
          <w:szCs w:val="20"/>
        </w:rPr>
      </w:pPr>
      <w:r w:rsidRPr="002A6C2B">
        <w:rPr>
          <w:szCs w:val="20"/>
        </w:rPr>
        <w:t xml:space="preserve">Wie (welke partij) heeft daar baat bij? </w:t>
      </w:r>
    </w:p>
    <w:p w14:paraId="646EFE95" w14:textId="2B7E7493" w:rsidR="00EA4832" w:rsidRPr="002A6C2B" w:rsidRDefault="00EA4832" w:rsidP="006D45CD">
      <w:pPr>
        <w:rPr>
          <w:szCs w:val="20"/>
        </w:rPr>
      </w:pPr>
      <w:r w:rsidRPr="0096471B">
        <w:rPr>
          <w:rStyle w:val="Heading3Char"/>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Heading3"/>
      </w:pPr>
      <w:r w:rsidRPr="002A6C2B">
        <w:lastRenderedPageBreak/>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D2B607F" w:rsidR="00EA4832" w:rsidRPr="002A6C2B" w:rsidRDefault="00EA4832" w:rsidP="0096471B">
      <w:pPr>
        <w:pStyle w:val="Heading3"/>
      </w:pPr>
      <w:r w:rsidRPr="002A6C2B">
        <w:t>Rol overheid</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Heading3"/>
      </w:pPr>
      <w:r w:rsidRPr="002A6C2B">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Heading3"/>
      </w:pPr>
      <w:r w:rsidRPr="002A6C2B">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Heading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96471B">
      <w:pPr>
        <w:pStyle w:val="Heading3"/>
      </w:pPr>
      <w:bookmarkStart w:id="333" w:name="_Toc188354038"/>
      <w:bookmarkStart w:id="334" w:name="_Toc188354086"/>
      <w:bookmarkStart w:id="335" w:name="_Toc188372456"/>
      <w:bookmarkStart w:id="336" w:name="_Toc188372581"/>
      <w:bookmarkStart w:id="337" w:name="_Toc188456676"/>
      <w:bookmarkStart w:id="338" w:name="_Toc188708053"/>
      <w:bookmarkStart w:id="339" w:name="_Toc188863977"/>
      <w:bookmarkStart w:id="340" w:name="_Toc189313468"/>
      <w:bookmarkStart w:id="341" w:name="_Toc189313891"/>
      <w:r w:rsidRPr="002A6C2B">
        <w:t xml:space="preserve">Samenvattingen </w:t>
      </w:r>
      <w:r w:rsidR="005A3415" w:rsidRPr="002A6C2B">
        <w:t>interviews</w:t>
      </w:r>
      <w:r w:rsidR="001601D5" w:rsidRPr="002A6C2B">
        <w:t>, per categorie</w:t>
      </w:r>
      <w:bookmarkEnd w:id="333"/>
      <w:bookmarkEnd w:id="334"/>
      <w:bookmarkEnd w:id="335"/>
      <w:bookmarkEnd w:id="336"/>
      <w:bookmarkEnd w:id="337"/>
      <w:bookmarkEnd w:id="338"/>
      <w:bookmarkEnd w:id="339"/>
      <w:bookmarkEnd w:id="340"/>
      <w:bookmarkEnd w:id="341"/>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52C94" w14:textId="77777777" w:rsidR="00A329A4" w:rsidRDefault="00A329A4" w:rsidP="009279E3">
      <w:pPr>
        <w:spacing w:line="240" w:lineRule="auto"/>
      </w:pPr>
      <w:r>
        <w:separator/>
      </w:r>
    </w:p>
  </w:endnote>
  <w:endnote w:type="continuationSeparator" w:id="0">
    <w:p w14:paraId="6EE101B3" w14:textId="77777777" w:rsidR="00A329A4" w:rsidRDefault="00A329A4" w:rsidP="009279E3">
      <w:pPr>
        <w:spacing w:line="240" w:lineRule="auto"/>
      </w:pPr>
      <w:r>
        <w:continuationSeparator/>
      </w:r>
    </w:p>
  </w:endnote>
  <w:endnote w:type="continuationNotice" w:id="1">
    <w:p w14:paraId="4DC77349" w14:textId="77777777" w:rsidR="00A329A4" w:rsidRDefault="00A329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38814"/>
      <w:docPartObj>
        <w:docPartGallery w:val="Page Numbers (Bottom of Page)"/>
        <w:docPartUnique/>
      </w:docPartObj>
    </w:sdtPr>
    <w:sdtContent>
      <w:p w14:paraId="2DFD913C" w14:textId="2DBD928E" w:rsidR="00F102A5" w:rsidRDefault="00F102A5">
        <w:pPr>
          <w:pStyle w:val="Footer"/>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26"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7" w:author="EZ" w:date="2025-02-17T10:51:00Z"/>
                                <w:rFonts w:ascii="Calibri" w:eastAsia="Calibri" w:hAnsi="Calibri" w:cs="Calibri"/>
                                <w:noProof/>
                                <w:color w:val="000000"/>
                                <w:szCs w:val="20"/>
                              </w:rPr>
                            </w:pPr>
                            <w:ins w:id="328"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29" w:author="EZ" w:date="2025-02-17T10:51:00Z"/>
                          <w:rFonts w:ascii="Calibri" w:eastAsia="Calibri" w:hAnsi="Calibri" w:cs="Calibri"/>
                          <w:noProof/>
                          <w:color w:val="000000"/>
                          <w:szCs w:val="20"/>
                        </w:rPr>
                      </w:pPr>
                      <w:ins w:id="330"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0048" w14:textId="77777777" w:rsidR="00A329A4" w:rsidRDefault="00A329A4" w:rsidP="009279E3">
      <w:pPr>
        <w:spacing w:line="240" w:lineRule="auto"/>
      </w:pPr>
      <w:r>
        <w:separator/>
      </w:r>
    </w:p>
  </w:footnote>
  <w:footnote w:type="continuationSeparator" w:id="0">
    <w:p w14:paraId="5EF9B77E" w14:textId="77777777" w:rsidR="00A329A4" w:rsidRDefault="00A329A4" w:rsidP="009279E3">
      <w:pPr>
        <w:spacing w:line="240" w:lineRule="auto"/>
      </w:pPr>
      <w:r>
        <w:continuationSeparator/>
      </w:r>
    </w:p>
  </w:footnote>
  <w:footnote w:type="continuationNotice" w:id="1">
    <w:p w14:paraId="230911AA" w14:textId="77777777" w:rsidR="00A329A4" w:rsidRDefault="00A329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0"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4"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6"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0"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1"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8"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9"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0"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3"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124FB5"/>
    <w:multiLevelType w:val="hybridMultilevel"/>
    <w:tmpl w:val="EC1C78E4"/>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2"/>
  </w:num>
  <w:num w:numId="2" w16cid:durableId="544751848">
    <w:abstractNumId w:val="45"/>
  </w:num>
  <w:num w:numId="3" w16cid:durableId="1666322986">
    <w:abstractNumId w:val="42"/>
  </w:num>
  <w:num w:numId="4" w16cid:durableId="905149122">
    <w:abstractNumId w:val="10"/>
  </w:num>
  <w:num w:numId="5" w16cid:durableId="589049377">
    <w:abstractNumId w:val="31"/>
  </w:num>
  <w:num w:numId="6" w16cid:durableId="821118285">
    <w:abstractNumId w:val="30"/>
  </w:num>
  <w:num w:numId="7" w16cid:durableId="1101680099">
    <w:abstractNumId w:val="20"/>
  </w:num>
  <w:num w:numId="8" w16cid:durableId="1250844371">
    <w:abstractNumId w:val="5"/>
  </w:num>
  <w:num w:numId="9" w16cid:durableId="1357002605">
    <w:abstractNumId w:val="8"/>
  </w:num>
  <w:num w:numId="10" w16cid:durableId="1598295674">
    <w:abstractNumId w:val="35"/>
  </w:num>
  <w:num w:numId="11" w16cid:durableId="319121071">
    <w:abstractNumId w:val="14"/>
  </w:num>
  <w:num w:numId="12" w16cid:durableId="384767020">
    <w:abstractNumId w:val="1"/>
  </w:num>
  <w:num w:numId="13" w16cid:durableId="1860119719">
    <w:abstractNumId w:val="6"/>
  </w:num>
  <w:num w:numId="14" w16cid:durableId="311905821">
    <w:abstractNumId w:val="38"/>
  </w:num>
  <w:num w:numId="15" w16cid:durableId="2004503596">
    <w:abstractNumId w:val="23"/>
  </w:num>
  <w:num w:numId="16" w16cid:durableId="209344033">
    <w:abstractNumId w:val="39"/>
  </w:num>
  <w:num w:numId="17" w16cid:durableId="1283609726">
    <w:abstractNumId w:val="12"/>
  </w:num>
  <w:num w:numId="18" w16cid:durableId="1475098586">
    <w:abstractNumId w:val="48"/>
  </w:num>
  <w:num w:numId="19" w16cid:durableId="1384987013">
    <w:abstractNumId w:val="44"/>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0"/>
  </w:num>
  <w:num w:numId="26" w16cid:durableId="17123290">
    <w:abstractNumId w:val="26"/>
  </w:num>
  <w:num w:numId="27" w16cid:durableId="1862357776">
    <w:abstractNumId w:val="33"/>
  </w:num>
  <w:num w:numId="28" w16cid:durableId="789130992">
    <w:abstractNumId w:val="3"/>
  </w:num>
  <w:num w:numId="29" w16cid:durableId="1861385149">
    <w:abstractNumId w:val="13"/>
  </w:num>
  <w:num w:numId="30" w16cid:durableId="2070032906">
    <w:abstractNumId w:val="29"/>
  </w:num>
  <w:num w:numId="31" w16cid:durableId="1177844534">
    <w:abstractNumId w:val="11"/>
  </w:num>
  <w:num w:numId="32" w16cid:durableId="1250969210">
    <w:abstractNumId w:val="40"/>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6"/>
  </w:num>
  <w:num w:numId="40" w16cid:durableId="1311515595">
    <w:abstractNumId w:val="41"/>
  </w:num>
  <w:num w:numId="41" w16cid:durableId="1695615394">
    <w:abstractNumId w:val="49"/>
  </w:num>
  <w:num w:numId="42" w16cid:durableId="1007749766">
    <w:abstractNumId w:val="54"/>
  </w:num>
  <w:num w:numId="43" w16cid:durableId="837158556">
    <w:abstractNumId w:val="17"/>
  </w:num>
  <w:num w:numId="44" w16cid:durableId="809791495">
    <w:abstractNumId w:val="9"/>
  </w:num>
  <w:num w:numId="45" w16cid:durableId="820080359">
    <w:abstractNumId w:val="46"/>
  </w:num>
  <w:num w:numId="46" w16cid:durableId="569655292">
    <w:abstractNumId w:val="37"/>
  </w:num>
  <w:num w:numId="47" w16cid:durableId="1381006914">
    <w:abstractNumId w:val="47"/>
  </w:num>
  <w:num w:numId="48" w16cid:durableId="689381310">
    <w:abstractNumId w:val="43"/>
  </w:num>
  <w:num w:numId="49" w16cid:durableId="101430878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1"/>
  </w:num>
  <w:num w:numId="51" w16cid:durableId="898830568">
    <w:abstractNumId w:val="24"/>
  </w:num>
  <w:num w:numId="52" w16cid:durableId="994408921">
    <w:abstractNumId w:val="34"/>
  </w:num>
  <w:num w:numId="53" w16cid:durableId="1199702905">
    <w:abstractNumId w:val="53"/>
  </w:num>
  <w:num w:numId="54" w16cid:durableId="49497803">
    <w:abstractNumId w:val="26"/>
    <w:lvlOverride w:ilvl="0">
      <w:startOverride w:val="1"/>
    </w:lvlOverride>
  </w:num>
  <w:num w:numId="55" w16cid:durableId="1033311938">
    <w:abstractNumId w:val="18"/>
  </w:num>
  <w:num w:numId="56" w16cid:durableId="1536768832">
    <w:abstractNumId w:val="21"/>
  </w:num>
  <w:num w:numId="57" w16cid:durableId="417287186">
    <w:abstractNumId w:val="5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9A4"/>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6471B"/>
    <w:pPr>
      <w:spacing w:before="200"/>
      <w:ind w:left="864" w:right="864"/>
      <w:jc w:val="center"/>
    </w:pPr>
    <w:rPr>
      <w:i/>
      <w:iCs/>
      <w:color w:val="860095" w:themeColor="accent4" w:themeShade="BF"/>
    </w:rPr>
  </w:style>
  <w:style w:type="character" w:customStyle="1" w:styleId="QuoteChar">
    <w:name w:val="Quote Char"/>
    <w:basedOn w:val="DefaultParagraphFont"/>
    <w:link w:val="Quote"/>
    <w:uiPriority w:val="29"/>
    <w:rsid w:val="0096471B"/>
    <w:rPr>
      <w:rFonts w:ascii="Century Gothic" w:hAnsi="Century Gothic"/>
      <w:i/>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6.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5.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6.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46</Pages>
  <Words>16719</Words>
  <Characters>91957</Characters>
  <Application>Microsoft Office Word</Application>
  <DocSecurity>0</DocSecurity>
  <Lines>766</Lines>
  <Paragraphs>216</Paragraphs>
  <ScaleCrop>false</ScaleCrop>
  <Company>Stichting ICTU</Company>
  <LinksUpToDate>false</LinksUpToDate>
  <CharactersWithSpaces>108460</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2</cp:revision>
  <cp:lastPrinted>2025-02-28T02:16:00Z</cp:lastPrinted>
  <dcterms:created xsi:type="dcterms:W3CDTF">2025-04-16T12:59:00Z</dcterms:created>
  <dcterms:modified xsi:type="dcterms:W3CDTF">2025-04-16T12:59:00Z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