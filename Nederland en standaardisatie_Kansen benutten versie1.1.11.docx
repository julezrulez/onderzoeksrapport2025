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B3B90" w14:textId="04798370" w:rsidR="009279E3" w:rsidRPr="002C61B8" w:rsidRDefault="00447539" w:rsidP="09BBB2DE">
      <w:r w:rsidRPr="002C61B8">
        <w:rPr>
          <w:noProof/>
          <w:lang w:eastAsia="nl-NL"/>
        </w:rPr>
        <mc:AlternateContent>
          <mc:Choice Requires="wps">
            <w:drawing>
              <wp:anchor distT="45720" distB="45720" distL="114300" distR="114300" simplePos="0" relativeHeight="251658240" behindDoc="1" locked="0" layoutInCell="1" allowOverlap="1" wp14:anchorId="1D07489C" wp14:editId="3B793BC6">
                <wp:simplePos x="0" y="0"/>
                <wp:positionH relativeFrom="column">
                  <wp:posOffset>2552700</wp:posOffset>
                </wp:positionH>
                <wp:positionV relativeFrom="paragraph">
                  <wp:posOffset>4445</wp:posOffset>
                </wp:positionV>
                <wp:extent cx="1161415" cy="657225"/>
                <wp:effectExtent l="0" t="0" r="0" b="0"/>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1415" cy="657225"/>
                        </a:xfrm>
                        <a:prstGeom prst="rect">
                          <a:avLst/>
                        </a:prstGeom>
                        <a:noFill/>
                        <a:ln w="9525">
                          <a:noFill/>
                          <a:miter lim="800000"/>
                          <a:headEnd/>
                          <a:tailEnd/>
                        </a:ln>
                      </wps:spPr>
                      <wps:txbx>
                        <w:txbxContent>
                          <w:p w14:paraId="2D4C2682" w14:textId="4D769A6A"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07489C" id="_x0000_t202" coordsize="21600,21600" o:spt="202" path="m,l,21600r21600,l21600,xe">
                <v:stroke joinstyle="miter"/>
                <v:path gradientshapeok="t" o:connecttype="rect"/>
              </v:shapetype>
              <v:shape id="Tekstvak 2" o:spid="_x0000_s1026" type="#_x0000_t202" style="position:absolute;margin-left:201pt;margin-top:.35pt;width:91.45pt;height:51.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" filled="f" stroked="f">
                <v:textbox>
                  <w:txbxContent>
                    <w:p w14:paraId="2D4C2682" w14:textId="4D769A6A" w:rsidR="005A5799" w:rsidRDefault="005A5799"/>
                  </w:txbxContent>
                </v:textbox>
              </v:shape>
            </w:pict>
          </mc:Fallback>
        </mc:AlternateContent>
      </w:r>
    </w:p>
    <w:p w14:paraId="7F97DF7C" w14:textId="0303A485" w:rsidR="00E53075" w:rsidRPr="00287DA2" w:rsidRDefault="00287DA2" w:rsidP="0057124E">
      <w:pPr>
        <w:rPr>
          <w:b/>
          <w:bCs/>
          <w:color w:val="0070C0"/>
          <w:sz w:val="52"/>
          <w:szCs w:val="52"/>
        </w:rPr>
      </w:pPr>
      <w:r w:rsidRPr="00287DA2">
        <w:rPr>
          <w:b/>
          <w:bCs/>
          <w:color w:val="0070C0"/>
          <w:sz w:val="52"/>
          <w:szCs w:val="52"/>
        </w:rPr>
        <w:t>Nederland en standaardisatie: kansen benutten</w:t>
      </w:r>
    </w:p>
    <w:p w14:paraId="572A85C1" w14:textId="6A26FFBF" w:rsidR="003D4047" w:rsidRDefault="00325036" w:rsidP="0057124E">
      <w:pPr>
        <w:rPr>
          <w:sz w:val="36"/>
          <w:szCs w:val="36"/>
        </w:rPr>
      </w:pPr>
      <w:r w:rsidRPr="00287DA2">
        <w:rPr>
          <w:sz w:val="36"/>
          <w:szCs w:val="36"/>
        </w:rPr>
        <w:t xml:space="preserve">Onderzoek </w:t>
      </w:r>
      <w:r w:rsidR="00EF4471">
        <w:rPr>
          <w:sz w:val="36"/>
          <w:szCs w:val="36"/>
        </w:rPr>
        <w:t>naar</w:t>
      </w:r>
      <w:r w:rsidR="006F5F54" w:rsidRPr="00287DA2">
        <w:rPr>
          <w:sz w:val="36"/>
          <w:szCs w:val="36"/>
        </w:rPr>
        <w:t xml:space="preserve"> de </w:t>
      </w:r>
      <w:r w:rsidRPr="00287DA2">
        <w:rPr>
          <w:sz w:val="36"/>
          <w:szCs w:val="36"/>
        </w:rPr>
        <w:t>Nederlandse participatie in Europese</w:t>
      </w:r>
      <w:r w:rsidR="00EF4471">
        <w:rPr>
          <w:sz w:val="36"/>
          <w:szCs w:val="36"/>
        </w:rPr>
        <w:t>-</w:t>
      </w:r>
      <w:r w:rsidRPr="00287DA2">
        <w:rPr>
          <w:sz w:val="36"/>
          <w:szCs w:val="36"/>
        </w:rPr>
        <w:t xml:space="preserve"> en internationale standaardisatie</w:t>
      </w:r>
    </w:p>
    <w:p w14:paraId="48D3EF92" w14:textId="77777777" w:rsidR="00FB6D54" w:rsidRDefault="00FB6D54" w:rsidP="0057124E">
      <w:pPr>
        <w:rPr>
          <w:sz w:val="36"/>
          <w:szCs w:val="36"/>
        </w:rPr>
      </w:pPr>
    </w:p>
    <w:p w14:paraId="133979D2" w14:textId="29B43643" w:rsidR="00FB6D54" w:rsidRPr="00287DA2" w:rsidRDefault="00FB6D54" w:rsidP="0057124E">
      <w:pPr>
        <w:rPr>
          <w:sz w:val="12"/>
          <w:szCs w:val="14"/>
        </w:rPr>
      </w:pPr>
      <w:r>
        <w:rPr>
          <w:sz w:val="36"/>
          <w:szCs w:val="36"/>
        </w:rPr>
        <w:t>In opdracht van Forum Standaardisatie</w:t>
      </w:r>
    </w:p>
    <w:p w14:paraId="58375464" w14:textId="76CB047B" w:rsidR="006924EB" w:rsidRPr="002C61B8" w:rsidRDefault="00447539" w:rsidP="0057124E">
      <w:r w:rsidRPr="002C61B8">
        <w:rPr>
          <w:noProof/>
          <w:lang w:eastAsia="nl-NL"/>
        </w:rPr>
        <mc:AlternateContent>
          <mc:Choice Requires="wps">
            <w:drawing>
              <wp:anchor distT="45720" distB="45720" distL="114300" distR="114300" simplePos="0" relativeHeight="251658243" behindDoc="1" locked="0" layoutInCell="1" allowOverlap="1" wp14:anchorId="34F6F020" wp14:editId="6577CD74">
                <wp:simplePos x="0" y="0"/>
                <wp:positionH relativeFrom="margin">
                  <wp:align>right</wp:align>
                </wp:positionH>
                <wp:positionV relativeFrom="paragraph">
                  <wp:posOffset>294640</wp:posOffset>
                </wp:positionV>
                <wp:extent cx="433070" cy="657225"/>
                <wp:effectExtent l="0" t="0" r="0" b="0"/>
                <wp:wrapNone/>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 cy="657225"/>
                        </a:xfrm>
                        <a:prstGeom prst="rect">
                          <a:avLst/>
                        </a:prstGeom>
                        <a:noFill/>
                        <a:ln w="9525">
                          <a:noFill/>
                          <a:miter lim="800000"/>
                          <a:headEnd/>
                          <a:tailEnd/>
                        </a:ln>
                      </wps:spPr>
                      <wps:txbx>
                        <w:txbxContent>
                          <w:p w14:paraId="658631DF" w14:textId="7E1B76D5"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6F020" id="_x0000_s1027" type="#_x0000_t202" style="position:absolute;margin-left:-17.1pt;margin-top:23.2pt;width:34.1pt;height:51.75pt;z-index:-251658237;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" filled="f" stroked="f">
                <v:textbox>
                  <w:txbxContent>
                    <w:p w14:paraId="658631DF" w14:textId="7E1B76D5" w:rsidR="005A5799" w:rsidRDefault="005A5799"/>
                  </w:txbxContent>
                </v:textbox>
                <w10:wrap anchorx="margin"/>
              </v:shape>
            </w:pict>
          </mc:Fallback>
        </mc:AlternateContent>
      </w:r>
    </w:p>
    <w:p w14:paraId="5DAD706B" w14:textId="77777777" w:rsidR="006924EB" w:rsidRPr="002C61B8" w:rsidRDefault="006924EB" w:rsidP="0057124E"/>
    <w:p w14:paraId="61BEAEE2" w14:textId="77777777" w:rsidR="006924EB" w:rsidRPr="00E53286" w:rsidRDefault="006924EB" w:rsidP="0057124E"/>
    <w:p w14:paraId="6B47F129" w14:textId="70F65CFF" w:rsidR="006924EB" w:rsidRPr="00D56F47" w:rsidRDefault="006924EB" w:rsidP="00D56F47">
      <w:pPr>
        <w:pStyle w:val="Kopvaninhoudsopgave"/>
      </w:pPr>
    </w:p>
    <w:p w14:paraId="41FBA2A9" w14:textId="77777777" w:rsidR="006924EB" w:rsidRPr="002C61B8" w:rsidRDefault="006924EB" w:rsidP="0057124E"/>
    <w:p w14:paraId="6D9C1578" w14:textId="77777777" w:rsidR="006924EB" w:rsidRPr="002C61B8" w:rsidRDefault="006924EB" w:rsidP="0057124E"/>
    <w:p w14:paraId="17F081E6" w14:textId="247AD073" w:rsidR="006924EB" w:rsidRPr="002C61B8" w:rsidRDefault="006924EB" w:rsidP="0057124E"/>
    <w:p w14:paraId="00B41E37" w14:textId="77777777" w:rsidR="006924EB" w:rsidRPr="002C61B8" w:rsidRDefault="006924EB" w:rsidP="0057124E"/>
    <w:p w14:paraId="18F7C64D" w14:textId="77777777" w:rsidR="006924EB" w:rsidRPr="002C61B8" w:rsidRDefault="006924EB" w:rsidP="0057124E">
      <w:pPr>
        <w:jc w:val="center"/>
      </w:pPr>
    </w:p>
    <w:p w14:paraId="747F32CA" w14:textId="77777777" w:rsidR="006924EB" w:rsidRPr="002C61B8" w:rsidRDefault="006924EB" w:rsidP="0057124E"/>
    <w:p w14:paraId="4ECC6B47" w14:textId="77777777" w:rsidR="006924EB" w:rsidRPr="002C61B8" w:rsidRDefault="006924EB" w:rsidP="0057124E"/>
    <w:p w14:paraId="133C56A4" w14:textId="77777777" w:rsidR="006924EB" w:rsidRPr="002C61B8" w:rsidRDefault="00447539" w:rsidP="0057124E">
      <w:r w:rsidRPr="002C61B8">
        <w:rPr>
          <w:noProof/>
          <w:lang w:eastAsia="nl-NL"/>
        </w:rPr>
        <mc:AlternateContent>
          <mc:Choice Requires="wps">
            <w:drawing>
              <wp:anchor distT="45720" distB="45720" distL="114300" distR="114300" simplePos="0" relativeHeight="251658242" behindDoc="1" locked="0" layoutInCell="1" allowOverlap="1" wp14:anchorId="659B45B5" wp14:editId="10CE19E2">
                <wp:simplePos x="0" y="0"/>
                <wp:positionH relativeFrom="column">
                  <wp:posOffset>3175</wp:posOffset>
                </wp:positionH>
                <wp:positionV relativeFrom="paragraph">
                  <wp:posOffset>57785</wp:posOffset>
                </wp:positionV>
                <wp:extent cx="534670" cy="1078865"/>
                <wp:effectExtent l="0" t="0" r="0" b="0"/>
                <wp:wrapNone/>
                <wp:docPr id="1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1078865"/>
                        </a:xfrm>
                        <a:prstGeom prst="rect">
                          <a:avLst/>
                        </a:prstGeom>
                        <a:noFill/>
                        <a:ln w="9525">
                          <a:noFill/>
                          <a:miter lim="800000"/>
                          <a:headEnd/>
                          <a:tailEnd/>
                        </a:ln>
                      </wps:spPr>
                      <wps:txbx>
                        <w:txbxContent>
                          <w:p w14:paraId="00B3D609" w14:textId="5EE3D1EE"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B45B5" id="_x0000_s1028" type="#_x0000_t202" style="position:absolute;margin-left:.25pt;margin-top:4.55pt;width:42.1pt;height:84.95pt;z-index:-25165823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" filled="f" stroked="f">
                <v:textbox>
                  <w:txbxContent>
                    <w:p w14:paraId="00B3D609" w14:textId="5EE3D1EE" w:rsidR="005A5799" w:rsidRDefault="005A5799"/>
                  </w:txbxContent>
                </v:textbox>
              </v:shape>
            </w:pict>
          </mc:Fallback>
        </mc:AlternateContent>
      </w:r>
    </w:p>
    <w:p w14:paraId="29A443A3" w14:textId="22431A59" w:rsidR="00560E08" w:rsidRPr="00516936" w:rsidRDefault="00447539" w:rsidP="0057124E">
      <w:r w:rsidRPr="002C61B8">
        <w:rPr>
          <w:noProof/>
          <w:lang w:eastAsia="nl-NL"/>
        </w:rPr>
        <mc:AlternateContent>
          <mc:Choice Requires="wps">
            <w:drawing>
              <wp:anchor distT="45720" distB="45720" distL="114300" distR="114300" simplePos="0" relativeHeight="251658241" behindDoc="1" locked="0" layoutInCell="1" allowOverlap="1" wp14:anchorId="4DC3A082" wp14:editId="64F177E9">
                <wp:simplePos x="0" y="0"/>
                <wp:positionH relativeFrom="column">
                  <wp:posOffset>4475480</wp:posOffset>
                </wp:positionH>
                <wp:positionV relativeFrom="paragraph">
                  <wp:posOffset>49530</wp:posOffset>
                </wp:positionV>
                <wp:extent cx="1161415" cy="657225"/>
                <wp:effectExtent l="0" t="0" r="0" b="0"/>
                <wp:wrapNone/>
                <wp:docPr id="1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1415" cy="657225"/>
                        </a:xfrm>
                        <a:prstGeom prst="rect">
                          <a:avLst/>
                        </a:prstGeom>
                        <a:noFill/>
                        <a:ln w="9525">
                          <a:noFill/>
                          <a:miter lim="800000"/>
                          <a:headEnd/>
                          <a:tailEnd/>
                        </a:ln>
                      </wps:spPr>
                      <wps:txbx>
                        <w:txbxContent>
                          <w:p w14:paraId="01F1EAEB" w14:textId="072CDB40"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C3A082" id="_x0000_s1029" type="#_x0000_t202" style="position:absolute;margin-left:352.4pt;margin-top:3.9pt;width:91.45pt;height:51.75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" filled="f" stroked="f">
                <v:textbox>
                  <w:txbxContent>
                    <w:p w14:paraId="01F1EAEB" w14:textId="072CDB40" w:rsidR="005A5799" w:rsidRDefault="005A5799"/>
                  </w:txbxContent>
                </v:textbox>
              </v:shape>
            </w:pict>
          </mc:Fallback>
        </mc:AlternateContent>
      </w:r>
    </w:p>
    <w:p w14:paraId="65AE3CEA" w14:textId="77777777" w:rsidR="006C6B2C" w:rsidRPr="006C6B2C" w:rsidRDefault="006C6B2C" w:rsidP="006C6B2C">
      <w:pPr>
        <w:rPr>
          <w:b/>
          <w:color w:val="0070C0"/>
        </w:rPr>
      </w:pPr>
      <w:bookmarkStart w:id="0" w:name="_Toc188863907"/>
      <w:bookmarkStart w:id="1" w:name="_Toc188707979"/>
      <w:bookmarkStart w:id="2" w:name="_Toc188456632"/>
      <w:bookmarkStart w:id="3" w:name="_Toc188372535"/>
      <w:bookmarkStart w:id="4" w:name="_Toc188372410"/>
      <w:bookmarkStart w:id="5" w:name="_Toc188354043"/>
      <w:bookmarkStart w:id="6" w:name="_Toc188353995"/>
      <w:bookmarkStart w:id="7" w:name="_Toc188349245"/>
      <w:bookmarkStart w:id="8" w:name="_Toc188863898"/>
      <w:bookmarkStart w:id="9" w:name="_Toc188707980"/>
      <w:bookmarkStart w:id="10" w:name="_Toc188456633"/>
      <w:bookmarkStart w:id="11" w:name="_Toc188372536"/>
      <w:bookmarkStart w:id="12" w:name="_Toc188372411"/>
      <w:bookmarkStart w:id="13" w:name="_Toc188354044"/>
      <w:bookmarkStart w:id="14" w:name="_Toc188353996"/>
      <w:bookmarkStart w:id="15" w:name="_Toc188349246"/>
      <w:bookmarkStart w:id="16" w:name="_Toc187756589"/>
      <w:r w:rsidRPr="006C6B2C">
        <w:rPr>
          <w:b/>
          <w:color w:val="0070C0"/>
        </w:rPr>
        <w:t xml:space="preserve">Projectteam ICTU en </w:t>
      </w:r>
      <w:proofErr w:type="spellStart"/>
      <w:r w:rsidRPr="006C6B2C">
        <w:rPr>
          <w:b/>
          <w:color w:val="0070C0"/>
        </w:rPr>
        <w:t>Dialogic</w:t>
      </w:r>
      <w:proofErr w:type="spellEnd"/>
    </w:p>
    <w:p w14:paraId="2F70651A" w14:textId="5CA3B645" w:rsidR="006C6B2C" w:rsidRPr="006C6B2C" w:rsidRDefault="006C6B2C" w:rsidP="5CEA7970">
      <w:pPr>
        <w:rPr>
          <w:b/>
          <w:bCs/>
          <w:color w:val="0070C0"/>
        </w:rPr>
      </w:pPr>
      <w:r w:rsidRPr="1DB86BE6">
        <w:rPr>
          <w:b/>
          <w:bCs/>
          <w:color w:val="0070C0"/>
        </w:rPr>
        <w:t xml:space="preserve">Versie: </w:t>
      </w:r>
      <w:r w:rsidR="00983C68" w:rsidRPr="1DB86BE6">
        <w:rPr>
          <w:b/>
          <w:bCs/>
          <w:color w:val="0070C0"/>
        </w:rPr>
        <w:t>1.</w:t>
      </w:r>
      <w:r w:rsidR="68D265AB" w:rsidRPr="1DB86BE6">
        <w:rPr>
          <w:b/>
          <w:bCs/>
          <w:color w:val="0070C0"/>
        </w:rPr>
        <w:t>1</w:t>
      </w:r>
      <w:r w:rsidR="20F0FF2F" w:rsidRPr="1DB86BE6">
        <w:rPr>
          <w:b/>
          <w:bCs/>
          <w:color w:val="0070C0"/>
        </w:rPr>
        <w:t>.1</w:t>
      </w:r>
    </w:p>
    <w:p w14:paraId="7F5D88F3" w14:textId="3622AF1F" w:rsidR="006C6B2C" w:rsidRPr="006C6B2C" w:rsidRDefault="006C6B2C" w:rsidP="5CEA7970">
      <w:pPr>
        <w:rPr>
          <w:b/>
          <w:bCs/>
          <w:color w:val="0070C0"/>
        </w:rPr>
      </w:pPr>
      <w:r w:rsidRPr="1DB86BE6">
        <w:rPr>
          <w:b/>
          <w:bCs/>
          <w:color w:val="0070C0"/>
        </w:rPr>
        <w:t xml:space="preserve">Datum: </w:t>
      </w:r>
      <w:r w:rsidR="333D2919" w:rsidRPr="1DB86BE6">
        <w:rPr>
          <w:b/>
          <w:bCs/>
          <w:color w:val="0070C0"/>
        </w:rPr>
        <w:t>15</w:t>
      </w:r>
      <w:r w:rsidR="00983C68" w:rsidRPr="1DB86BE6">
        <w:rPr>
          <w:b/>
          <w:bCs/>
          <w:color w:val="0070C0"/>
        </w:rPr>
        <w:t>-0</w:t>
      </w:r>
      <w:r w:rsidR="6BEE3BF8" w:rsidRPr="1DB86BE6">
        <w:rPr>
          <w:b/>
          <w:bCs/>
          <w:color w:val="0070C0"/>
        </w:rPr>
        <w:t>4</w:t>
      </w:r>
      <w:r w:rsidR="00983C68" w:rsidRPr="1DB86BE6">
        <w:rPr>
          <w:b/>
          <w:bCs/>
          <w:color w:val="0070C0"/>
        </w:rPr>
        <w:t>-2025</w:t>
      </w:r>
    </w:p>
    <w:sdt>
      <w:sdtPr>
        <w:id w:val="-959724654"/>
        <w:docPartObj>
          <w:docPartGallery w:val="Table of Contents"/>
          <w:docPartUnique/>
        </w:docPartObj>
      </w:sdtPr>
      <w:sdtEndPr>
        <w:rPr>
          <w:rFonts w:eastAsiaTheme="minorEastAsia"/>
        </w:rPr>
      </w:sdtEndPr>
      <w:sdtContent>
        <w:sdt>
          <w:sdtPr>
            <w:rPr>
              <w:b/>
              <w:bCs/>
              <w:noProof/>
            </w:rPr>
            <w:id w:val="-415404620"/>
            <w:docPartObj>
              <w:docPartGallery w:val="Table of Contents"/>
              <w:docPartUnique/>
            </w:docPartObj>
          </w:sdtPr>
          <w:sdtEndPr>
            <w:rPr>
              <w:rFonts w:eastAsiaTheme="minorEastAsia"/>
            </w:rPr>
          </w:sdtEndPr>
          <w:sdtContent>
            <w:p w14:paraId="4093B91E" w14:textId="5D660F93" w:rsidR="0036779A" w:rsidRPr="006C6B2C" w:rsidRDefault="0036779A" w:rsidP="006C6B2C">
              <w:pPr>
                <w:rPr>
                  <w:b/>
                </w:rPr>
              </w:pPr>
            </w:p>
            <w:p w14:paraId="4FDAA907" w14:textId="77777777" w:rsidR="0036779A" w:rsidRDefault="0036779A" w:rsidP="00DB3810">
              <w:pPr>
                <w:spacing w:after="160"/>
                <w:rPr>
                  <w:rFonts w:eastAsiaTheme="minorEastAsia"/>
                  <w:noProof/>
                  <w:szCs w:val="20"/>
                </w:rPr>
              </w:pPr>
              <w:r>
                <w:rPr>
                  <w:rFonts w:eastAsiaTheme="minorEastAsia"/>
                  <w:b/>
                  <w:noProof/>
                  <w:szCs w:val="20"/>
                </w:rPr>
                <w:br w:type="page"/>
              </w:r>
            </w:p>
            <w:p w14:paraId="01F486CE" w14:textId="7E31997F" w:rsidR="00B03113" w:rsidRDefault="00B03113" w:rsidP="00D56F47">
              <w:pPr>
                <w:pStyle w:val="Kopvaninhoudsopgave"/>
              </w:pPr>
              <w:r>
                <w:lastRenderedPageBreak/>
                <w:t>Inhoud</w:t>
              </w:r>
              <w:r w:rsidR="002F0E27">
                <w:t>sopgave</w:t>
              </w:r>
            </w:p>
            <w:p w14:paraId="47943D18" w14:textId="68DC49F3" w:rsidR="00B03113" w:rsidRDefault="00000000" w:rsidP="00DB3810">
              <w:pPr>
                <w:pStyle w:val="Inhopg1"/>
                <w:spacing w:after="0"/>
              </w:pPr>
            </w:p>
          </w:sdtContent>
        </w:sdt>
        <w:p w14:paraId="2B7F1612" w14:textId="70D767B8" w:rsidR="00284D09" w:rsidRDefault="00B03113">
          <w:pPr>
            <w:pStyle w:val="Inhopg1"/>
            <w:rPr>
              <w:rFonts w:asciiTheme="minorHAnsi" w:eastAsiaTheme="minorEastAsia" w:hAnsiTheme="minorHAnsi"/>
              <w:b w:val="0"/>
              <w:kern w:val="2"/>
              <w:sz w:val="24"/>
              <w:szCs w:val="24"/>
              <w:lang w:eastAsia="nl-NL"/>
              <w14:ligatures w14:val="standardContextual"/>
            </w:rPr>
          </w:pPr>
          <w:r>
            <w:fldChar w:fldCharType="begin"/>
          </w:r>
          <w:r>
            <w:instrText xml:space="preserve"> TOC \o "1-3" \h \z \u </w:instrText>
          </w:r>
          <w:r>
            <w:fldChar w:fldCharType="separate"/>
          </w:r>
          <w:hyperlink w:anchor="_Toc196564637" w:history="1">
            <w:r w:rsidR="00284D09" w:rsidRPr="005C34B1">
              <w:rPr>
                <w:rStyle w:val="Hyperlink"/>
              </w:rPr>
              <w:t>1.</w:t>
            </w:r>
            <w:r w:rsidR="00284D09">
              <w:rPr>
                <w:rFonts w:asciiTheme="minorHAnsi" w:eastAsiaTheme="minorEastAsia" w:hAnsiTheme="minorHAnsi"/>
                <w:b w:val="0"/>
                <w:kern w:val="2"/>
                <w:sz w:val="24"/>
                <w:szCs w:val="24"/>
                <w:lang w:eastAsia="nl-NL"/>
                <w14:ligatures w14:val="standardContextual"/>
              </w:rPr>
              <w:tab/>
            </w:r>
            <w:r w:rsidR="00284D09" w:rsidRPr="005C34B1">
              <w:rPr>
                <w:rStyle w:val="Hyperlink"/>
              </w:rPr>
              <w:t>Inleiding</w:t>
            </w:r>
            <w:r w:rsidR="00284D09">
              <w:rPr>
                <w:webHidden/>
              </w:rPr>
              <w:tab/>
            </w:r>
            <w:r w:rsidR="00284D09">
              <w:rPr>
                <w:webHidden/>
              </w:rPr>
              <w:fldChar w:fldCharType="begin"/>
            </w:r>
            <w:r w:rsidR="00284D09">
              <w:rPr>
                <w:webHidden/>
              </w:rPr>
              <w:instrText xml:space="preserve"> PAGEREF _Toc196564637 \h </w:instrText>
            </w:r>
            <w:r w:rsidR="00284D09">
              <w:rPr>
                <w:webHidden/>
              </w:rPr>
            </w:r>
            <w:r w:rsidR="00284D09">
              <w:rPr>
                <w:webHidden/>
              </w:rPr>
              <w:fldChar w:fldCharType="separate"/>
            </w:r>
            <w:r w:rsidR="00284D09">
              <w:rPr>
                <w:webHidden/>
              </w:rPr>
              <w:t>3</w:t>
            </w:r>
            <w:r w:rsidR="00284D09">
              <w:rPr>
                <w:webHidden/>
              </w:rPr>
              <w:fldChar w:fldCharType="end"/>
            </w:r>
          </w:hyperlink>
        </w:p>
        <w:p w14:paraId="457E79D2" w14:textId="1EB60C53" w:rsidR="00284D09" w:rsidRDefault="00284D09">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6564638" w:history="1">
            <w:r w:rsidRPr="005C34B1">
              <w:rPr>
                <w:rStyle w:val="Hyperlink"/>
              </w:rPr>
              <w:t>1.1</w:t>
            </w:r>
            <w:r>
              <w:rPr>
                <w:rFonts w:asciiTheme="minorHAnsi" w:eastAsiaTheme="minorEastAsia" w:hAnsiTheme="minorHAnsi"/>
                <w:b w:val="0"/>
                <w:bCs w:val="0"/>
                <w:color w:val="auto"/>
                <w:kern w:val="2"/>
                <w:sz w:val="24"/>
                <w:szCs w:val="24"/>
                <w:lang w:eastAsia="nl-NL"/>
                <w14:ligatures w14:val="standardContextual"/>
              </w:rPr>
              <w:tab/>
            </w:r>
            <w:r w:rsidRPr="005C34B1">
              <w:rPr>
                <w:rStyle w:val="Hyperlink"/>
              </w:rPr>
              <w:t>Aanleiding onderzoek</w:t>
            </w:r>
            <w:r>
              <w:rPr>
                <w:webHidden/>
              </w:rPr>
              <w:tab/>
            </w:r>
            <w:r>
              <w:rPr>
                <w:webHidden/>
              </w:rPr>
              <w:fldChar w:fldCharType="begin"/>
            </w:r>
            <w:r>
              <w:rPr>
                <w:webHidden/>
              </w:rPr>
              <w:instrText xml:space="preserve"> PAGEREF _Toc196564638 \h </w:instrText>
            </w:r>
            <w:r>
              <w:rPr>
                <w:webHidden/>
              </w:rPr>
            </w:r>
            <w:r>
              <w:rPr>
                <w:webHidden/>
              </w:rPr>
              <w:fldChar w:fldCharType="separate"/>
            </w:r>
            <w:r>
              <w:rPr>
                <w:webHidden/>
              </w:rPr>
              <w:t>4</w:t>
            </w:r>
            <w:r>
              <w:rPr>
                <w:webHidden/>
              </w:rPr>
              <w:fldChar w:fldCharType="end"/>
            </w:r>
          </w:hyperlink>
        </w:p>
        <w:p w14:paraId="2014397E" w14:textId="6AF2138C" w:rsidR="00284D09" w:rsidRDefault="00284D09">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6564639" w:history="1">
            <w:r w:rsidRPr="005C34B1">
              <w:rPr>
                <w:rStyle w:val="Hyperlink"/>
              </w:rPr>
              <w:t>1.2</w:t>
            </w:r>
            <w:r>
              <w:rPr>
                <w:rFonts w:asciiTheme="minorHAnsi" w:eastAsiaTheme="minorEastAsia" w:hAnsiTheme="minorHAnsi"/>
                <w:b w:val="0"/>
                <w:bCs w:val="0"/>
                <w:color w:val="auto"/>
                <w:kern w:val="2"/>
                <w:sz w:val="24"/>
                <w:szCs w:val="24"/>
                <w:lang w:eastAsia="nl-NL"/>
                <w14:ligatures w14:val="standardContextual"/>
              </w:rPr>
              <w:tab/>
            </w:r>
            <w:r w:rsidRPr="005C34B1">
              <w:rPr>
                <w:rStyle w:val="Hyperlink"/>
              </w:rPr>
              <w:t>Het belang van standaardisatie als een strategisch instrument</w:t>
            </w:r>
            <w:r>
              <w:rPr>
                <w:webHidden/>
              </w:rPr>
              <w:tab/>
            </w:r>
            <w:r>
              <w:rPr>
                <w:webHidden/>
              </w:rPr>
              <w:fldChar w:fldCharType="begin"/>
            </w:r>
            <w:r>
              <w:rPr>
                <w:webHidden/>
              </w:rPr>
              <w:instrText xml:space="preserve"> PAGEREF _Toc196564639 \h </w:instrText>
            </w:r>
            <w:r>
              <w:rPr>
                <w:webHidden/>
              </w:rPr>
            </w:r>
            <w:r>
              <w:rPr>
                <w:webHidden/>
              </w:rPr>
              <w:fldChar w:fldCharType="separate"/>
            </w:r>
            <w:r>
              <w:rPr>
                <w:webHidden/>
              </w:rPr>
              <w:t>4</w:t>
            </w:r>
            <w:r>
              <w:rPr>
                <w:webHidden/>
              </w:rPr>
              <w:fldChar w:fldCharType="end"/>
            </w:r>
          </w:hyperlink>
        </w:p>
        <w:p w14:paraId="42EE6633" w14:textId="4789E3A2" w:rsidR="00284D09" w:rsidRDefault="00284D09">
          <w:pPr>
            <w:pStyle w:val="Inhopg1"/>
            <w:rPr>
              <w:rFonts w:asciiTheme="minorHAnsi" w:eastAsiaTheme="minorEastAsia" w:hAnsiTheme="minorHAnsi"/>
              <w:b w:val="0"/>
              <w:kern w:val="2"/>
              <w:sz w:val="24"/>
              <w:szCs w:val="24"/>
              <w:lang w:eastAsia="nl-NL"/>
              <w14:ligatures w14:val="standardContextual"/>
            </w:rPr>
          </w:pPr>
          <w:hyperlink w:anchor="_Toc196564640" w:history="1">
            <w:r w:rsidRPr="005C34B1">
              <w:rPr>
                <w:rStyle w:val="Hyperlink"/>
              </w:rPr>
              <w:t>2.</w:t>
            </w:r>
            <w:r>
              <w:rPr>
                <w:rFonts w:asciiTheme="minorHAnsi" w:eastAsiaTheme="minorEastAsia" w:hAnsiTheme="minorHAnsi"/>
                <w:b w:val="0"/>
                <w:kern w:val="2"/>
                <w:sz w:val="24"/>
                <w:szCs w:val="24"/>
                <w:lang w:eastAsia="nl-NL"/>
                <w14:ligatures w14:val="standardContextual"/>
              </w:rPr>
              <w:tab/>
            </w:r>
            <w:r w:rsidRPr="005C34B1">
              <w:rPr>
                <w:rStyle w:val="Hyperlink"/>
              </w:rPr>
              <w:t>Onderzoeksvragen</w:t>
            </w:r>
            <w:r>
              <w:rPr>
                <w:webHidden/>
              </w:rPr>
              <w:tab/>
            </w:r>
            <w:r>
              <w:rPr>
                <w:webHidden/>
              </w:rPr>
              <w:fldChar w:fldCharType="begin"/>
            </w:r>
            <w:r>
              <w:rPr>
                <w:webHidden/>
              </w:rPr>
              <w:instrText xml:space="preserve"> PAGEREF _Toc196564640 \h </w:instrText>
            </w:r>
            <w:r>
              <w:rPr>
                <w:webHidden/>
              </w:rPr>
            </w:r>
            <w:r>
              <w:rPr>
                <w:webHidden/>
              </w:rPr>
              <w:fldChar w:fldCharType="separate"/>
            </w:r>
            <w:r>
              <w:rPr>
                <w:webHidden/>
              </w:rPr>
              <w:t>6</w:t>
            </w:r>
            <w:r>
              <w:rPr>
                <w:webHidden/>
              </w:rPr>
              <w:fldChar w:fldCharType="end"/>
            </w:r>
          </w:hyperlink>
        </w:p>
        <w:p w14:paraId="4ED37AAF" w14:textId="3C0DEFCF" w:rsidR="00284D09" w:rsidRDefault="00284D09">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6564641" w:history="1">
            <w:r w:rsidRPr="005C34B1">
              <w:rPr>
                <w:rStyle w:val="Hyperlink"/>
              </w:rPr>
              <w:t>2.1</w:t>
            </w:r>
            <w:r>
              <w:rPr>
                <w:rFonts w:asciiTheme="minorHAnsi" w:eastAsiaTheme="minorEastAsia" w:hAnsiTheme="minorHAnsi"/>
                <w:b w:val="0"/>
                <w:bCs w:val="0"/>
                <w:color w:val="auto"/>
                <w:kern w:val="2"/>
                <w:sz w:val="24"/>
                <w:szCs w:val="24"/>
                <w:lang w:eastAsia="nl-NL"/>
                <w14:ligatures w14:val="standardContextual"/>
              </w:rPr>
              <w:tab/>
            </w:r>
            <w:r w:rsidRPr="005C34B1">
              <w:rPr>
                <w:rStyle w:val="Hyperlink"/>
              </w:rPr>
              <w:t>Scope en overwegingen</w:t>
            </w:r>
            <w:r>
              <w:rPr>
                <w:webHidden/>
              </w:rPr>
              <w:tab/>
            </w:r>
            <w:r>
              <w:rPr>
                <w:webHidden/>
              </w:rPr>
              <w:fldChar w:fldCharType="begin"/>
            </w:r>
            <w:r>
              <w:rPr>
                <w:webHidden/>
              </w:rPr>
              <w:instrText xml:space="preserve"> PAGEREF _Toc196564641 \h </w:instrText>
            </w:r>
            <w:r>
              <w:rPr>
                <w:webHidden/>
              </w:rPr>
            </w:r>
            <w:r>
              <w:rPr>
                <w:webHidden/>
              </w:rPr>
              <w:fldChar w:fldCharType="separate"/>
            </w:r>
            <w:r>
              <w:rPr>
                <w:webHidden/>
              </w:rPr>
              <w:t>6</w:t>
            </w:r>
            <w:r>
              <w:rPr>
                <w:webHidden/>
              </w:rPr>
              <w:fldChar w:fldCharType="end"/>
            </w:r>
          </w:hyperlink>
        </w:p>
        <w:p w14:paraId="22166258" w14:textId="15A0379B" w:rsidR="00284D09" w:rsidRDefault="00284D09">
          <w:pPr>
            <w:pStyle w:val="Inhopg1"/>
            <w:rPr>
              <w:rFonts w:asciiTheme="minorHAnsi" w:eastAsiaTheme="minorEastAsia" w:hAnsiTheme="minorHAnsi"/>
              <w:b w:val="0"/>
              <w:kern w:val="2"/>
              <w:sz w:val="24"/>
              <w:szCs w:val="24"/>
              <w:lang w:eastAsia="nl-NL"/>
              <w14:ligatures w14:val="standardContextual"/>
            </w:rPr>
          </w:pPr>
          <w:hyperlink w:anchor="_Toc196564642" w:history="1">
            <w:r w:rsidRPr="005C34B1">
              <w:rPr>
                <w:rStyle w:val="Hyperlink"/>
              </w:rPr>
              <w:t>3.</w:t>
            </w:r>
            <w:r>
              <w:rPr>
                <w:rFonts w:asciiTheme="minorHAnsi" w:eastAsiaTheme="minorEastAsia" w:hAnsiTheme="minorHAnsi"/>
                <w:b w:val="0"/>
                <w:kern w:val="2"/>
                <w:sz w:val="24"/>
                <w:szCs w:val="24"/>
                <w:lang w:eastAsia="nl-NL"/>
                <w14:ligatures w14:val="standardContextual"/>
              </w:rPr>
              <w:tab/>
            </w:r>
            <w:r w:rsidRPr="005C34B1">
              <w:rPr>
                <w:rStyle w:val="Hyperlink"/>
              </w:rPr>
              <w:t>Methode van onderzoek</w:t>
            </w:r>
            <w:r>
              <w:rPr>
                <w:webHidden/>
              </w:rPr>
              <w:tab/>
            </w:r>
            <w:r>
              <w:rPr>
                <w:webHidden/>
              </w:rPr>
              <w:fldChar w:fldCharType="begin"/>
            </w:r>
            <w:r>
              <w:rPr>
                <w:webHidden/>
              </w:rPr>
              <w:instrText xml:space="preserve"> PAGEREF _Toc196564642 \h </w:instrText>
            </w:r>
            <w:r>
              <w:rPr>
                <w:webHidden/>
              </w:rPr>
            </w:r>
            <w:r>
              <w:rPr>
                <w:webHidden/>
              </w:rPr>
              <w:fldChar w:fldCharType="separate"/>
            </w:r>
            <w:r>
              <w:rPr>
                <w:webHidden/>
              </w:rPr>
              <w:t>8</w:t>
            </w:r>
            <w:r>
              <w:rPr>
                <w:webHidden/>
              </w:rPr>
              <w:fldChar w:fldCharType="end"/>
            </w:r>
          </w:hyperlink>
        </w:p>
        <w:p w14:paraId="4FC78A7B" w14:textId="0CEFC477" w:rsidR="00284D09" w:rsidRDefault="00284D09">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6564643" w:history="1">
            <w:r w:rsidRPr="005C34B1">
              <w:rPr>
                <w:rStyle w:val="Hyperlink"/>
              </w:rPr>
              <w:t>1.1</w:t>
            </w:r>
            <w:r>
              <w:rPr>
                <w:rFonts w:asciiTheme="minorHAnsi" w:eastAsiaTheme="minorEastAsia" w:hAnsiTheme="minorHAnsi"/>
                <w:b w:val="0"/>
                <w:bCs w:val="0"/>
                <w:color w:val="auto"/>
                <w:kern w:val="2"/>
                <w:sz w:val="24"/>
                <w:szCs w:val="24"/>
                <w:lang w:eastAsia="nl-NL"/>
                <w14:ligatures w14:val="standardContextual"/>
              </w:rPr>
              <w:tab/>
            </w:r>
            <w:r w:rsidRPr="005C34B1">
              <w:rPr>
                <w:rStyle w:val="Hyperlink"/>
              </w:rPr>
              <w:t>Kwantitatieve participatie in beeld</w:t>
            </w:r>
            <w:r>
              <w:rPr>
                <w:webHidden/>
              </w:rPr>
              <w:tab/>
            </w:r>
            <w:r>
              <w:rPr>
                <w:webHidden/>
              </w:rPr>
              <w:fldChar w:fldCharType="begin"/>
            </w:r>
            <w:r>
              <w:rPr>
                <w:webHidden/>
              </w:rPr>
              <w:instrText xml:space="preserve"> PAGEREF _Toc196564643 \h </w:instrText>
            </w:r>
            <w:r>
              <w:rPr>
                <w:webHidden/>
              </w:rPr>
            </w:r>
            <w:r>
              <w:rPr>
                <w:webHidden/>
              </w:rPr>
              <w:fldChar w:fldCharType="separate"/>
            </w:r>
            <w:r>
              <w:rPr>
                <w:webHidden/>
              </w:rPr>
              <w:t>8</w:t>
            </w:r>
            <w:r>
              <w:rPr>
                <w:webHidden/>
              </w:rPr>
              <w:fldChar w:fldCharType="end"/>
            </w:r>
          </w:hyperlink>
        </w:p>
        <w:p w14:paraId="35187996" w14:textId="1C87B2C5" w:rsidR="00284D09" w:rsidRDefault="00284D09">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6564644" w:history="1">
            <w:r w:rsidRPr="005C34B1">
              <w:rPr>
                <w:rStyle w:val="Hyperlink"/>
              </w:rPr>
              <w:t>1.2</w:t>
            </w:r>
            <w:r>
              <w:rPr>
                <w:rFonts w:asciiTheme="minorHAnsi" w:eastAsiaTheme="minorEastAsia" w:hAnsiTheme="minorHAnsi"/>
                <w:b w:val="0"/>
                <w:bCs w:val="0"/>
                <w:color w:val="auto"/>
                <w:kern w:val="2"/>
                <w:sz w:val="24"/>
                <w:szCs w:val="24"/>
                <w:lang w:eastAsia="nl-NL"/>
                <w14:ligatures w14:val="standardContextual"/>
              </w:rPr>
              <w:tab/>
            </w:r>
            <w:r w:rsidRPr="005C34B1">
              <w:rPr>
                <w:rStyle w:val="Hyperlink"/>
              </w:rPr>
              <w:t>Kwalitatief onderzoek</w:t>
            </w:r>
            <w:r>
              <w:rPr>
                <w:webHidden/>
              </w:rPr>
              <w:tab/>
            </w:r>
            <w:r>
              <w:rPr>
                <w:webHidden/>
              </w:rPr>
              <w:fldChar w:fldCharType="begin"/>
            </w:r>
            <w:r>
              <w:rPr>
                <w:webHidden/>
              </w:rPr>
              <w:instrText xml:space="preserve"> PAGEREF _Toc196564644 \h </w:instrText>
            </w:r>
            <w:r>
              <w:rPr>
                <w:webHidden/>
              </w:rPr>
            </w:r>
            <w:r>
              <w:rPr>
                <w:webHidden/>
              </w:rPr>
              <w:fldChar w:fldCharType="separate"/>
            </w:r>
            <w:r>
              <w:rPr>
                <w:webHidden/>
              </w:rPr>
              <w:t>9</w:t>
            </w:r>
            <w:r>
              <w:rPr>
                <w:webHidden/>
              </w:rPr>
              <w:fldChar w:fldCharType="end"/>
            </w:r>
          </w:hyperlink>
        </w:p>
        <w:p w14:paraId="06FD2E5C" w14:textId="22F16060" w:rsidR="00284D09" w:rsidRDefault="00284D09">
          <w:pPr>
            <w:pStyle w:val="Inhopg1"/>
            <w:rPr>
              <w:rFonts w:asciiTheme="minorHAnsi" w:eastAsiaTheme="minorEastAsia" w:hAnsiTheme="minorHAnsi"/>
              <w:b w:val="0"/>
              <w:kern w:val="2"/>
              <w:sz w:val="24"/>
              <w:szCs w:val="24"/>
              <w:lang w:eastAsia="nl-NL"/>
              <w14:ligatures w14:val="standardContextual"/>
            </w:rPr>
          </w:pPr>
          <w:hyperlink w:anchor="_Toc196564645" w:history="1">
            <w:r w:rsidRPr="005C34B1">
              <w:rPr>
                <w:rStyle w:val="Hyperlink"/>
                <w:bCs/>
              </w:rPr>
              <w:t>2.</w:t>
            </w:r>
            <w:r>
              <w:rPr>
                <w:rFonts w:asciiTheme="minorHAnsi" w:eastAsiaTheme="minorEastAsia" w:hAnsiTheme="minorHAnsi"/>
                <w:b w:val="0"/>
                <w:kern w:val="2"/>
                <w:sz w:val="24"/>
                <w:szCs w:val="24"/>
                <w:lang w:eastAsia="nl-NL"/>
                <w14:ligatures w14:val="standardContextual"/>
              </w:rPr>
              <w:tab/>
            </w:r>
            <w:r w:rsidRPr="005C34B1">
              <w:rPr>
                <w:rStyle w:val="Hyperlink"/>
              </w:rPr>
              <w:t>Onderzoeksvraag 1: Hoe zijn Nederlandse belanghebbenden ten opzichte van andere landen vertegenwoordigd in internationale standaardisatie-organisaties?</w:t>
            </w:r>
            <w:r>
              <w:rPr>
                <w:webHidden/>
              </w:rPr>
              <w:tab/>
            </w:r>
            <w:r>
              <w:rPr>
                <w:webHidden/>
              </w:rPr>
              <w:fldChar w:fldCharType="begin"/>
            </w:r>
            <w:r>
              <w:rPr>
                <w:webHidden/>
              </w:rPr>
              <w:instrText xml:space="preserve"> PAGEREF _Toc196564645 \h </w:instrText>
            </w:r>
            <w:r>
              <w:rPr>
                <w:webHidden/>
              </w:rPr>
            </w:r>
            <w:r>
              <w:rPr>
                <w:webHidden/>
              </w:rPr>
              <w:fldChar w:fldCharType="separate"/>
            </w:r>
            <w:r>
              <w:rPr>
                <w:webHidden/>
              </w:rPr>
              <w:t>10</w:t>
            </w:r>
            <w:r>
              <w:rPr>
                <w:webHidden/>
              </w:rPr>
              <w:fldChar w:fldCharType="end"/>
            </w:r>
          </w:hyperlink>
        </w:p>
        <w:p w14:paraId="39E8421C" w14:textId="647782CA" w:rsidR="00284D09" w:rsidRDefault="00284D09">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6564646" w:history="1">
            <w:r w:rsidRPr="005C34B1">
              <w:rPr>
                <w:rStyle w:val="Hyperlink"/>
              </w:rPr>
              <w:t>2.1</w:t>
            </w:r>
            <w:r>
              <w:rPr>
                <w:rFonts w:asciiTheme="minorHAnsi" w:eastAsiaTheme="minorEastAsia" w:hAnsiTheme="minorHAnsi"/>
                <w:b w:val="0"/>
                <w:bCs w:val="0"/>
                <w:color w:val="auto"/>
                <w:kern w:val="2"/>
                <w:sz w:val="24"/>
                <w:szCs w:val="24"/>
                <w:lang w:eastAsia="nl-NL"/>
                <w14:ligatures w14:val="standardContextual"/>
              </w:rPr>
              <w:tab/>
            </w:r>
            <w:r w:rsidRPr="005C34B1">
              <w:rPr>
                <w:rStyle w:val="Hyperlink"/>
              </w:rPr>
              <w:t>Beschrijving en terminologie van verzamelde gegevens</w:t>
            </w:r>
            <w:r>
              <w:rPr>
                <w:webHidden/>
              </w:rPr>
              <w:tab/>
            </w:r>
            <w:r>
              <w:rPr>
                <w:webHidden/>
              </w:rPr>
              <w:fldChar w:fldCharType="begin"/>
            </w:r>
            <w:r>
              <w:rPr>
                <w:webHidden/>
              </w:rPr>
              <w:instrText xml:space="preserve"> PAGEREF _Toc196564646 \h </w:instrText>
            </w:r>
            <w:r>
              <w:rPr>
                <w:webHidden/>
              </w:rPr>
            </w:r>
            <w:r>
              <w:rPr>
                <w:webHidden/>
              </w:rPr>
              <w:fldChar w:fldCharType="separate"/>
            </w:r>
            <w:r>
              <w:rPr>
                <w:webHidden/>
              </w:rPr>
              <w:t>10</w:t>
            </w:r>
            <w:r>
              <w:rPr>
                <w:webHidden/>
              </w:rPr>
              <w:fldChar w:fldCharType="end"/>
            </w:r>
          </w:hyperlink>
        </w:p>
        <w:p w14:paraId="1E3CF8FA" w14:textId="6C8D06D6" w:rsidR="00284D09" w:rsidRDefault="00284D09">
          <w:pPr>
            <w:pStyle w:val="Inhopg3"/>
            <w:rPr>
              <w:rFonts w:asciiTheme="minorHAnsi" w:eastAsiaTheme="minorEastAsia" w:hAnsiTheme="minorHAnsi"/>
              <w:color w:val="auto"/>
              <w:kern w:val="2"/>
              <w:sz w:val="24"/>
              <w:szCs w:val="24"/>
              <w:lang w:eastAsia="nl-NL"/>
              <w14:ligatures w14:val="standardContextual"/>
            </w:rPr>
          </w:pPr>
          <w:hyperlink w:anchor="_Toc196564647" w:history="1">
            <w:r w:rsidRPr="005C34B1">
              <w:rPr>
                <w:rStyle w:val="Hyperlink"/>
              </w:rPr>
              <w:t>Overzicht van beschikbare gegevens</w:t>
            </w:r>
            <w:r>
              <w:rPr>
                <w:webHidden/>
              </w:rPr>
              <w:tab/>
            </w:r>
            <w:r>
              <w:rPr>
                <w:webHidden/>
              </w:rPr>
              <w:fldChar w:fldCharType="begin"/>
            </w:r>
            <w:r>
              <w:rPr>
                <w:webHidden/>
              </w:rPr>
              <w:instrText xml:space="preserve"> PAGEREF _Toc196564647 \h </w:instrText>
            </w:r>
            <w:r>
              <w:rPr>
                <w:webHidden/>
              </w:rPr>
            </w:r>
            <w:r>
              <w:rPr>
                <w:webHidden/>
              </w:rPr>
              <w:fldChar w:fldCharType="separate"/>
            </w:r>
            <w:r>
              <w:rPr>
                <w:webHidden/>
              </w:rPr>
              <w:t>11</w:t>
            </w:r>
            <w:r>
              <w:rPr>
                <w:webHidden/>
              </w:rPr>
              <w:fldChar w:fldCharType="end"/>
            </w:r>
          </w:hyperlink>
        </w:p>
        <w:p w14:paraId="24284944" w14:textId="7AAD2693" w:rsidR="00284D09" w:rsidRDefault="00284D09">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6564648" w:history="1">
            <w:r w:rsidRPr="005C34B1">
              <w:rPr>
                <w:rStyle w:val="Hyperlink"/>
              </w:rPr>
              <w:t>4.2</w:t>
            </w:r>
            <w:r>
              <w:rPr>
                <w:rFonts w:asciiTheme="minorHAnsi" w:eastAsiaTheme="minorEastAsia" w:hAnsiTheme="minorHAnsi"/>
                <w:b w:val="0"/>
                <w:bCs w:val="0"/>
                <w:color w:val="auto"/>
                <w:kern w:val="2"/>
                <w:sz w:val="24"/>
                <w:szCs w:val="24"/>
                <w:lang w:eastAsia="nl-NL"/>
                <w14:ligatures w14:val="standardContextual"/>
              </w:rPr>
              <w:tab/>
            </w:r>
            <w:r w:rsidRPr="005C34B1">
              <w:rPr>
                <w:rStyle w:val="Hyperlink"/>
              </w:rPr>
              <w:t>Nederlandse participatie per organisatietype</w:t>
            </w:r>
            <w:r>
              <w:rPr>
                <w:webHidden/>
              </w:rPr>
              <w:tab/>
            </w:r>
            <w:r>
              <w:rPr>
                <w:webHidden/>
              </w:rPr>
              <w:fldChar w:fldCharType="begin"/>
            </w:r>
            <w:r>
              <w:rPr>
                <w:webHidden/>
              </w:rPr>
              <w:instrText xml:space="preserve"> PAGEREF _Toc196564648 \h </w:instrText>
            </w:r>
            <w:r>
              <w:rPr>
                <w:webHidden/>
              </w:rPr>
            </w:r>
            <w:r>
              <w:rPr>
                <w:webHidden/>
              </w:rPr>
              <w:fldChar w:fldCharType="separate"/>
            </w:r>
            <w:r>
              <w:rPr>
                <w:webHidden/>
              </w:rPr>
              <w:t>12</w:t>
            </w:r>
            <w:r>
              <w:rPr>
                <w:webHidden/>
              </w:rPr>
              <w:fldChar w:fldCharType="end"/>
            </w:r>
          </w:hyperlink>
        </w:p>
        <w:p w14:paraId="388F8341" w14:textId="1BC7DCE3" w:rsidR="00284D09" w:rsidRDefault="00284D09">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6564649" w:history="1">
            <w:r w:rsidRPr="005C34B1">
              <w:rPr>
                <w:rStyle w:val="Hyperlink"/>
              </w:rPr>
              <w:t>4.3</w:t>
            </w:r>
            <w:r>
              <w:rPr>
                <w:rFonts w:asciiTheme="minorHAnsi" w:eastAsiaTheme="minorEastAsia" w:hAnsiTheme="minorHAnsi"/>
                <w:b w:val="0"/>
                <w:bCs w:val="0"/>
                <w:color w:val="auto"/>
                <w:kern w:val="2"/>
                <w:sz w:val="24"/>
                <w:szCs w:val="24"/>
                <w:lang w:eastAsia="nl-NL"/>
                <w14:ligatures w14:val="standardContextual"/>
              </w:rPr>
              <w:tab/>
            </w:r>
            <w:r w:rsidRPr="005C34B1">
              <w:rPr>
                <w:rStyle w:val="Hyperlink"/>
              </w:rPr>
              <w:t>Trends in Nederlandse vertegenwoordiging</w:t>
            </w:r>
            <w:r>
              <w:rPr>
                <w:webHidden/>
              </w:rPr>
              <w:tab/>
            </w:r>
            <w:r>
              <w:rPr>
                <w:webHidden/>
              </w:rPr>
              <w:fldChar w:fldCharType="begin"/>
            </w:r>
            <w:r>
              <w:rPr>
                <w:webHidden/>
              </w:rPr>
              <w:instrText xml:space="preserve"> PAGEREF _Toc196564649 \h </w:instrText>
            </w:r>
            <w:r>
              <w:rPr>
                <w:webHidden/>
              </w:rPr>
            </w:r>
            <w:r>
              <w:rPr>
                <w:webHidden/>
              </w:rPr>
              <w:fldChar w:fldCharType="separate"/>
            </w:r>
            <w:r>
              <w:rPr>
                <w:webHidden/>
              </w:rPr>
              <w:t>13</w:t>
            </w:r>
            <w:r>
              <w:rPr>
                <w:webHidden/>
              </w:rPr>
              <w:fldChar w:fldCharType="end"/>
            </w:r>
          </w:hyperlink>
        </w:p>
        <w:p w14:paraId="74AB2E60" w14:textId="3CABC945" w:rsidR="00284D09" w:rsidRDefault="00284D09">
          <w:pPr>
            <w:pStyle w:val="Inhopg3"/>
            <w:rPr>
              <w:rFonts w:asciiTheme="minorHAnsi" w:eastAsiaTheme="minorEastAsia" w:hAnsiTheme="minorHAnsi"/>
              <w:color w:val="auto"/>
              <w:kern w:val="2"/>
              <w:sz w:val="24"/>
              <w:szCs w:val="24"/>
              <w:lang w:eastAsia="nl-NL"/>
              <w14:ligatures w14:val="standardContextual"/>
            </w:rPr>
          </w:pPr>
          <w:hyperlink w:anchor="_Toc196564650" w:history="1">
            <w:r w:rsidRPr="005C34B1">
              <w:rPr>
                <w:rStyle w:val="Hyperlink"/>
              </w:rPr>
              <w:t>Aantal individuele Nederlandse deelnames over tijd</w:t>
            </w:r>
            <w:r>
              <w:rPr>
                <w:webHidden/>
              </w:rPr>
              <w:tab/>
            </w:r>
            <w:r>
              <w:rPr>
                <w:webHidden/>
              </w:rPr>
              <w:fldChar w:fldCharType="begin"/>
            </w:r>
            <w:r>
              <w:rPr>
                <w:webHidden/>
              </w:rPr>
              <w:instrText xml:space="preserve"> PAGEREF _Toc196564650 \h </w:instrText>
            </w:r>
            <w:r>
              <w:rPr>
                <w:webHidden/>
              </w:rPr>
            </w:r>
            <w:r>
              <w:rPr>
                <w:webHidden/>
              </w:rPr>
              <w:fldChar w:fldCharType="separate"/>
            </w:r>
            <w:r>
              <w:rPr>
                <w:webHidden/>
              </w:rPr>
              <w:t>13</w:t>
            </w:r>
            <w:r>
              <w:rPr>
                <w:webHidden/>
              </w:rPr>
              <w:fldChar w:fldCharType="end"/>
            </w:r>
          </w:hyperlink>
        </w:p>
        <w:p w14:paraId="661F09F1" w14:textId="54D148A6" w:rsidR="00284D09" w:rsidRDefault="00284D09">
          <w:pPr>
            <w:pStyle w:val="Inhopg3"/>
            <w:rPr>
              <w:rFonts w:asciiTheme="minorHAnsi" w:eastAsiaTheme="minorEastAsia" w:hAnsiTheme="minorHAnsi"/>
              <w:color w:val="auto"/>
              <w:kern w:val="2"/>
              <w:sz w:val="24"/>
              <w:szCs w:val="24"/>
              <w:lang w:eastAsia="nl-NL"/>
              <w14:ligatures w14:val="standardContextual"/>
            </w:rPr>
          </w:pPr>
          <w:hyperlink w:anchor="_Toc196564651" w:history="1">
            <w:r w:rsidRPr="005C34B1">
              <w:rPr>
                <w:rStyle w:val="Hyperlink"/>
              </w:rPr>
              <w:t>Aantal participerende Nederlandse organisaties over tijd</w:t>
            </w:r>
            <w:r>
              <w:rPr>
                <w:webHidden/>
              </w:rPr>
              <w:tab/>
            </w:r>
            <w:r>
              <w:rPr>
                <w:webHidden/>
              </w:rPr>
              <w:fldChar w:fldCharType="begin"/>
            </w:r>
            <w:r>
              <w:rPr>
                <w:webHidden/>
              </w:rPr>
              <w:instrText xml:space="preserve"> PAGEREF _Toc196564651 \h </w:instrText>
            </w:r>
            <w:r>
              <w:rPr>
                <w:webHidden/>
              </w:rPr>
            </w:r>
            <w:r>
              <w:rPr>
                <w:webHidden/>
              </w:rPr>
              <w:fldChar w:fldCharType="separate"/>
            </w:r>
            <w:r>
              <w:rPr>
                <w:webHidden/>
              </w:rPr>
              <w:t>15</w:t>
            </w:r>
            <w:r>
              <w:rPr>
                <w:webHidden/>
              </w:rPr>
              <w:fldChar w:fldCharType="end"/>
            </w:r>
          </w:hyperlink>
        </w:p>
        <w:p w14:paraId="4FCD4023" w14:textId="0FCD8316" w:rsidR="00284D09" w:rsidRDefault="00284D09">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6564652" w:history="1">
            <w:r w:rsidRPr="005C34B1">
              <w:rPr>
                <w:rStyle w:val="Hyperlink"/>
              </w:rPr>
              <w:t>4.4</w:t>
            </w:r>
            <w:r>
              <w:rPr>
                <w:rFonts w:asciiTheme="minorHAnsi" w:eastAsiaTheme="minorEastAsia" w:hAnsiTheme="minorHAnsi"/>
                <w:b w:val="0"/>
                <w:bCs w:val="0"/>
                <w:color w:val="auto"/>
                <w:kern w:val="2"/>
                <w:sz w:val="24"/>
                <w:szCs w:val="24"/>
                <w:lang w:eastAsia="nl-NL"/>
                <w14:ligatures w14:val="standardContextual"/>
              </w:rPr>
              <w:tab/>
            </w:r>
            <w:r w:rsidRPr="005C34B1">
              <w:rPr>
                <w:rStyle w:val="Hyperlink"/>
              </w:rPr>
              <w:t>Nederlandse vertegenwoordiging in formele rollen</w:t>
            </w:r>
            <w:r>
              <w:rPr>
                <w:webHidden/>
              </w:rPr>
              <w:tab/>
            </w:r>
            <w:r>
              <w:rPr>
                <w:webHidden/>
              </w:rPr>
              <w:fldChar w:fldCharType="begin"/>
            </w:r>
            <w:r>
              <w:rPr>
                <w:webHidden/>
              </w:rPr>
              <w:instrText xml:space="preserve"> PAGEREF _Toc196564652 \h </w:instrText>
            </w:r>
            <w:r>
              <w:rPr>
                <w:webHidden/>
              </w:rPr>
            </w:r>
            <w:r>
              <w:rPr>
                <w:webHidden/>
              </w:rPr>
              <w:fldChar w:fldCharType="separate"/>
            </w:r>
            <w:r>
              <w:rPr>
                <w:webHidden/>
              </w:rPr>
              <w:t>15</w:t>
            </w:r>
            <w:r>
              <w:rPr>
                <w:webHidden/>
              </w:rPr>
              <w:fldChar w:fldCharType="end"/>
            </w:r>
          </w:hyperlink>
        </w:p>
        <w:p w14:paraId="10225389" w14:textId="2FE94A44" w:rsidR="00284D09" w:rsidRDefault="00284D09">
          <w:pPr>
            <w:pStyle w:val="Inhopg3"/>
            <w:rPr>
              <w:rFonts w:asciiTheme="minorHAnsi" w:eastAsiaTheme="minorEastAsia" w:hAnsiTheme="minorHAnsi"/>
              <w:color w:val="auto"/>
              <w:kern w:val="2"/>
              <w:sz w:val="24"/>
              <w:szCs w:val="24"/>
              <w:lang w:eastAsia="nl-NL"/>
              <w14:ligatures w14:val="standardContextual"/>
            </w:rPr>
          </w:pPr>
          <w:hyperlink w:anchor="_Toc196564653" w:history="1">
            <w:r w:rsidRPr="005C34B1">
              <w:rPr>
                <w:rStyle w:val="Hyperlink"/>
              </w:rPr>
              <w:t>Formele rollen bij 3GPP, ETSI, IETF en W3C</w:t>
            </w:r>
            <w:r>
              <w:rPr>
                <w:webHidden/>
              </w:rPr>
              <w:tab/>
            </w:r>
            <w:r>
              <w:rPr>
                <w:webHidden/>
              </w:rPr>
              <w:fldChar w:fldCharType="begin"/>
            </w:r>
            <w:r>
              <w:rPr>
                <w:webHidden/>
              </w:rPr>
              <w:instrText xml:space="preserve"> PAGEREF _Toc196564653 \h </w:instrText>
            </w:r>
            <w:r>
              <w:rPr>
                <w:webHidden/>
              </w:rPr>
            </w:r>
            <w:r>
              <w:rPr>
                <w:webHidden/>
              </w:rPr>
              <w:fldChar w:fldCharType="separate"/>
            </w:r>
            <w:r>
              <w:rPr>
                <w:webHidden/>
              </w:rPr>
              <w:t>15</w:t>
            </w:r>
            <w:r>
              <w:rPr>
                <w:webHidden/>
              </w:rPr>
              <w:fldChar w:fldCharType="end"/>
            </w:r>
          </w:hyperlink>
        </w:p>
        <w:p w14:paraId="0FEB79ED" w14:textId="2743CDD0" w:rsidR="00284D09" w:rsidRDefault="00284D09">
          <w:pPr>
            <w:pStyle w:val="Inhopg3"/>
            <w:rPr>
              <w:rFonts w:asciiTheme="minorHAnsi" w:eastAsiaTheme="minorEastAsia" w:hAnsiTheme="minorHAnsi"/>
              <w:color w:val="auto"/>
              <w:kern w:val="2"/>
              <w:sz w:val="24"/>
              <w:szCs w:val="24"/>
              <w:lang w:eastAsia="nl-NL"/>
              <w14:ligatures w14:val="standardContextual"/>
            </w:rPr>
          </w:pPr>
          <w:hyperlink w:anchor="_Toc196564654" w:history="1">
            <w:r w:rsidRPr="005C34B1">
              <w:rPr>
                <w:rStyle w:val="Hyperlink"/>
              </w:rPr>
              <w:t>Formele rollen IEC</w:t>
            </w:r>
            <w:r>
              <w:rPr>
                <w:webHidden/>
              </w:rPr>
              <w:tab/>
            </w:r>
            <w:r>
              <w:rPr>
                <w:webHidden/>
              </w:rPr>
              <w:fldChar w:fldCharType="begin"/>
            </w:r>
            <w:r>
              <w:rPr>
                <w:webHidden/>
              </w:rPr>
              <w:instrText xml:space="preserve"> PAGEREF _Toc196564654 \h </w:instrText>
            </w:r>
            <w:r>
              <w:rPr>
                <w:webHidden/>
              </w:rPr>
            </w:r>
            <w:r>
              <w:rPr>
                <w:webHidden/>
              </w:rPr>
              <w:fldChar w:fldCharType="separate"/>
            </w:r>
            <w:r>
              <w:rPr>
                <w:webHidden/>
              </w:rPr>
              <w:t>16</w:t>
            </w:r>
            <w:r>
              <w:rPr>
                <w:webHidden/>
              </w:rPr>
              <w:fldChar w:fldCharType="end"/>
            </w:r>
          </w:hyperlink>
        </w:p>
        <w:p w14:paraId="57B133B1" w14:textId="26FA9DD5" w:rsidR="00284D09" w:rsidRDefault="00284D09">
          <w:pPr>
            <w:pStyle w:val="Inhopg3"/>
            <w:rPr>
              <w:rFonts w:asciiTheme="minorHAnsi" w:eastAsiaTheme="minorEastAsia" w:hAnsiTheme="minorHAnsi"/>
              <w:color w:val="auto"/>
              <w:kern w:val="2"/>
              <w:sz w:val="24"/>
              <w:szCs w:val="24"/>
              <w:lang w:eastAsia="nl-NL"/>
              <w14:ligatures w14:val="standardContextual"/>
            </w:rPr>
          </w:pPr>
          <w:hyperlink w:anchor="_Toc196564655" w:history="1">
            <w:r w:rsidRPr="005C34B1">
              <w:rPr>
                <w:rStyle w:val="Hyperlink"/>
              </w:rPr>
              <w:t>Reflectie op de rol van multinationals</w:t>
            </w:r>
            <w:r>
              <w:rPr>
                <w:webHidden/>
              </w:rPr>
              <w:tab/>
            </w:r>
            <w:r>
              <w:rPr>
                <w:webHidden/>
              </w:rPr>
              <w:fldChar w:fldCharType="begin"/>
            </w:r>
            <w:r>
              <w:rPr>
                <w:webHidden/>
              </w:rPr>
              <w:instrText xml:space="preserve"> PAGEREF _Toc196564655 \h </w:instrText>
            </w:r>
            <w:r>
              <w:rPr>
                <w:webHidden/>
              </w:rPr>
            </w:r>
            <w:r>
              <w:rPr>
                <w:webHidden/>
              </w:rPr>
              <w:fldChar w:fldCharType="separate"/>
            </w:r>
            <w:r>
              <w:rPr>
                <w:webHidden/>
              </w:rPr>
              <w:t>17</w:t>
            </w:r>
            <w:r>
              <w:rPr>
                <w:webHidden/>
              </w:rPr>
              <w:fldChar w:fldCharType="end"/>
            </w:r>
          </w:hyperlink>
        </w:p>
        <w:p w14:paraId="4418E8CA" w14:textId="7508D4C5" w:rsidR="00284D09" w:rsidRDefault="00284D09">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6564656" w:history="1">
            <w:r w:rsidRPr="005C34B1">
              <w:rPr>
                <w:rStyle w:val="Hyperlink"/>
              </w:rPr>
              <w:t>4.5</w:t>
            </w:r>
            <w:r>
              <w:rPr>
                <w:rFonts w:asciiTheme="minorHAnsi" w:eastAsiaTheme="minorEastAsia" w:hAnsiTheme="minorHAnsi"/>
                <w:b w:val="0"/>
                <w:bCs w:val="0"/>
                <w:color w:val="auto"/>
                <w:kern w:val="2"/>
                <w:sz w:val="24"/>
                <w:szCs w:val="24"/>
                <w:lang w:eastAsia="nl-NL"/>
                <w14:ligatures w14:val="standardContextual"/>
              </w:rPr>
              <w:tab/>
            </w:r>
            <w:r w:rsidRPr="005C34B1">
              <w:rPr>
                <w:rStyle w:val="Hyperlink"/>
              </w:rPr>
              <w:t>Het ontstane beeld na analyse van de data</w:t>
            </w:r>
            <w:r>
              <w:rPr>
                <w:webHidden/>
              </w:rPr>
              <w:tab/>
            </w:r>
            <w:r>
              <w:rPr>
                <w:webHidden/>
              </w:rPr>
              <w:fldChar w:fldCharType="begin"/>
            </w:r>
            <w:r>
              <w:rPr>
                <w:webHidden/>
              </w:rPr>
              <w:instrText xml:space="preserve"> PAGEREF _Toc196564656 \h </w:instrText>
            </w:r>
            <w:r>
              <w:rPr>
                <w:webHidden/>
              </w:rPr>
            </w:r>
            <w:r>
              <w:rPr>
                <w:webHidden/>
              </w:rPr>
              <w:fldChar w:fldCharType="separate"/>
            </w:r>
            <w:r>
              <w:rPr>
                <w:webHidden/>
              </w:rPr>
              <w:t>18</w:t>
            </w:r>
            <w:r>
              <w:rPr>
                <w:webHidden/>
              </w:rPr>
              <w:fldChar w:fldCharType="end"/>
            </w:r>
          </w:hyperlink>
        </w:p>
        <w:p w14:paraId="0AA75EE9" w14:textId="2B1D69B2" w:rsidR="00284D09" w:rsidRDefault="00284D09">
          <w:pPr>
            <w:pStyle w:val="Inhopg1"/>
            <w:rPr>
              <w:rFonts w:asciiTheme="minorHAnsi" w:eastAsiaTheme="minorEastAsia" w:hAnsiTheme="minorHAnsi"/>
              <w:b w:val="0"/>
              <w:kern w:val="2"/>
              <w:sz w:val="24"/>
              <w:szCs w:val="24"/>
              <w:lang w:eastAsia="nl-NL"/>
              <w14:ligatures w14:val="standardContextual"/>
            </w:rPr>
          </w:pPr>
          <w:hyperlink w:anchor="_Toc196564657" w:history="1">
            <w:r w:rsidRPr="005C34B1">
              <w:rPr>
                <w:rStyle w:val="Hyperlink"/>
                <w:bCs/>
              </w:rPr>
              <w:t>3.</w:t>
            </w:r>
            <w:r>
              <w:rPr>
                <w:rFonts w:asciiTheme="minorHAnsi" w:eastAsiaTheme="minorEastAsia" w:hAnsiTheme="minorHAnsi"/>
                <w:b w:val="0"/>
                <w:kern w:val="2"/>
                <w:sz w:val="24"/>
                <w:szCs w:val="24"/>
                <w:lang w:eastAsia="nl-NL"/>
                <w14:ligatures w14:val="standardContextual"/>
              </w:rPr>
              <w:tab/>
            </w:r>
            <w:r w:rsidRPr="005C34B1">
              <w:rPr>
                <w:rStyle w:val="Hyperlink"/>
              </w:rPr>
              <w:t>Onderzoeksvraag 2: Wat drijft de betrokkenheid van de verschillende Nederlandse organisaties?</w:t>
            </w:r>
            <w:r>
              <w:rPr>
                <w:webHidden/>
              </w:rPr>
              <w:tab/>
            </w:r>
            <w:r>
              <w:rPr>
                <w:webHidden/>
              </w:rPr>
              <w:fldChar w:fldCharType="begin"/>
            </w:r>
            <w:r>
              <w:rPr>
                <w:webHidden/>
              </w:rPr>
              <w:instrText xml:space="preserve"> PAGEREF _Toc196564657 \h </w:instrText>
            </w:r>
            <w:r>
              <w:rPr>
                <w:webHidden/>
              </w:rPr>
            </w:r>
            <w:r>
              <w:rPr>
                <w:webHidden/>
              </w:rPr>
              <w:fldChar w:fldCharType="separate"/>
            </w:r>
            <w:r>
              <w:rPr>
                <w:webHidden/>
              </w:rPr>
              <w:t>20</w:t>
            </w:r>
            <w:r>
              <w:rPr>
                <w:webHidden/>
              </w:rPr>
              <w:fldChar w:fldCharType="end"/>
            </w:r>
          </w:hyperlink>
        </w:p>
        <w:p w14:paraId="51F0B5BC" w14:textId="2A6B9D51" w:rsidR="00284D09" w:rsidRDefault="00284D09">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6564658" w:history="1">
            <w:r w:rsidRPr="005C34B1">
              <w:rPr>
                <w:rStyle w:val="Hyperlink"/>
              </w:rPr>
              <w:t>3.1</w:t>
            </w:r>
            <w:r>
              <w:rPr>
                <w:rFonts w:asciiTheme="minorHAnsi" w:eastAsiaTheme="minorEastAsia" w:hAnsiTheme="minorHAnsi"/>
                <w:b w:val="0"/>
                <w:bCs w:val="0"/>
                <w:color w:val="auto"/>
                <w:kern w:val="2"/>
                <w:sz w:val="24"/>
                <w:szCs w:val="24"/>
                <w:lang w:eastAsia="nl-NL"/>
                <w14:ligatures w14:val="standardContextual"/>
              </w:rPr>
              <w:tab/>
            </w:r>
            <w:r w:rsidRPr="005C34B1">
              <w:rPr>
                <w:rStyle w:val="Hyperlink"/>
              </w:rPr>
              <w:t>Motivatie voor deelname</w:t>
            </w:r>
            <w:r>
              <w:rPr>
                <w:webHidden/>
              </w:rPr>
              <w:tab/>
            </w:r>
            <w:r>
              <w:rPr>
                <w:webHidden/>
              </w:rPr>
              <w:fldChar w:fldCharType="begin"/>
            </w:r>
            <w:r>
              <w:rPr>
                <w:webHidden/>
              </w:rPr>
              <w:instrText xml:space="preserve"> PAGEREF _Toc196564658 \h </w:instrText>
            </w:r>
            <w:r>
              <w:rPr>
                <w:webHidden/>
              </w:rPr>
            </w:r>
            <w:r>
              <w:rPr>
                <w:webHidden/>
              </w:rPr>
              <w:fldChar w:fldCharType="separate"/>
            </w:r>
            <w:r>
              <w:rPr>
                <w:webHidden/>
              </w:rPr>
              <w:t>20</w:t>
            </w:r>
            <w:r>
              <w:rPr>
                <w:webHidden/>
              </w:rPr>
              <w:fldChar w:fldCharType="end"/>
            </w:r>
          </w:hyperlink>
        </w:p>
        <w:p w14:paraId="1A78C3C4" w14:textId="0F9D8739" w:rsidR="00284D09" w:rsidRDefault="00284D09">
          <w:pPr>
            <w:pStyle w:val="Inhopg3"/>
            <w:rPr>
              <w:rFonts w:asciiTheme="minorHAnsi" w:eastAsiaTheme="minorEastAsia" w:hAnsiTheme="minorHAnsi"/>
              <w:color w:val="auto"/>
              <w:kern w:val="2"/>
              <w:sz w:val="24"/>
              <w:szCs w:val="24"/>
              <w:lang w:eastAsia="nl-NL"/>
              <w14:ligatures w14:val="standardContextual"/>
            </w:rPr>
          </w:pPr>
          <w:hyperlink w:anchor="_Toc196564659" w:history="1">
            <w:r w:rsidRPr="005C34B1">
              <w:rPr>
                <w:rStyle w:val="Hyperlink"/>
              </w:rPr>
              <w:t>Belang voor de organisatie</w:t>
            </w:r>
            <w:r>
              <w:rPr>
                <w:webHidden/>
              </w:rPr>
              <w:tab/>
            </w:r>
            <w:r>
              <w:rPr>
                <w:webHidden/>
              </w:rPr>
              <w:fldChar w:fldCharType="begin"/>
            </w:r>
            <w:r>
              <w:rPr>
                <w:webHidden/>
              </w:rPr>
              <w:instrText xml:space="preserve"> PAGEREF _Toc196564659 \h </w:instrText>
            </w:r>
            <w:r>
              <w:rPr>
                <w:webHidden/>
              </w:rPr>
            </w:r>
            <w:r>
              <w:rPr>
                <w:webHidden/>
              </w:rPr>
              <w:fldChar w:fldCharType="separate"/>
            </w:r>
            <w:r>
              <w:rPr>
                <w:webHidden/>
              </w:rPr>
              <w:t>20</w:t>
            </w:r>
            <w:r>
              <w:rPr>
                <w:webHidden/>
              </w:rPr>
              <w:fldChar w:fldCharType="end"/>
            </w:r>
          </w:hyperlink>
        </w:p>
        <w:p w14:paraId="25FB0135" w14:textId="3CAA5E75" w:rsidR="00284D09" w:rsidRDefault="00284D09">
          <w:pPr>
            <w:pStyle w:val="Inhopg3"/>
            <w:rPr>
              <w:rFonts w:asciiTheme="minorHAnsi" w:eastAsiaTheme="minorEastAsia" w:hAnsiTheme="minorHAnsi"/>
              <w:color w:val="auto"/>
              <w:kern w:val="2"/>
              <w:sz w:val="24"/>
              <w:szCs w:val="24"/>
              <w:lang w:eastAsia="nl-NL"/>
              <w14:ligatures w14:val="standardContextual"/>
            </w:rPr>
          </w:pPr>
          <w:hyperlink w:anchor="_Toc196564660" w:history="1">
            <w:r w:rsidRPr="005C34B1">
              <w:rPr>
                <w:rStyle w:val="Hyperlink"/>
              </w:rPr>
              <w:t>Collectief belang en sectoraal belang</w:t>
            </w:r>
            <w:r>
              <w:rPr>
                <w:webHidden/>
              </w:rPr>
              <w:tab/>
            </w:r>
            <w:r>
              <w:rPr>
                <w:webHidden/>
              </w:rPr>
              <w:fldChar w:fldCharType="begin"/>
            </w:r>
            <w:r>
              <w:rPr>
                <w:webHidden/>
              </w:rPr>
              <w:instrText xml:space="preserve"> PAGEREF _Toc196564660 \h </w:instrText>
            </w:r>
            <w:r>
              <w:rPr>
                <w:webHidden/>
              </w:rPr>
            </w:r>
            <w:r>
              <w:rPr>
                <w:webHidden/>
              </w:rPr>
              <w:fldChar w:fldCharType="separate"/>
            </w:r>
            <w:r>
              <w:rPr>
                <w:webHidden/>
              </w:rPr>
              <w:t>20</w:t>
            </w:r>
            <w:r>
              <w:rPr>
                <w:webHidden/>
              </w:rPr>
              <w:fldChar w:fldCharType="end"/>
            </w:r>
          </w:hyperlink>
        </w:p>
        <w:p w14:paraId="296A2147" w14:textId="099A306D" w:rsidR="00284D09" w:rsidRDefault="00284D09">
          <w:pPr>
            <w:pStyle w:val="Inhopg3"/>
            <w:rPr>
              <w:rFonts w:asciiTheme="minorHAnsi" w:eastAsiaTheme="minorEastAsia" w:hAnsiTheme="minorHAnsi"/>
              <w:color w:val="auto"/>
              <w:kern w:val="2"/>
              <w:sz w:val="24"/>
              <w:szCs w:val="24"/>
              <w:lang w:eastAsia="nl-NL"/>
              <w14:ligatures w14:val="standardContextual"/>
            </w:rPr>
          </w:pPr>
          <w:hyperlink w:anchor="_Toc196564661" w:history="1">
            <w:r w:rsidRPr="005C34B1">
              <w:rPr>
                <w:rStyle w:val="Hyperlink"/>
              </w:rPr>
              <w:t>Persoonlijke motivatie</w:t>
            </w:r>
            <w:r>
              <w:rPr>
                <w:webHidden/>
              </w:rPr>
              <w:tab/>
            </w:r>
            <w:r>
              <w:rPr>
                <w:webHidden/>
              </w:rPr>
              <w:fldChar w:fldCharType="begin"/>
            </w:r>
            <w:r>
              <w:rPr>
                <w:webHidden/>
              </w:rPr>
              <w:instrText xml:space="preserve"> PAGEREF _Toc196564661 \h </w:instrText>
            </w:r>
            <w:r>
              <w:rPr>
                <w:webHidden/>
              </w:rPr>
            </w:r>
            <w:r>
              <w:rPr>
                <w:webHidden/>
              </w:rPr>
              <w:fldChar w:fldCharType="separate"/>
            </w:r>
            <w:r>
              <w:rPr>
                <w:webHidden/>
              </w:rPr>
              <w:t>21</w:t>
            </w:r>
            <w:r>
              <w:rPr>
                <w:webHidden/>
              </w:rPr>
              <w:fldChar w:fldCharType="end"/>
            </w:r>
          </w:hyperlink>
        </w:p>
        <w:p w14:paraId="678B5E28" w14:textId="7E5D5A39" w:rsidR="00284D09" w:rsidRDefault="00284D09">
          <w:pPr>
            <w:pStyle w:val="Inhopg3"/>
            <w:rPr>
              <w:rFonts w:asciiTheme="minorHAnsi" w:eastAsiaTheme="minorEastAsia" w:hAnsiTheme="minorHAnsi"/>
              <w:color w:val="auto"/>
              <w:kern w:val="2"/>
              <w:sz w:val="24"/>
              <w:szCs w:val="24"/>
              <w:lang w:eastAsia="nl-NL"/>
              <w14:ligatures w14:val="standardContextual"/>
            </w:rPr>
          </w:pPr>
          <w:hyperlink w:anchor="_Toc196564662" w:history="1">
            <w:r w:rsidRPr="005C34B1">
              <w:rPr>
                <w:rStyle w:val="Hyperlink"/>
              </w:rPr>
              <w:t>Uitdagingen vanuit organisatieperspectief</w:t>
            </w:r>
            <w:r>
              <w:rPr>
                <w:webHidden/>
              </w:rPr>
              <w:tab/>
            </w:r>
            <w:r>
              <w:rPr>
                <w:webHidden/>
              </w:rPr>
              <w:fldChar w:fldCharType="begin"/>
            </w:r>
            <w:r>
              <w:rPr>
                <w:webHidden/>
              </w:rPr>
              <w:instrText xml:space="preserve"> PAGEREF _Toc196564662 \h </w:instrText>
            </w:r>
            <w:r>
              <w:rPr>
                <w:webHidden/>
              </w:rPr>
            </w:r>
            <w:r>
              <w:rPr>
                <w:webHidden/>
              </w:rPr>
              <w:fldChar w:fldCharType="separate"/>
            </w:r>
            <w:r>
              <w:rPr>
                <w:webHidden/>
              </w:rPr>
              <w:t>21</w:t>
            </w:r>
            <w:r>
              <w:rPr>
                <w:webHidden/>
              </w:rPr>
              <w:fldChar w:fldCharType="end"/>
            </w:r>
          </w:hyperlink>
        </w:p>
        <w:p w14:paraId="68A81BAA" w14:textId="01880A88" w:rsidR="00284D09" w:rsidRDefault="00284D09">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6564663" w:history="1">
            <w:r w:rsidRPr="005C34B1">
              <w:rPr>
                <w:rStyle w:val="Hyperlink"/>
              </w:rPr>
              <w:t>3.2</w:t>
            </w:r>
            <w:r>
              <w:rPr>
                <w:rFonts w:asciiTheme="minorHAnsi" w:eastAsiaTheme="minorEastAsia" w:hAnsiTheme="minorHAnsi"/>
                <w:b w:val="0"/>
                <w:bCs w:val="0"/>
                <w:color w:val="auto"/>
                <w:kern w:val="2"/>
                <w:sz w:val="24"/>
                <w:szCs w:val="24"/>
                <w:lang w:eastAsia="nl-NL"/>
                <w14:ligatures w14:val="standardContextual"/>
              </w:rPr>
              <w:tab/>
            </w:r>
            <w:r w:rsidRPr="005C34B1">
              <w:rPr>
                <w:rStyle w:val="Hyperlink"/>
              </w:rPr>
              <w:t>Deelname en betrokkenheid in de toekomst</w:t>
            </w:r>
            <w:r>
              <w:rPr>
                <w:webHidden/>
              </w:rPr>
              <w:tab/>
            </w:r>
            <w:r>
              <w:rPr>
                <w:webHidden/>
              </w:rPr>
              <w:fldChar w:fldCharType="begin"/>
            </w:r>
            <w:r>
              <w:rPr>
                <w:webHidden/>
              </w:rPr>
              <w:instrText xml:space="preserve"> PAGEREF _Toc196564663 \h </w:instrText>
            </w:r>
            <w:r>
              <w:rPr>
                <w:webHidden/>
              </w:rPr>
            </w:r>
            <w:r>
              <w:rPr>
                <w:webHidden/>
              </w:rPr>
              <w:fldChar w:fldCharType="separate"/>
            </w:r>
            <w:r>
              <w:rPr>
                <w:webHidden/>
              </w:rPr>
              <w:t>22</w:t>
            </w:r>
            <w:r>
              <w:rPr>
                <w:webHidden/>
              </w:rPr>
              <w:fldChar w:fldCharType="end"/>
            </w:r>
          </w:hyperlink>
        </w:p>
        <w:p w14:paraId="143A419F" w14:textId="5A99D1F7" w:rsidR="00284D09" w:rsidRDefault="00284D09">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6564664" w:history="1">
            <w:r w:rsidRPr="005C34B1">
              <w:rPr>
                <w:rStyle w:val="Hyperlink"/>
              </w:rPr>
              <w:t>3.3</w:t>
            </w:r>
            <w:r>
              <w:rPr>
                <w:rFonts w:asciiTheme="minorHAnsi" w:eastAsiaTheme="minorEastAsia" w:hAnsiTheme="minorHAnsi"/>
                <w:b w:val="0"/>
                <w:bCs w:val="0"/>
                <w:color w:val="auto"/>
                <w:kern w:val="2"/>
                <w:sz w:val="24"/>
                <w:szCs w:val="24"/>
                <w:lang w:eastAsia="nl-NL"/>
                <w14:ligatures w14:val="standardContextual"/>
              </w:rPr>
              <w:tab/>
            </w:r>
            <w:r w:rsidRPr="005C34B1">
              <w:rPr>
                <w:rStyle w:val="Hyperlink"/>
              </w:rPr>
              <w:t>Het ontstane beeld na analyse van de interviews met betrekking tot de betrokkenheid</w:t>
            </w:r>
            <w:r>
              <w:rPr>
                <w:webHidden/>
              </w:rPr>
              <w:tab/>
            </w:r>
            <w:r>
              <w:rPr>
                <w:webHidden/>
              </w:rPr>
              <w:fldChar w:fldCharType="begin"/>
            </w:r>
            <w:r>
              <w:rPr>
                <w:webHidden/>
              </w:rPr>
              <w:instrText xml:space="preserve"> PAGEREF _Toc196564664 \h </w:instrText>
            </w:r>
            <w:r>
              <w:rPr>
                <w:webHidden/>
              </w:rPr>
            </w:r>
            <w:r>
              <w:rPr>
                <w:webHidden/>
              </w:rPr>
              <w:fldChar w:fldCharType="separate"/>
            </w:r>
            <w:r>
              <w:rPr>
                <w:webHidden/>
              </w:rPr>
              <w:t>22</w:t>
            </w:r>
            <w:r>
              <w:rPr>
                <w:webHidden/>
              </w:rPr>
              <w:fldChar w:fldCharType="end"/>
            </w:r>
          </w:hyperlink>
        </w:p>
        <w:p w14:paraId="19F423B7" w14:textId="346150E2" w:rsidR="00284D09" w:rsidRDefault="00284D09">
          <w:pPr>
            <w:pStyle w:val="Inhopg1"/>
            <w:rPr>
              <w:rFonts w:asciiTheme="minorHAnsi" w:eastAsiaTheme="minorEastAsia" w:hAnsiTheme="minorHAnsi"/>
              <w:b w:val="0"/>
              <w:kern w:val="2"/>
              <w:sz w:val="24"/>
              <w:szCs w:val="24"/>
              <w:lang w:eastAsia="nl-NL"/>
              <w14:ligatures w14:val="standardContextual"/>
            </w:rPr>
          </w:pPr>
          <w:hyperlink w:anchor="_Toc196564665" w:history="1">
            <w:r w:rsidRPr="005C34B1">
              <w:rPr>
                <w:rStyle w:val="Hyperlink"/>
              </w:rPr>
              <w:t>6.</w:t>
            </w:r>
            <w:r>
              <w:rPr>
                <w:rFonts w:asciiTheme="minorHAnsi" w:eastAsiaTheme="minorEastAsia" w:hAnsiTheme="minorHAnsi"/>
                <w:b w:val="0"/>
                <w:kern w:val="2"/>
                <w:sz w:val="24"/>
                <w:szCs w:val="24"/>
                <w:lang w:eastAsia="nl-NL"/>
                <w14:ligatures w14:val="standardContextual"/>
              </w:rPr>
              <w:tab/>
            </w:r>
            <w:r w:rsidRPr="005C34B1">
              <w:rPr>
                <w:rStyle w:val="Hyperlink"/>
              </w:rPr>
              <w:t>Onderzoeksvraag 3: Indien gewenst, wat kan de overheid doen om de Nederlandse deelname in belangrijke Europese en internationale standaardisatieprocessen te vergroten of beter af te stemmen?</w:t>
            </w:r>
            <w:r>
              <w:rPr>
                <w:webHidden/>
              </w:rPr>
              <w:tab/>
            </w:r>
            <w:r>
              <w:rPr>
                <w:webHidden/>
              </w:rPr>
              <w:fldChar w:fldCharType="begin"/>
            </w:r>
            <w:r>
              <w:rPr>
                <w:webHidden/>
              </w:rPr>
              <w:instrText xml:space="preserve"> PAGEREF _Toc196564665 \h </w:instrText>
            </w:r>
            <w:r>
              <w:rPr>
                <w:webHidden/>
              </w:rPr>
            </w:r>
            <w:r>
              <w:rPr>
                <w:webHidden/>
              </w:rPr>
              <w:fldChar w:fldCharType="separate"/>
            </w:r>
            <w:r>
              <w:rPr>
                <w:webHidden/>
              </w:rPr>
              <w:t>24</w:t>
            </w:r>
            <w:r>
              <w:rPr>
                <w:webHidden/>
              </w:rPr>
              <w:fldChar w:fldCharType="end"/>
            </w:r>
          </w:hyperlink>
        </w:p>
        <w:p w14:paraId="460AEABD" w14:textId="05E4FBED" w:rsidR="00284D09" w:rsidRDefault="00284D09">
          <w:pPr>
            <w:pStyle w:val="Inhopg2"/>
            <w:rPr>
              <w:rFonts w:asciiTheme="minorHAnsi" w:eastAsiaTheme="minorEastAsia" w:hAnsiTheme="minorHAnsi"/>
              <w:b w:val="0"/>
              <w:bCs w:val="0"/>
              <w:color w:val="auto"/>
              <w:kern w:val="2"/>
              <w:sz w:val="24"/>
              <w:szCs w:val="24"/>
              <w:lang w:eastAsia="nl-NL"/>
              <w14:ligatures w14:val="standardContextual"/>
            </w:rPr>
          </w:pPr>
          <w:hyperlink w:anchor="_Toc196564666" w:history="1">
            <w:r w:rsidRPr="005C34B1">
              <w:rPr>
                <w:rStyle w:val="Hyperlink"/>
              </w:rPr>
              <w:t>1.</w:t>
            </w:r>
            <w:r>
              <w:rPr>
                <w:rFonts w:asciiTheme="minorHAnsi" w:eastAsiaTheme="minorEastAsia" w:hAnsiTheme="minorHAnsi"/>
                <w:b w:val="0"/>
                <w:bCs w:val="0"/>
                <w:color w:val="auto"/>
                <w:kern w:val="2"/>
                <w:sz w:val="24"/>
                <w:szCs w:val="24"/>
                <w:lang w:eastAsia="nl-NL"/>
                <w14:ligatures w14:val="standardContextual"/>
              </w:rPr>
              <w:tab/>
            </w:r>
            <w:r w:rsidRPr="005C34B1">
              <w:rPr>
                <w:rStyle w:val="Hyperlink"/>
              </w:rPr>
              <w:t>Huidige activiteiten</w:t>
            </w:r>
            <w:r>
              <w:rPr>
                <w:webHidden/>
              </w:rPr>
              <w:tab/>
            </w:r>
            <w:r>
              <w:rPr>
                <w:webHidden/>
              </w:rPr>
              <w:fldChar w:fldCharType="begin"/>
            </w:r>
            <w:r>
              <w:rPr>
                <w:webHidden/>
              </w:rPr>
              <w:instrText xml:space="preserve"> PAGEREF _Toc196564666 \h </w:instrText>
            </w:r>
            <w:r>
              <w:rPr>
                <w:webHidden/>
              </w:rPr>
            </w:r>
            <w:r>
              <w:rPr>
                <w:webHidden/>
              </w:rPr>
              <w:fldChar w:fldCharType="separate"/>
            </w:r>
            <w:r>
              <w:rPr>
                <w:webHidden/>
              </w:rPr>
              <w:t>24</w:t>
            </w:r>
            <w:r>
              <w:rPr>
                <w:webHidden/>
              </w:rPr>
              <w:fldChar w:fldCharType="end"/>
            </w:r>
          </w:hyperlink>
        </w:p>
        <w:p w14:paraId="2BDC2489" w14:textId="6604E564" w:rsidR="00284D09" w:rsidRDefault="00284D09">
          <w:pPr>
            <w:pStyle w:val="Inhopg3"/>
            <w:rPr>
              <w:rFonts w:asciiTheme="minorHAnsi" w:eastAsiaTheme="minorEastAsia" w:hAnsiTheme="minorHAnsi"/>
              <w:color w:val="auto"/>
              <w:kern w:val="2"/>
              <w:sz w:val="24"/>
              <w:szCs w:val="24"/>
              <w:lang w:eastAsia="nl-NL"/>
              <w14:ligatures w14:val="standardContextual"/>
            </w:rPr>
          </w:pPr>
          <w:hyperlink w:anchor="_Toc196564667" w:history="1">
            <w:r w:rsidRPr="005C34B1">
              <w:rPr>
                <w:rStyle w:val="Hyperlink"/>
              </w:rPr>
              <w:t>De Nationale Normalisatieagenda</w:t>
            </w:r>
            <w:r>
              <w:rPr>
                <w:webHidden/>
              </w:rPr>
              <w:tab/>
            </w:r>
            <w:r>
              <w:rPr>
                <w:webHidden/>
              </w:rPr>
              <w:fldChar w:fldCharType="begin"/>
            </w:r>
            <w:r>
              <w:rPr>
                <w:webHidden/>
              </w:rPr>
              <w:instrText xml:space="preserve"> PAGEREF _Toc196564667 \h </w:instrText>
            </w:r>
            <w:r>
              <w:rPr>
                <w:webHidden/>
              </w:rPr>
            </w:r>
            <w:r>
              <w:rPr>
                <w:webHidden/>
              </w:rPr>
              <w:fldChar w:fldCharType="separate"/>
            </w:r>
            <w:r>
              <w:rPr>
                <w:webHidden/>
              </w:rPr>
              <w:t>24</w:t>
            </w:r>
            <w:r>
              <w:rPr>
                <w:webHidden/>
              </w:rPr>
              <w:fldChar w:fldCharType="end"/>
            </w:r>
          </w:hyperlink>
        </w:p>
        <w:p w14:paraId="3772675F" w14:textId="09B97012" w:rsidR="00284D09" w:rsidRDefault="00284D09">
          <w:pPr>
            <w:pStyle w:val="Inhopg2"/>
            <w:rPr>
              <w:rFonts w:asciiTheme="minorHAnsi" w:eastAsiaTheme="minorEastAsia" w:hAnsiTheme="minorHAnsi"/>
              <w:b w:val="0"/>
              <w:bCs w:val="0"/>
              <w:color w:val="auto"/>
              <w:kern w:val="2"/>
              <w:sz w:val="24"/>
              <w:szCs w:val="24"/>
              <w:lang w:eastAsia="nl-NL"/>
              <w14:ligatures w14:val="standardContextual"/>
            </w:rPr>
          </w:pPr>
          <w:hyperlink w:anchor="_Toc196564668" w:history="1">
            <w:r w:rsidRPr="005C34B1">
              <w:rPr>
                <w:rStyle w:val="Hyperlink"/>
              </w:rPr>
              <w:t>2.</w:t>
            </w:r>
            <w:r>
              <w:rPr>
                <w:rFonts w:asciiTheme="minorHAnsi" w:eastAsiaTheme="minorEastAsia" w:hAnsiTheme="minorHAnsi"/>
                <w:b w:val="0"/>
                <w:bCs w:val="0"/>
                <w:color w:val="auto"/>
                <w:kern w:val="2"/>
                <w:sz w:val="24"/>
                <w:szCs w:val="24"/>
                <w:lang w:eastAsia="nl-NL"/>
                <w14:ligatures w14:val="standardContextual"/>
              </w:rPr>
              <w:tab/>
            </w:r>
            <w:r w:rsidRPr="005C34B1">
              <w:rPr>
                <w:rStyle w:val="Hyperlink"/>
              </w:rPr>
              <w:t>Informatie opgehaald uit de interviews</w:t>
            </w:r>
            <w:r>
              <w:rPr>
                <w:webHidden/>
              </w:rPr>
              <w:tab/>
            </w:r>
            <w:r>
              <w:rPr>
                <w:webHidden/>
              </w:rPr>
              <w:fldChar w:fldCharType="begin"/>
            </w:r>
            <w:r>
              <w:rPr>
                <w:webHidden/>
              </w:rPr>
              <w:instrText xml:space="preserve"> PAGEREF _Toc196564668 \h </w:instrText>
            </w:r>
            <w:r>
              <w:rPr>
                <w:webHidden/>
              </w:rPr>
            </w:r>
            <w:r>
              <w:rPr>
                <w:webHidden/>
              </w:rPr>
              <w:fldChar w:fldCharType="separate"/>
            </w:r>
            <w:r>
              <w:rPr>
                <w:webHidden/>
              </w:rPr>
              <w:t>25</w:t>
            </w:r>
            <w:r>
              <w:rPr>
                <w:webHidden/>
              </w:rPr>
              <w:fldChar w:fldCharType="end"/>
            </w:r>
          </w:hyperlink>
        </w:p>
        <w:p w14:paraId="3AF48BEB" w14:textId="063EAE15" w:rsidR="00284D09" w:rsidRDefault="00284D09">
          <w:pPr>
            <w:pStyle w:val="Inhopg3"/>
            <w:rPr>
              <w:rFonts w:asciiTheme="minorHAnsi" w:eastAsiaTheme="minorEastAsia" w:hAnsiTheme="minorHAnsi"/>
              <w:color w:val="auto"/>
              <w:kern w:val="2"/>
              <w:sz w:val="24"/>
              <w:szCs w:val="24"/>
              <w:lang w:eastAsia="nl-NL"/>
              <w14:ligatures w14:val="standardContextual"/>
            </w:rPr>
          </w:pPr>
          <w:hyperlink w:anchor="_Toc196564669" w:history="1">
            <w:r w:rsidRPr="005C34B1">
              <w:rPr>
                <w:rStyle w:val="Hyperlink"/>
              </w:rPr>
              <w:t>Wenselijke strategische aanpak van de Rijksoverheid</w:t>
            </w:r>
            <w:r>
              <w:rPr>
                <w:webHidden/>
              </w:rPr>
              <w:tab/>
            </w:r>
            <w:r>
              <w:rPr>
                <w:webHidden/>
              </w:rPr>
              <w:fldChar w:fldCharType="begin"/>
            </w:r>
            <w:r>
              <w:rPr>
                <w:webHidden/>
              </w:rPr>
              <w:instrText xml:space="preserve"> PAGEREF _Toc196564669 \h </w:instrText>
            </w:r>
            <w:r>
              <w:rPr>
                <w:webHidden/>
              </w:rPr>
            </w:r>
            <w:r>
              <w:rPr>
                <w:webHidden/>
              </w:rPr>
              <w:fldChar w:fldCharType="separate"/>
            </w:r>
            <w:r>
              <w:rPr>
                <w:webHidden/>
              </w:rPr>
              <w:t>25</w:t>
            </w:r>
            <w:r>
              <w:rPr>
                <w:webHidden/>
              </w:rPr>
              <w:fldChar w:fldCharType="end"/>
            </w:r>
          </w:hyperlink>
        </w:p>
        <w:p w14:paraId="52A87922" w14:textId="10BDAF58" w:rsidR="00284D09" w:rsidRDefault="00284D09">
          <w:pPr>
            <w:pStyle w:val="Inhopg3"/>
            <w:rPr>
              <w:rFonts w:asciiTheme="minorHAnsi" w:eastAsiaTheme="minorEastAsia" w:hAnsiTheme="minorHAnsi"/>
              <w:color w:val="auto"/>
              <w:kern w:val="2"/>
              <w:sz w:val="24"/>
              <w:szCs w:val="24"/>
              <w:lang w:eastAsia="nl-NL"/>
              <w14:ligatures w14:val="standardContextual"/>
            </w:rPr>
          </w:pPr>
          <w:hyperlink w:anchor="_Toc196564670" w:history="1">
            <w:r w:rsidRPr="005C34B1">
              <w:rPr>
                <w:rStyle w:val="Hyperlink"/>
              </w:rPr>
              <w:t>Wenselijke coördinatie en ondersteuning van de Rijksoverheid</w:t>
            </w:r>
            <w:r>
              <w:rPr>
                <w:webHidden/>
              </w:rPr>
              <w:tab/>
            </w:r>
            <w:r>
              <w:rPr>
                <w:webHidden/>
              </w:rPr>
              <w:fldChar w:fldCharType="begin"/>
            </w:r>
            <w:r>
              <w:rPr>
                <w:webHidden/>
              </w:rPr>
              <w:instrText xml:space="preserve"> PAGEREF _Toc196564670 \h </w:instrText>
            </w:r>
            <w:r>
              <w:rPr>
                <w:webHidden/>
              </w:rPr>
            </w:r>
            <w:r>
              <w:rPr>
                <w:webHidden/>
              </w:rPr>
              <w:fldChar w:fldCharType="separate"/>
            </w:r>
            <w:r>
              <w:rPr>
                <w:webHidden/>
              </w:rPr>
              <w:t>26</w:t>
            </w:r>
            <w:r>
              <w:rPr>
                <w:webHidden/>
              </w:rPr>
              <w:fldChar w:fldCharType="end"/>
            </w:r>
          </w:hyperlink>
        </w:p>
        <w:p w14:paraId="243BE120" w14:textId="7B4D4DA9" w:rsidR="00284D09" w:rsidRDefault="00284D09">
          <w:pPr>
            <w:pStyle w:val="Inhopg3"/>
            <w:rPr>
              <w:rFonts w:asciiTheme="minorHAnsi" w:eastAsiaTheme="minorEastAsia" w:hAnsiTheme="minorHAnsi"/>
              <w:color w:val="auto"/>
              <w:kern w:val="2"/>
              <w:sz w:val="24"/>
              <w:szCs w:val="24"/>
              <w:lang w:eastAsia="nl-NL"/>
              <w14:ligatures w14:val="standardContextual"/>
            </w:rPr>
          </w:pPr>
          <w:hyperlink w:anchor="_Toc196564671" w:history="1">
            <w:r w:rsidRPr="005C34B1">
              <w:rPr>
                <w:rStyle w:val="Hyperlink"/>
              </w:rPr>
              <w:t>Wenselijke kennis, samenwerking en educatie</w:t>
            </w:r>
            <w:r>
              <w:rPr>
                <w:webHidden/>
              </w:rPr>
              <w:tab/>
            </w:r>
            <w:r>
              <w:rPr>
                <w:webHidden/>
              </w:rPr>
              <w:fldChar w:fldCharType="begin"/>
            </w:r>
            <w:r>
              <w:rPr>
                <w:webHidden/>
              </w:rPr>
              <w:instrText xml:space="preserve"> PAGEREF _Toc196564671 \h </w:instrText>
            </w:r>
            <w:r>
              <w:rPr>
                <w:webHidden/>
              </w:rPr>
            </w:r>
            <w:r>
              <w:rPr>
                <w:webHidden/>
              </w:rPr>
              <w:fldChar w:fldCharType="separate"/>
            </w:r>
            <w:r>
              <w:rPr>
                <w:webHidden/>
              </w:rPr>
              <w:t>26</w:t>
            </w:r>
            <w:r>
              <w:rPr>
                <w:webHidden/>
              </w:rPr>
              <w:fldChar w:fldCharType="end"/>
            </w:r>
          </w:hyperlink>
        </w:p>
        <w:p w14:paraId="28383EF3" w14:textId="30973D18" w:rsidR="00284D09" w:rsidRDefault="00284D09">
          <w:pPr>
            <w:pStyle w:val="Inhopg2"/>
            <w:rPr>
              <w:rFonts w:asciiTheme="minorHAnsi" w:eastAsiaTheme="minorEastAsia" w:hAnsiTheme="minorHAnsi"/>
              <w:b w:val="0"/>
              <w:bCs w:val="0"/>
              <w:color w:val="auto"/>
              <w:kern w:val="2"/>
              <w:sz w:val="24"/>
              <w:szCs w:val="24"/>
              <w:lang w:eastAsia="nl-NL"/>
              <w14:ligatures w14:val="standardContextual"/>
            </w:rPr>
          </w:pPr>
          <w:hyperlink w:anchor="_Toc196564672" w:history="1">
            <w:r w:rsidRPr="005C34B1">
              <w:rPr>
                <w:rStyle w:val="Hyperlink"/>
              </w:rPr>
              <w:t>3.</w:t>
            </w:r>
            <w:r>
              <w:rPr>
                <w:rFonts w:asciiTheme="minorHAnsi" w:eastAsiaTheme="minorEastAsia" w:hAnsiTheme="minorHAnsi"/>
                <w:b w:val="0"/>
                <w:bCs w:val="0"/>
                <w:color w:val="auto"/>
                <w:kern w:val="2"/>
                <w:sz w:val="24"/>
                <w:szCs w:val="24"/>
                <w:lang w:eastAsia="nl-NL"/>
                <w14:ligatures w14:val="standardContextual"/>
              </w:rPr>
              <w:tab/>
            </w:r>
            <w:r w:rsidRPr="005C34B1">
              <w:rPr>
                <w:rStyle w:val="Hyperlink"/>
              </w:rPr>
              <w:t>Beeld dat naar voren is gekomen uit de interviews om deelname aan belangrijke Europese en internationale standaardisatieprocessen te vergroten.</w:t>
            </w:r>
            <w:r>
              <w:rPr>
                <w:webHidden/>
              </w:rPr>
              <w:tab/>
            </w:r>
            <w:r>
              <w:rPr>
                <w:webHidden/>
              </w:rPr>
              <w:fldChar w:fldCharType="begin"/>
            </w:r>
            <w:r>
              <w:rPr>
                <w:webHidden/>
              </w:rPr>
              <w:instrText xml:space="preserve"> PAGEREF _Toc196564672 \h </w:instrText>
            </w:r>
            <w:r>
              <w:rPr>
                <w:webHidden/>
              </w:rPr>
            </w:r>
            <w:r>
              <w:rPr>
                <w:webHidden/>
              </w:rPr>
              <w:fldChar w:fldCharType="separate"/>
            </w:r>
            <w:r>
              <w:rPr>
                <w:webHidden/>
              </w:rPr>
              <w:t>27</w:t>
            </w:r>
            <w:r>
              <w:rPr>
                <w:webHidden/>
              </w:rPr>
              <w:fldChar w:fldCharType="end"/>
            </w:r>
          </w:hyperlink>
        </w:p>
        <w:p w14:paraId="10D3BE35" w14:textId="524F06B4" w:rsidR="00284D09" w:rsidRDefault="00284D09">
          <w:pPr>
            <w:pStyle w:val="Inhopg3"/>
            <w:rPr>
              <w:rFonts w:asciiTheme="minorHAnsi" w:eastAsiaTheme="minorEastAsia" w:hAnsiTheme="minorHAnsi"/>
              <w:color w:val="auto"/>
              <w:kern w:val="2"/>
              <w:sz w:val="24"/>
              <w:szCs w:val="24"/>
              <w:lang w:eastAsia="nl-NL"/>
              <w14:ligatures w14:val="standardContextual"/>
            </w:rPr>
          </w:pPr>
          <w:hyperlink w:anchor="_Toc196564673" w:history="1">
            <w:r w:rsidRPr="005C34B1">
              <w:rPr>
                <w:rStyle w:val="Hyperlink"/>
              </w:rPr>
              <w:t>Een schematische vergelijking van de Nationale Normalisatieagenda met de opgehaalde wensen is weergegeven in Tabel 11.</w:t>
            </w:r>
            <w:r>
              <w:rPr>
                <w:webHidden/>
              </w:rPr>
              <w:tab/>
            </w:r>
            <w:r>
              <w:rPr>
                <w:webHidden/>
              </w:rPr>
              <w:fldChar w:fldCharType="begin"/>
            </w:r>
            <w:r>
              <w:rPr>
                <w:webHidden/>
              </w:rPr>
              <w:instrText xml:space="preserve"> PAGEREF _Toc196564673 \h </w:instrText>
            </w:r>
            <w:r>
              <w:rPr>
                <w:webHidden/>
              </w:rPr>
            </w:r>
            <w:r>
              <w:rPr>
                <w:webHidden/>
              </w:rPr>
              <w:fldChar w:fldCharType="separate"/>
            </w:r>
            <w:r>
              <w:rPr>
                <w:webHidden/>
              </w:rPr>
              <w:t>28</w:t>
            </w:r>
            <w:r>
              <w:rPr>
                <w:webHidden/>
              </w:rPr>
              <w:fldChar w:fldCharType="end"/>
            </w:r>
          </w:hyperlink>
        </w:p>
        <w:p w14:paraId="2634A723" w14:textId="38941FF8" w:rsidR="00284D09" w:rsidRDefault="00284D09">
          <w:pPr>
            <w:pStyle w:val="Inhopg1"/>
            <w:rPr>
              <w:rFonts w:asciiTheme="minorHAnsi" w:eastAsiaTheme="minorEastAsia" w:hAnsiTheme="minorHAnsi"/>
              <w:b w:val="0"/>
              <w:kern w:val="2"/>
              <w:sz w:val="24"/>
              <w:szCs w:val="24"/>
              <w:lang w:eastAsia="nl-NL"/>
              <w14:ligatures w14:val="standardContextual"/>
            </w:rPr>
          </w:pPr>
          <w:hyperlink w:anchor="_Toc196564674" w:history="1">
            <w:r w:rsidRPr="005C34B1">
              <w:rPr>
                <w:rStyle w:val="Hyperlink"/>
              </w:rPr>
              <w:t>7</w:t>
            </w:r>
            <w:r>
              <w:rPr>
                <w:rFonts w:asciiTheme="minorHAnsi" w:eastAsiaTheme="minorEastAsia" w:hAnsiTheme="minorHAnsi"/>
                <w:b w:val="0"/>
                <w:kern w:val="2"/>
                <w:sz w:val="24"/>
                <w:szCs w:val="24"/>
                <w:lang w:eastAsia="nl-NL"/>
                <w14:ligatures w14:val="standardContextual"/>
              </w:rPr>
              <w:tab/>
            </w:r>
            <w:r w:rsidRPr="005C34B1">
              <w:rPr>
                <w:rStyle w:val="Hyperlink"/>
              </w:rPr>
              <w:t>Eindconclusies en aanbevelingen</w:t>
            </w:r>
            <w:r>
              <w:rPr>
                <w:webHidden/>
              </w:rPr>
              <w:tab/>
            </w:r>
            <w:r>
              <w:rPr>
                <w:webHidden/>
              </w:rPr>
              <w:fldChar w:fldCharType="begin"/>
            </w:r>
            <w:r>
              <w:rPr>
                <w:webHidden/>
              </w:rPr>
              <w:instrText xml:space="preserve"> PAGEREF _Toc196564674 \h </w:instrText>
            </w:r>
            <w:r>
              <w:rPr>
                <w:webHidden/>
              </w:rPr>
            </w:r>
            <w:r>
              <w:rPr>
                <w:webHidden/>
              </w:rPr>
              <w:fldChar w:fldCharType="separate"/>
            </w:r>
            <w:r>
              <w:rPr>
                <w:webHidden/>
              </w:rPr>
              <w:t>30</w:t>
            </w:r>
            <w:r>
              <w:rPr>
                <w:webHidden/>
              </w:rPr>
              <w:fldChar w:fldCharType="end"/>
            </w:r>
          </w:hyperlink>
        </w:p>
        <w:p w14:paraId="4CFC9FD0" w14:textId="62610C4E" w:rsidR="00284D09" w:rsidRDefault="00284D09">
          <w:pPr>
            <w:pStyle w:val="Inhopg2"/>
            <w:rPr>
              <w:rFonts w:asciiTheme="minorHAnsi" w:eastAsiaTheme="minorEastAsia" w:hAnsiTheme="minorHAnsi"/>
              <w:b w:val="0"/>
              <w:bCs w:val="0"/>
              <w:color w:val="auto"/>
              <w:kern w:val="2"/>
              <w:sz w:val="24"/>
              <w:szCs w:val="24"/>
              <w:lang w:eastAsia="nl-NL"/>
              <w14:ligatures w14:val="standardContextual"/>
            </w:rPr>
          </w:pPr>
          <w:hyperlink w:anchor="_Toc196564675" w:history="1">
            <w:r w:rsidRPr="005C34B1">
              <w:rPr>
                <w:rStyle w:val="Hyperlink"/>
              </w:rPr>
              <w:t>1.</w:t>
            </w:r>
            <w:r>
              <w:rPr>
                <w:rFonts w:asciiTheme="minorHAnsi" w:eastAsiaTheme="minorEastAsia" w:hAnsiTheme="minorHAnsi"/>
                <w:b w:val="0"/>
                <w:bCs w:val="0"/>
                <w:color w:val="auto"/>
                <w:kern w:val="2"/>
                <w:sz w:val="24"/>
                <w:szCs w:val="24"/>
                <w:lang w:eastAsia="nl-NL"/>
                <w14:ligatures w14:val="standardContextual"/>
              </w:rPr>
              <w:tab/>
            </w:r>
            <w:r w:rsidRPr="005C34B1">
              <w:rPr>
                <w:rStyle w:val="Hyperlink"/>
              </w:rPr>
              <w:t>Eindconclusies bij dit onderzoek</w:t>
            </w:r>
            <w:r>
              <w:rPr>
                <w:webHidden/>
              </w:rPr>
              <w:tab/>
            </w:r>
            <w:r>
              <w:rPr>
                <w:webHidden/>
              </w:rPr>
              <w:fldChar w:fldCharType="begin"/>
            </w:r>
            <w:r>
              <w:rPr>
                <w:webHidden/>
              </w:rPr>
              <w:instrText xml:space="preserve"> PAGEREF _Toc196564675 \h </w:instrText>
            </w:r>
            <w:r>
              <w:rPr>
                <w:webHidden/>
              </w:rPr>
            </w:r>
            <w:r>
              <w:rPr>
                <w:webHidden/>
              </w:rPr>
              <w:fldChar w:fldCharType="separate"/>
            </w:r>
            <w:r>
              <w:rPr>
                <w:webHidden/>
              </w:rPr>
              <w:t>30</w:t>
            </w:r>
            <w:r>
              <w:rPr>
                <w:webHidden/>
              </w:rPr>
              <w:fldChar w:fldCharType="end"/>
            </w:r>
          </w:hyperlink>
        </w:p>
        <w:p w14:paraId="128BCDF3" w14:textId="12E1F012" w:rsidR="00284D09" w:rsidRDefault="00284D09">
          <w:pPr>
            <w:pStyle w:val="Inhopg2"/>
            <w:rPr>
              <w:rFonts w:asciiTheme="minorHAnsi" w:eastAsiaTheme="minorEastAsia" w:hAnsiTheme="minorHAnsi"/>
              <w:b w:val="0"/>
              <w:bCs w:val="0"/>
              <w:color w:val="auto"/>
              <w:kern w:val="2"/>
              <w:sz w:val="24"/>
              <w:szCs w:val="24"/>
              <w:lang w:eastAsia="nl-NL"/>
              <w14:ligatures w14:val="standardContextual"/>
            </w:rPr>
          </w:pPr>
          <w:hyperlink w:anchor="_Toc196564676" w:history="1">
            <w:r w:rsidRPr="005C34B1">
              <w:rPr>
                <w:rStyle w:val="Hyperlink"/>
              </w:rPr>
              <w:t>2.</w:t>
            </w:r>
            <w:r>
              <w:rPr>
                <w:rFonts w:asciiTheme="minorHAnsi" w:eastAsiaTheme="minorEastAsia" w:hAnsiTheme="minorHAnsi"/>
                <w:b w:val="0"/>
                <w:bCs w:val="0"/>
                <w:color w:val="auto"/>
                <w:kern w:val="2"/>
                <w:sz w:val="24"/>
                <w:szCs w:val="24"/>
                <w:lang w:eastAsia="nl-NL"/>
                <w14:ligatures w14:val="standardContextual"/>
              </w:rPr>
              <w:tab/>
            </w:r>
            <w:r w:rsidRPr="005C34B1">
              <w:rPr>
                <w:rStyle w:val="Hyperlink"/>
              </w:rPr>
              <w:t>Conclusies in meer detail</w:t>
            </w:r>
            <w:r w:rsidRPr="005C34B1">
              <w:rPr>
                <w:rStyle w:val="Hyperlink"/>
                <w:rFonts w:ascii="Arial" w:hAnsi="Arial" w:cs="Arial"/>
              </w:rPr>
              <w:t> </w:t>
            </w:r>
            <w:r>
              <w:rPr>
                <w:webHidden/>
              </w:rPr>
              <w:tab/>
            </w:r>
            <w:r>
              <w:rPr>
                <w:webHidden/>
              </w:rPr>
              <w:fldChar w:fldCharType="begin"/>
            </w:r>
            <w:r>
              <w:rPr>
                <w:webHidden/>
              </w:rPr>
              <w:instrText xml:space="preserve"> PAGEREF _Toc196564676 \h </w:instrText>
            </w:r>
            <w:r>
              <w:rPr>
                <w:webHidden/>
              </w:rPr>
            </w:r>
            <w:r>
              <w:rPr>
                <w:webHidden/>
              </w:rPr>
              <w:fldChar w:fldCharType="separate"/>
            </w:r>
            <w:r>
              <w:rPr>
                <w:webHidden/>
              </w:rPr>
              <w:t>30</w:t>
            </w:r>
            <w:r>
              <w:rPr>
                <w:webHidden/>
              </w:rPr>
              <w:fldChar w:fldCharType="end"/>
            </w:r>
          </w:hyperlink>
        </w:p>
        <w:p w14:paraId="18689F86" w14:textId="4C236145" w:rsidR="00284D09" w:rsidRDefault="00284D09">
          <w:pPr>
            <w:pStyle w:val="Inhopg2"/>
            <w:rPr>
              <w:rFonts w:asciiTheme="minorHAnsi" w:eastAsiaTheme="minorEastAsia" w:hAnsiTheme="minorHAnsi"/>
              <w:b w:val="0"/>
              <w:bCs w:val="0"/>
              <w:color w:val="auto"/>
              <w:kern w:val="2"/>
              <w:sz w:val="24"/>
              <w:szCs w:val="24"/>
              <w:lang w:eastAsia="nl-NL"/>
              <w14:ligatures w14:val="standardContextual"/>
            </w:rPr>
          </w:pPr>
          <w:hyperlink w:anchor="_Toc196564677" w:history="1">
            <w:r w:rsidRPr="005C34B1">
              <w:rPr>
                <w:rStyle w:val="Hyperlink"/>
              </w:rPr>
              <w:t>3.</w:t>
            </w:r>
            <w:r>
              <w:rPr>
                <w:rFonts w:asciiTheme="minorHAnsi" w:eastAsiaTheme="minorEastAsia" w:hAnsiTheme="minorHAnsi"/>
                <w:b w:val="0"/>
                <w:bCs w:val="0"/>
                <w:color w:val="auto"/>
                <w:kern w:val="2"/>
                <w:sz w:val="24"/>
                <w:szCs w:val="24"/>
                <w:lang w:eastAsia="nl-NL"/>
                <w14:ligatures w14:val="standardContextual"/>
              </w:rPr>
              <w:tab/>
            </w:r>
            <w:r w:rsidRPr="005C34B1">
              <w:rPr>
                <w:rStyle w:val="Hyperlink"/>
              </w:rPr>
              <w:t>Aanbevelingen voor de Nederlandse overheid</w:t>
            </w:r>
            <w:r>
              <w:rPr>
                <w:webHidden/>
              </w:rPr>
              <w:tab/>
            </w:r>
            <w:r>
              <w:rPr>
                <w:webHidden/>
              </w:rPr>
              <w:fldChar w:fldCharType="begin"/>
            </w:r>
            <w:r>
              <w:rPr>
                <w:webHidden/>
              </w:rPr>
              <w:instrText xml:space="preserve"> PAGEREF _Toc196564677 \h </w:instrText>
            </w:r>
            <w:r>
              <w:rPr>
                <w:webHidden/>
              </w:rPr>
            </w:r>
            <w:r>
              <w:rPr>
                <w:webHidden/>
              </w:rPr>
              <w:fldChar w:fldCharType="separate"/>
            </w:r>
            <w:r>
              <w:rPr>
                <w:webHidden/>
              </w:rPr>
              <w:t>33</w:t>
            </w:r>
            <w:r>
              <w:rPr>
                <w:webHidden/>
              </w:rPr>
              <w:fldChar w:fldCharType="end"/>
            </w:r>
          </w:hyperlink>
        </w:p>
        <w:p w14:paraId="00BC8CA8" w14:textId="13E7CC47" w:rsidR="00284D09" w:rsidRDefault="00284D09">
          <w:pPr>
            <w:pStyle w:val="Inhopg1"/>
            <w:rPr>
              <w:rFonts w:asciiTheme="minorHAnsi" w:eastAsiaTheme="minorEastAsia" w:hAnsiTheme="minorHAnsi"/>
              <w:b w:val="0"/>
              <w:kern w:val="2"/>
              <w:sz w:val="24"/>
              <w:szCs w:val="24"/>
              <w:lang w:eastAsia="nl-NL"/>
              <w14:ligatures w14:val="standardContextual"/>
            </w:rPr>
          </w:pPr>
          <w:hyperlink w:anchor="_Toc196564678" w:history="1">
            <w:r w:rsidRPr="005C34B1">
              <w:rPr>
                <w:rStyle w:val="Hyperlink"/>
              </w:rPr>
              <w:t>Bijlagen</w:t>
            </w:r>
            <w:r>
              <w:rPr>
                <w:webHidden/>
              </w:rPr>
              <w:tab/>
            </w:r>
            <w:r>
              <w:rPr>
                <w:webHidden/>
              </w:rPr>
              <w:fldChar w:fldCharType="begin"/>
            </w:r>
            <w:r>
              <w:rPr>
                <w:webHidden/>
              </w:rPr>
              <w:instrText xml:space="preserve"> PAGEREF _Toc196564678 \h </w:instrText>
            </w:r>
            <w:r>
              <w:rPr>
                <w:webHidden/>
              </w:rPr>
            </w:r>
            <w:r>
              <w:rPr>
                <w:webHidden/>
              </w:rPr>
              <w:fldChar w:fldCharType="separate"/>
            </w:r>
            <w:r>
              <w:rPr>
                <w:webHidden/>
              </w:rPr>
              <w:t>36</w:t>
            </w:r>
            <w:r>
              <w:rPr>
                <w:webHidden/>
              </w:rPr>
              <w:fldChar w:fldCharType="end"/>
            </w:r>
          </w:hyperlink>
        </w:p>
        <w:p w14:paraId="5C6CCC9D" w14:textId="05F5CF45" w:rsidR="00284D09" w:rsidRDefault="00284D09">
          <w:pPr>
            <w:pStyle w:val="Inhopg2"/>
            <w:rPr>
              <w:rFonts w:asciiTheme="minorHAnsi" w:eastAsiaTheme="minorEastAsia" w:hAnsiTheme="minorHAnsi"/>
              <w:b w:val="0"/>
              <w:bCs w:val="0"/>
              <w:color w:val="auto"/>
              <w:kern w:val="2"/>
              <w:sz w:val="24"/>
              <w:szCs w:val="24"/>
              <w:lang w:eastAsia="nl-NL"/>
              <w14:ligatures w14:val="standardContextual"/>
            </w:rPr>
          </w:pPr>
          <w:hyperlink w:anchor="_Toc196564679" w:history="1">
            <w:r w:rsidRPr="005C34B1">
              <w:rPr>
                <w:rStyle w:val="Hyperlink"/>
              </w:rPr>
              <w:t>A.</w:t>
            </w:r>
            <w:r>
              <w:rPr>
                <w:rFonts w:asciiTheme="minorHAnsi" w:eastAsiaTheme="minorEastAsia" w:hAnsiTheme="minorHAnsi"/>
                <w:b w:val="0"/>
                <w:bCs w:val="0"/>
                <w:color w:val="auto"/>
                <w:kern w:val="2"/>
                <w:sz w:val="24"/>
                <w:szCs w:val="24"/>
                <w:lang w:eastAsia="nl-NL"/>
                <w14:ligatures w14:val="standardContextual"/>
              </w:rPr>
              <w:tab/>
            </w:r>
            <w:r w:rsidRPr="005C34B1">
              <w:rPr>
                <w:rStyle w:val="Hyperlink"/>
              </w:rPr>
              <w:t>SDO’s in scope van het onderzoek</w:t>
            </w:r>
            <w:r>
              <w:rPr>
                <w:webHidden/>
              </w:rPr>
              <w:tab/>
            </w:r>
            <w:r>
              <w:rPr>
                <w:webHidden/>
              </w:rPr>
              <w:fldChar w:fldCharType="begin"/>
            </w:r>
            <w:r>
              <w:rPr>
                <w:webHidden/>
              </w:rPr>
              <w:instrText xml:space="preserve"> PAGEREF _Toc196564679 \h </w:instrText>
            </w:r>
            <w:r>
              <w:rPr>
                <w:webHidden/>
              </w:rPr>
            </w:r>
            <w:r>
              <w:rPr>
                <w:webHidden/>
              </w:rPr>
              <w:fldChar w:fldCharType="separate"/>
            </w:r>
            <w:r>
              <w:rPr>
                <w:webHidden/>
              </w:rPr>
              <w:t>36</w:t>
            </w:r>
            <w:r>
              <w:rPr>
                <w:webHidden/>
              </w:rPr>
              <w:fldChar w:fldCharType="end"/>
            </w:r>
          </w:hyperlink>
        </w:p>
        <w:p w14:paraId="54F29D18" w14:textId="12C619FA" w:rsidR="00284D09" w:rsidRDefault="00284D09">
          <w:pPr>
            <w:pStyle w:val="Inhopg2"/>
            <w:rPr>
              <w:rFonts w:asciiTheme="minorHAnsi" w:eastAsiaTheme="minorEastAsia" w:hAnsiTheme="minorHAnsi"/>
              <w:b w:val="0"/>
              <w:bCs w:val="0"/>
              <w:color w:val="auto"/>
              <w:kern w:val="2"/>
              <w:sz w:val="24"/>
              <w:szCs w:val="24"/>
              <w:lang w:eastAsia="nl-NL"/>
              <w14:ligatures w14:val="standardContextual"/>
            </w:rPr>
          </w:pPr>
          <w:hyperlink w:anchor="_Toc196564680" w:history="1">
            <w:r w:rsidRPr="005C34B1">
              <w:rPr>
                <w:rStyle w:val="Hyperlink"/>
              </w:rPr>
              <w:t>B.</w:t>
            </w:r>
            <w:r>
              <w:rPr>
                <w:rFonts w:asciiTheme="minorHAnsi" w:eastAsiaTheme="minorEastAsia" w:hAnsiTheme="minorHAnsi"/>
                <w:b w:val="0"/>
                <w:bCs w:val="0"/>
                <w:color w:val="auto"/>
                <w:kern w:val="2"/>
                <w:sz w:val="24"/>
                <w:szCs w:val="24"/>
                <w:lang w:eastAsia="nl-NL"/>
                <w14:ligatures w14:val="standardContextual"/>
              </w:rPr>
              <w:tab/>
            </w:r>
            <w:r w:rsidRPr="005C34B1">
              <w:rPr>
                <w:rStyle w:val="Hyperlink"/>
              </w:rPr>
              <w:t>Verantwoording interviews</w:t>
            </w:r>
            <w:r>
              <w:rPr>
                <w:webHidden/>
              </w:rPr>
              <w:tab/>
            </w:r>
            <w:r>
              <w:rPr>
                <w:webHidden/>
              </w:rPr>
              <w:fldChar w:fldCharType="begin"/>
            </w:r>
            <w:r>
              <w:rPr>
                <w:webHidden/>
              </w:rPr>
              <w:instrText xml:space="preserve"> PAGEREF _Toc196564680 \h </w:instrText>
            </w:r>
            <w:r>
              <w:rPr>
                <w:webHidden/>
              </w:rPr>
            </w:r>
            <w:r>
              <w:rPr>
                <w:webHidden/>
              </w:rPr>
              <w:fldChar w:fldCharType="separate"/>
            </w:r>
            <w:r>
              <w:rPr>
                <w:webHidden/>
              </w:rPr>
              <w:t>38</w:t>
            </w:r>
            <w:r>
              <w:rPr>
                <w:webHidden/>
              </w:rPr>
              <w:fldChar w:fldCharType="end"/>
            </w:r>
          </w:hyperlink>
        </w:p>
        <w:p w14:paraId="7A8182E6" w14:textId="4F0E443D" w:rsidR="00284D09" w:rsidRDefault="00284D09">
          <w:pPr>
            <w:pStyle w:val="Inhopg3"/>
            <w:rPr>
              <w:rFonts w:asciiTheme="minorHAnsi" w:eastAsiaTheme="minorEastAsia" w:hAnsiTheme="minorHAnsi"/>
              <w:color w:val="auto"/>
              <w:kern w:val="2"/>
              <w:sz w:val="24"/>
              <w:szCs w:val="24"/>
              <w:lang w:eastAsia="nl-NL"/>
              <w14:ligatures w14:val="standardContextual"/>
            </w:rPr>
          </w:pPr>
          <w:hyperlink w:anchor="_Toc196564681" w:history="1">
            <w:r w:rsidRPr="005C34B1">
              <w:rPr>
                <w:rStyle w:val="Hyperlink"/>
              </w:rPr>
              <w:t>Overzicht geïnterviewden</w:t>
            </w:r>
            <w:r>
              <w:rPr>
                <w:webHidden/>
              </w:rPr>
              <w:tab/>
            </w:r>
            <w:r>
              <w:rPr>
                <w:webHidden/>
              </w:rPr>
              <w:fldChar w:fldCharType="begin"/>
            </w:r>
            <w:r>
              <w:rPr>
                <w:webHidden/>
              </w:rPr>
              <w:instrText xml:space="preserve"> PAGEREF _Toc196564681 \h </w:instrText>
            </w:r>
            <w:r>
              <w:rPr>
                <w:webHidden/>
              </w:rPr>
            </w:r>
            <w:r>
              <w:rPr>
                <w:webHidden/>
              </w:rPr>
              <w:fldChar w:fldCharType="separate"/>
            </w:r>
            <w:r>
              <w:rPr>
                <w:webHidden/>
              </w:rPr>
              <w:t>38</w:t>
            </w:r>
            <w:r>
              <w:rPr>
                <w:webHidden/>
              </w:rPr>
              <w:fldChar w:fldCharType="end"/>
            </w:r>
          </w:hyperlink>
        </w:p>
        <w:p w14:paraId="5587A1F2" w14:textId="4C19F557" w:rsidR="00284D09" w:rsidRDefault="00284D09">
          <w:pPr>
            <w:pStyle w:val="Inhopg3"/>
            <w:rPr>
              <w:rFonts w:asciiTheme="minorHAnsi" w:eastAsiaTheme="minorEastAsia" w:hAnsiTheme="minorHAnsi"/>
              <w:color w:val="auto"/>
              <w:kern w:val="2"/>
              <w:sz w:val="24"/>
              <w:szCs w:val="24"/>
              <w:lang w:eastAsia="nl-NL"/>
              <w14:ligatures w14:val="standardContextual"/>
            </w:rPr>
          </w:pPr>
          <w:hyperlink w:anchor="_Toc196564682" w:history="1">
            <w:r w:rsidRPr="005C34B1">
              <w:rPr>
                <w:rStyle w:val="Hyperlink"/>
              </w:rPr>
              <w:t>Vragenlijst</w:t>
            </w:r>
            <w:r>
              <w:rPr>
                <w:webHidden/>
              </w:rPr>
              <w:tab/>
            </w:r>
            <w:r>
              <w:rPr>
                <w:webHidden/>
              </w:rPr>
              <w:fldChar w:fldCharType="begin"/>
            </w:r>
            <w:r>
              <w:rPr>
                <w:webHidden/>
              </w:rPr>
              <w:instrText xml:space="preserve"> PAGEREF _Toc196564682 \h </w:instrText>
            </w:r>
            <w:r>
              <w:rPr>
                <w:webHidden/>
              </w:rPr>
            </w:r>
            <w:r>
              <w:rPr>
                <w:webHidden/>
              </w:rPr>
              <w:fldChar w:fldCharType="separate"/>
            </w:r>
            <w:r>
              <w:rPr>
                <w:webHidden/>
              </w:rPr>
              <w:t>41</w:t>
            </w:r>
            <w:r>
              <w:rPr>
                <w:webHidden/>
              </w:rPr>
              <w:fldChar w:fldCharType="end"/>
            </w:r>
          </w:hyperlink>
        </w:p>
        <w:p w14:paraId="4F5CAC70" w14:textId="375FAF1F" w:rsidR="00284D09" w:rsidRDefault="00284D09">
          <w:pPr>
            <w:pStyle w:val="Inhopg3"/>
            <w:rPr>
              <w:rFonts w:asciiTheme="minorHAnsi" w:eastAsiaTheme="minorEastAsia" w:hAnsiTheme="minorHAnsi"/>
              <w:color w:val="auto"/>
              <w:kern w:val="2"/>
              <w:sz w:val="24"/>
              <w:szCs w:val="24"/>
              <w:lang w:eastAsia="nl-NL"/>
              <w14:ligatures w14:val="standardContextual"/>
            </w:rPr>
          </w:pPr>
          <w:hyperlink w:anchor="_Toc196564683" w:history="1">
            <w:r w:rsidRPr="005C34B1">
              <w:rPr>
                <w:rStyle w:val="Hyperlink"/>
              </w:rPr>
              <w:t>Kennismaken</w:t>
            </w:r>
            <w:r>
              <w:rPr>
                <w:webHidden/>
              </w:rPr>
              <w:tab/>
            </w:r>
            <w:r>
              <w:rPr>
                <w:webHidden/>
              </w:rPr>
              <w:fldChar w:fldCharType="begin"/>
            </w:r>
            <w:r>
              <w:rPr>
                <w:webHidden/>
              </w:rPr>
              <w:instrText xml:space="preserve"> PAGEREF _Toc196564683 \h </w:instrText>
            </w:r>
            <w:r>
              <w:rPr>
                <w:webHidden/>
              </w:rPr>
            </w:r>
            <w:r>
              <w:rPr>
                <w:webHidden/>
              </w:rPr>
              <w:fldChar w:fldCharType="separate"/>
            </w:r>
            <w:r>
              <w:rPr>
                <w:webHidden/>
              </w:rPr>
              <w:t>41</w:t>
            </w:r>
            <w:r>
              <w:rPr>
                <w:webHidden/>
              </w:rPr>
              <w:fldChar w:fldCharType="end"/>
            </w:r>
          </w:hyperlink>
        </w:p>
        <w:p w14:paraId="31501144" w14:textId="724CE231" w:rsidR="00284D09" w:rsidRDefault="00284D09">
          <w:pPr>
            <w:pStyle w:val="Inhopg3"/>
            <w:rPr>
              <w:rFonts w:asciiTheme="minorHAnsi" w:eastAsiaTheme="minorEastAsia" w:hAnsiTheme="minorHAnsi"/>
              <w:color w:val="auto"/>
              <w:kern w:val="2"/>
              <w:sz w:val="24"/>
              <w:szCs w:val="24"/>
              <w:lang w:eastAsia="nl-NL"/>
              <w14:ligatures w14:val="standardContextual"/>
            </w:rPr>
          </w:pPr>
          <w:hyperlink w:anchor="_Toc196564684" w:history="1">
            <w:r w:rsidRPr="005C34B1">
              <w:rPr>
                <w:rStyle w:val="Hyperlink"/>
              </w:rPr>
              <w:t>Participatie in de ontwikkeling van standaarden</w:t>
            </w:r>
            <w:r>
              <w:rPr>
                <w:webHidden/>
              </w:rPr>
              <w:tab/>
            </w:r>
            <w:r>
              <w:rPr>
                <w:webHidden/>
              </w:rPr>
              <w:fldChar w:fldCharType="begin"/>
            </w:r>
            <w:r>
              <w:rPr>
                <w:webHidden/>
              </w:rPr>
              <w:instrText xml:space="preserve"> PAGEREF _Toc196564684 \h </w:instrText>
            </w:r>
            <w:r>
              <w:rPr>
                <w:webHidden/>
              </w:rPr>
            </w:r>
            <w:r>
              <w:rPr>
                <w:webHidden/>
              </w:rPr>
              <w:fldChar w:fldCharType="separate"/>
            </w:r>
            <w:r>
              <w:rPr>
                <w:webHidden/>
              </w:rPr>
              <w:t>41</w:t>
            </w:r>
            <w:r>
              <w:rPr>
                <w:webHidden/>
              </w:rPr>
              <w:fldChar w:fldCharType="end"/>
            </w:r>
          </w:hyperlink>
        </w:p>
        <w:p w14:paraId="67B3299A" w14:textId="51D4DCB2" w:rsidR="00284D09" w:rsidRDefault="00284D09">
          <w:pPr>
            <w:pStyle w:val="Inhopg3"/>
            <w:rPr>
              <w:rFonts w:asciiTheme="minorHAnsi" w:eastAsiaTheme="minorEastAsia" w:hAnsiTheme="minorHAnsi"/>
              <w:color w:val="auto"/>
              <w:kern w:val="2"/>
              <w:sz w:val="24"/>
              <w:szCs w:val="24"/>
              <w:lang w:eastAsia="nl-NL"/>
              <w14:ligatures w14:val="standardContextual"/>
            </w:rPr>
          </w:pPr>
          <w:hyperlink w:anchor="_Toc196564685" w:history="1">
            <w:r w:rsidRPr="005C34B1">
              <w:rPr>
                <w:rStyle w:val="Hyperlink"/>
              </w:rPr>
              <w:t>Motivatie voor deelname</w:t>
            </w:r>
            <w:r>
              <w:rPr>
                <w:webHidden/>
              </w:rPr>
              <w:tab/>
            </w:r>
            <w:r>
              <w:rPr>
                <w:webHidden/>
              </w:rPr>
              <w:fldChar w:fldCharType="begin"/>
            </w:r>
            <w:r>
              <w:rPr>
                <w:webHidden/>
              </w:rPr>
              <w:instrText xml:space="preserve"> PAGEREF _Toc196564685 \h </w:instrText>
            </w:r>
            <w:r>
              <w:rPr>
                <w:webHidden/>
              </w:rPr>
            </w:r>
            <w:r>
              <w:rPr>
                <w:webHidden/>
              </w:rPr>
              <w:fldChar w:fldCharType="separate"/>
            </w:r>
            <w:r>
              <w:rPr>
                <w:webHidden/>
              </w:rPr>
              <w:t>41</w:t>
            </w:r>
            <w:r>
              <w:rPr>
                <w:webHidden/>
              </w:rPr>
              <w:fldChar w:fldCharType="end"/>
            </w:r>
          </w:hyperlink>
        </w:p>
        <w:p w14:paraId="5F4FF939" w14:textId="19806DA3" w:rsidR="00284D09" w:rsidRDefault="00284D09">
          <w:pPr>
            <w:pStyle w:val="Inhopg3"/>
            <w:rPr>
              <w:rFonts w:asciiTheme="minorHAnsi" w:eastAsiaTheme="minorEastAsia" w:hAnsiTheme="minorHAnsi"/>
              <w:color w:val="auto"/>
              <w:kern w:val="2"/>
              <w:sz w:val="24"/>
              <w:szCs w:val="24"/>
              <w:lang w:eastAsia="nl-NL"/>
              <w14:ligatures w14:val="standardContextual"/>
            </w:rPr>
          </w:pPr>
          <w:hyperlink w:anchor="_Toc196564686" w:history="1">
            <w:r w:rsidRPr="005C34B1">
              <w:rPr>
                <w:rStyle w:val="Hyperlink"/>
              </w:rPr>
              <w:t>Uitkomst</w:t>
            </w:r>
            <w:r>
              <w:rPr>
                <w:webHidden/>
              </w:rPr>
              <w:tab/>
            </w:r>
            <w:r>
              <w:rPr>
                <w:webHidden/>
              </w:rPr>
              <w:fldChar w:fldCharType="begin"/>
            </w:r>
            <w:r>
              <w:rPr>
                <w:webHidden/>
              </w:rPr>
              <w:instrText xml:space="preserve"> PAGEREF _Toc196564686 \h </w:instrText>
            </w:r>
            <w:r>
              <w:rPr>
                <w:webHidden/>
              </w:rPr>
            </w:r>
            <w:r>
              <w:rPr>
                <w:webHidden/>
              </w:rPr>
              <w:fldChar w:fldCharType="separate"/>
            </w:r>
            <w:r>
              <w:rPr>
                <w:webHidden/>
              </w:rPr>
              <w:t>42</w:t>
            </w:r>
            <w:r>
              <w:rPr>
                <w:webHidden/>
              </w:rPr>
              <w:fldChar w:fldCharType="end"/>
            </w:r>
          </w:hyperlink>
        </w:p>
        <w:p w14:paraId="1A18D85A" w14:textId="19AACF39" w:rsidR="00284D09" w:rsidRDefault="00284D09">
          <w:pPr>
            <w:pStyle w:val="Inhopg3"/>
            <w:rPr>
              <w:rFonts w:asciiTheme="minorHAnsi" w:eastAsiaTheme="minorEastAsia" w:hAnsiTheme="minorHAnsi"/>
              <w:color w:val="auto"/>
              <w:kern w:val="2"/>
              <w:sz w:val="24"/>
              <w:szCs w:val="24"/>
              <w:lang w:eastAsia="nl-NL"/>
              <w14:ligatures w14:val="standardContextual"/>
            </w:rPr>
          </w:pPr>
          <w:hyperlink w:anchor="_Toc196564687" w:history="1">
            <w:r w:rsidRPr="005C34B1">
              <w:rPr>
                <w:rStyle w:val="Hyperlink"/>
              </w:rPr>
              <w:t>Rol overheid</w:t>
            </w:r>
            <w:r>
              <w:rPr>
                <w:webHidden/>
              </w:rPr>
              <w:tab/>
            </w:r>
            <w:r>
              <w:rPr>
                <w:webHidden/>
              </w:rPr>
              <w:fldChar w:fldCharType="begin"/>
            </w:r>
            <w:r>
              <w:rPr>
                <w:webHidden/>
              </w:rPr>
              <w:instrText xml:space="preserve"> PAGEREF _Toc196564687 \h </w:instrText>
            </w:r>
            <w:r>
              <w:rPr>
                <w:webHidden/>
              </w:rPr>
            </w:r>
            <w:r>
              <w:rPr>
                <w:webHidden/>
              </w:rPr>
              <w:fldChar w:fldCharType="separate"/>
            </w:r>
            <w:r>
              <w:rPr>
                <w:webHidden/>
              </w:rPr>
              <w:t>42</w:t>
            </w:r>
            <w:r>
              <w:rPr>
                <w:webHidden/>
              </w:rPr>
              <w:fldChar w:fldCharType="end"/>
            </w:r>
          </w:hyperlink>
        </w:p>
        <w:p w14:paraId="4630A39A" w14:textId="0F9F670D" w:rsidR="00284D09" w:rsidRDefault="00284D09">
          <w:pPr>
            <w:pStyle w:val="Inhopg3"/>
            <w:rPr>
              <w:rFonts w:asciiTheme="minorHAnsi" w:eastAsiaTheme="minorEastAsia" w:hAnsiTheme="minorHAnsi"/>
              <w:color w:val="auto"/>
              <w:kern w:val="2"/>
              <w:sz w:val="24"/>
              <w:szCs w:val="24"/>
              <w:lang w:eastAsia="nl-NL"/>
              <w14:ligatures w14:val="standardContextual"/>
            </w:rPr>
          </w:pPr>
          <w:hyperlink w:anchor="_Toc196564688" w:history="1">
            <w:r w:rsidRPr="005C34B1">
              <w:rPr>
                <w:rStyle w:val="Hyperlink"/>
              </w:rPr>
              <w:t>Afsluiting en vervolgstappen</w:t>
            </w:r>
            <w:r>
              <w:rPr>
                <w:webHidden/>
              </w:rPr>
              <w:tab/>
            </w:r>
            <w:r>
              <w:rPr>
                <w:webHidden/>
              </w:rPr>
              <w:fldChar w:fldCharType="begin"/>
            </w:r>
            <w:r>
              <w:rPr>
                <w:webHidden/>
              </w:rPr>
              <w:instrText xml:space="preserve"> PAGEREF _Toc196564688 \h </w:instrText>
            </w:r>
            <w:r>
              <w:rPr>
                <w:webHidden/>
              </w:rPr>
            </w:r>
            <w:r>
              <w:rPr>
                <w:webHidden/>
              </w:rPr>
              <w:fldChar w:fldCharType="separate"/>
            </w:r>
            <w:r>
              <w:rPr>
                <w:webHidden/>
              </w:rPr>
              <w:t>42</w:t>
            </w:r>
            <w:r>
              <w:rPr>
                <w:webHidden/>
              </w:rPr>
              <w:fldChar w:fldCharType="end"/>
            </w:r>
          </w:hyperlink>
        </w:p>
        <w:p w14:paraId="5301198B" w14:textId="569F3E33" w:rsidR="00284D09" w:rsidRDefault="00284D09">
          <w:pPr>
            <w:pStyle w:val="Inhopg3"/>
            <w:rPr>
              <w:rFonts w:asciiTheme="minorHAnsi" w:eastAsiaTheme="minorEastAsia" w:hAnsiTheme="minorHAnsi"/>
              <w:color w:val="auto"/>
              <w:kern w:val="2"/>
              <w:sz w:val="24"/>
              <w:szCs w:val="24"/>
              <w:lang w:eastAsia="nl-NL"/>
              <w14:ligatures w14:val="standardContextual"/>
            </w:rPr>
          </w:pPr>
          <w:hyperlink w:anchor="_Toc196564689" w:history="1">
            <w:r w:rsidRPr="005C34B1">
              <w:rPr>
                <w:rStyle w:val="Hyperlink"/>
              </w:rPr>
              <w:t>Evaluatie</w:t>
            </w:r>
            <w:r>
              <w:rPr>
                <w:webHidden/>
              </w:rPr>
              <w:tab/>
            </w:r>
            <w:r>
              <w:rPr>
                <w:webHidden/>
              </w:rPr>
              <w:fldChar w:fldCharType="begin"/>
            </w:r>
            <w:r>
              <w:rPr>
                <w:webHidden/>
              </w:rPr>
              <w:instrText xml:space="preserve"> PAGEREF _Toc196564689 \h </w:instrText>
            </w:r>
            <w:r>
              <w:rPr>
                <w:webHidden/>
              </w:rPr>
            </w:r>
            <w:r>
              <w:rPr>
                <w:webHidden/>
              </w:rPr>
              <w:fldChar w:fldCharType="separate"/>
            </w:r>
            <w:r>
              <w:rPr>
                <w:webHidden/>
              </w:rPr>
              <w:t>42</w:t>
            </w:r>
            <w:r>
              <w:rPr>
                <w:webHidden/>
              </w:rPr>
              <w:fldChar w:fldCharType="end"/>
            </w:r>
          </w:hyperlink>
        </w:p>
        <w:p w14:paraId="6C3DD816" w14:textId="5A09F20D" w:rsidR="00284D09" w:rsidRDefault="00284D09">
          <w:pPr>
            <w:pStyle w:val="Inhopg3"/>
            <w:rPr>
              <w:rFonts w:asciiTheme="minorHAnsi" w:eastAsiaTheme="minorEastAsia" w:hAnsiTheme="minorHAnsi"/>
              <w:color w:val="auto"/>
              <w:kern w:val="2"/>
              <w:sz w:val="24"/>
              <w:szCs w:val="24"/>
              <w:lang w:eastAsia="nl-NL"/>
              <w14:ligatures w14:val="standardContextual"/>
            </w:rPr>
          </w:pPr>
          <w:hyperlink w:anchor="_Toc196564690" w:history="1">
            <w:r w:rsidRPr="005C34B1">
              <w:rPr>
                <w:rStyle w:val="Hyperlink"/>
              </w:rPr>
              <w:t>Prompts</w:t>
            </w:r>
            <w:r>
              <w:rPr>
                <w:webHidden/>
              </w:rPr>
              <w:tab/>
            </w:r>
            <w:r>
              <w:rPr>
                <w:webHidden/>
              </w:rPr>
              <w:fldChar w:fldCharType="begin"/>
            </w:r>
            <w:r>
              <w:rPr>
                <w:webHidden/>
              </w:rPr>
              <w:instrText xml:space="preserve"> PAGEREF _Toc196564690 \h </w:instrText>
            </w:r>
            <w:r>
              <w:rPr>
                <w:webHidden/>
              </w:rPr>
            </w:r>
            <w:r>
              <w:rPr>
                <w:webHidden/>
              </w:rPr>
              <w:fldChar w:fldCharType="separate"/>
            </w:r>
            <w:r>
              <w:rPr>
                <w:webHidden/>
              </w:rPr>
              <w:t>42</w:t>
            </w:r>
            <w:r>
              <w:rPr>
                <w:webHidden/>
              </w:rPr>
              <w:fldChar w:fldCharType="end"/>
            </w:r>
          </w:hyperlink>
        </w:p>
        <w:p w14:paraId="1B97C818" w14:textId="09C495B0" w:rsidR="00284D09" w:rsidRDefault="00284D09">
          <w:pPr>
            <w:pStyle w:val="Inhopg3"/>
            <w:rPr>
              <w:rFonts w:asciiTheme="minorHAnsi" w:eastAsiaTheme="minorEastAsia" w:hAnsiTheme="minorHAnsi"/>
              <w:color w:val="auto"/>
              <w:kern w:val="2"/>
              <w:sz w:val="24"/>
              <w:szCs w:val="24"/>
              <w:lang w:eastAsia="nl-NL"/>
              <w14:ligatures w14:val="standardContextual"/>
            </w:rPr>
          </w:pPr>
          <w:hyperlink w:anchor="_Toc196564691" w:history="1">
            <w:r w:rsidRPr="005C34B1">
              <w:rPr>
                <w:rStyle w:val="Hyperlink"/>
              </w:rPr>
              <w:t>Samenvattingen interviews, per categorie</w:t>
            </w:r>
            <w:r>
              <w:rPr>
                <w:webHidden/>
              </w:rPr>
              <w:tab/>
            </w:r>
            <w:r>
              <w:rPr>
                <w:webHidden/>
              </w:rPr>
              <w:fldChar w:fldCharType="begin"/>
            </w:r>
            <w:r>
              <w:rPr>
                <w:webHidden/>
              </w:rPr>
              <w:instrText xml:space="preserve"> PAGEREF _Toc196564691 \h </w:instrText>
            </w:r>
            <w:r>
              <w:rPr>
                <w:webHidden/>
              </w:rPr>
            </w:r>
            <w:r>
              <w:rPr>
                <w:webHidden/>
              </w:rPr>
              <w:fldChar w:fldCharType="separate"/>
            </w:r>
            <w:r>
              <w:rPr>
                <w:webHidden/>
              </w:rPr>
              <w:t>43</w:t>
            </w:r>
            <w:r>
              <w:rPr>
                <w:webHidden/>
              </w:rPr>
              <w:fldChar w:fldCharType="end"/>
            </w:r>
          </w:hyperlink>
        </w:p>
        <w:p w14:paraId="6970CE05" w14:textId="28E3FD30" w:rsidR="00FD702B" w:rsidRDefault="00B03113" w:rsidP="00DB3810">
          <w:pPr>
            <w:rPr>
              <w:rFonts w:eastAsiaTheme="minorEastAsia"/>
              <w:szCs w:val="20"/>
            </w:rPr>
          </w:pPr>
          <w:r>
            <w:rPr>
              <w:b/>
              <w:bCs/>
            </w:rPr>
            <w:fldChar w:fldCharType="end"/>
          </w:r>
        </w:p>
      </w:sdtContent>
    </w:sdt>
    <w:p w14:paraId="1D1CAA33" w14:textId="7C38A231" w:rsidR="00F548A8" w:rsidRPr="00F548A8" w:rsidRDefault="009E2624" w:rsidP="0057124E">
      <w:pPr>
        <w:pStyle w:val="Kop1"/>
        <w:spacing w:before="0" w:line="288" w:lineRule="auto"/>
      </w:pPr>
      <w:bookmarkStart w:id="17" w:name="_Toc189313409"/>
      <w:bookmarkStart w:id="18" w:name="_Toc189313862"/>
      <w:bookmarkStart w:id="19" w:name="_Toc196564637"/>
      <w:bookmarkEnd w:id="0"/>
      <w:bookmarkEnd w:id="1"/>
      <w:bookmarkEnd w:id="2"/>
      <w:bookmarkEnd w:id="3"/>
      <w:bookmarkEnd w:id="4"/>
      <w:bookmarkEnd w:id="5"/>
      <w:bookmarkEnd w:id="6"/>
      <w:bookmarkEnd w:id="7"/>
      <w:r w:rsidRPr="00111047">
        <w:t>Inleiding</w:t>
      </w:r>
      <w:bookmarkEnd w:id="8"/>
      <w:bookmarkEnd w:id="9"/>
      <w:bookmarkEnd w:id="10"/>
      <w:bookmarkEnd w:id="11"/>
      <w:bookmarkEnd w:id="12"/>
      <w:bookmarkEnd w:id="13"/>
      <w:bookmarkEnd w:id="14"/>
      <w:bookmarkEnd w:id="15"/>
      <w:bookmarkEnd w:id="16"/>
      <w:bookmarkEnd w:id="17"/>
      <w:bookmarkEnd w:id="18"/>
      <w:bookmarkEnd w:id="19"/>
    </w:p>
    <w:p w14:paraId="46BE0BAA" w14:textId="528AE4E3" w:rsidR="009E2624" w:rsidRDefault="009E2624" w:rsidP="00707363">
      <w:pPr>
        <w:pStyle w:val="Paragraph0"/>
      </w:pPr>
      <w:r w:rsidRPr="1B12DF6E">
        <w:t>De digitalisering van onze samenleving groeit in een steeds sneller tempo en standaardisatie speelt hierin een cruciale rol</w:t>
      </w:r>
      <w:r w:rsidR="00D56934" w:rsidRPr="00174FEB">
        <w:rPr>
          <w:color w:val="7030A0"/>
        </w:rPr>
        <w:t>:</w:t>
      </w:r>
      <w:r w:rsidRPr="1B12DF6E">
        <w:t xml:space="preserve"> </w:t>
      </w:r>
      <w:r w:rsidR="00302FCA">
        <w:t>s</w:t>
      </w:r>
      <w:r w:rsidRPr="1B12DF6E">
        <w:t>tandaarden zijn</w:t>
      </w:r>
      <w:r w:rsidR="006E7E2C" w:rsidRPr="1B12DF6E">
        <w:t xml:space="preserve"> </w:t>
      </w:r>
      <w:r w:rsidRPr="1B12DF6E">
        <w:t xml:space="preserve">essentieel om interoperabiliteit, veiligheid en innovatie te bevorderen in een wereld waarin digitale technologieën </w:t>
      </w:r>
      <w:r w:rsidR="00E451BA" w:rsidRPr="1B12DF6E">
        <w:t xml:space="preserve">de </w:t>
      </w:r>
      <w:r w:rsidRPr="1B12DF6E">
        <w:t>grenzen overstijgen.</w:t>
      </w:r>
      <w:r w:rsidR="00C5524C">
        <w:t xml:space="preserve"> </w:t>
      </w:r>
      <w:r w:rsidR="00174FEB" w:rsidRPr="00C92623">
        <w:t>Ook</w:t>
      </w:r>
      <w:r w:rsidR="00B03532" w:rsidRPr="00174FEB">
        <w:rPr>
          <w:color w:val="7030A0"/>
        </w:rPr>
        <w:t xml:space="preserve"> </w:t>
      </w:r>
      <w:r w:rsidR="00B03532" w:rsidRPr="00B03532">
        <w:t>dragen ze bij aan kostenreductie door efficiëntie en herbruikbaarheid te stimuleren, helpen ze organisaties te voldoen aan compliance en regelgeving, en waarborgen ze kwaliteit en betrouwbaarheid van systemen en diensten.</w:t>
      </w:r>
      <w:r w:rsidR="00A33B15">
        <w:t xml:space="preserve"> </w:t>
      </w:r>
      <w:r w:rsidRPr="1B12DF6E">
        <w:t xml:space="preserve">De Europese Commissie erkent </w:t>
      </w:r>
      <w:hyperlink r:id="rId14" w:history="1">
        <w:r w:rsidRPr="00E3367F">
          <w:rPr>
            <w:rStyle w:val="Hyperlink"/>
          </w:rPr>
          <w:t>standaardisatie</w:t>
        </w:r>
        <w:r w:rsidR="00935BEC" w:rsidRPr="00E3367F">
          <w:rPr>
            <w:rStyle w:val="Hyperlink"/>
          </w:rPr>
          <w:t xml:space="preserve"> </w:t>
        </w:r>
        <w:r w:rsidRPr="00E3367F">
          <w:rPr>
            <w:rStyle w:val="Hyperlink"/>
          </w:rPr>
          <w:t>als een strategisch instrument</w:t>
        </w:r>
      </w:hyperlink>
      <w:r w:rsidRPr="1B12DF6E">
        <w:t xml:space="preserve"> om de digitale soevereiniteit van Europa te waarborgen en de Europese belangen en waarden te verdedigen. Tegen deze achtergrond heeft ICTU van Forum Standaardisatie de opdracht gekregen om te onderzoeken hoe </w:t>
      </w:r>
      <w:r w:rsidRPr="1B12DF6E">
        <w:lastRenderedPageBreak/>
        <w:t xml:space="preserve">Nederlandse publieke en private organisaties deelnemen aan Europese en </w:t>
      </w:r>
      <w:r w:rsidR="00434830">
        <w:t>mondiale</w:t>
      </w:r>
      <w:r w:rsidRPr="1B12DF6E">
        <w:t xml:space="preserve"> standaardisatie</w:t>
      </w:r>
      <w:r w:rsidR="009816DF" w:rsidRPr="1B12DF6E">
        <w:t xml:space="preserve">. </w:t>
      </w:r>
      <w:r w:rsidRPr="1B12DF6E">
        <w:t xml:space="preserve">De opdracht heeft als doel inzicht te verschaffen in de Nederlandse vertegenwoordiging binnen </w:t>
      </w:r>
      <w:r w:rsidR="00543F2C" w:rsidRPr="1B12DF6E">
        <w:t>standaardisatie-organisatie</w:t>
      </w:r>
      <w:r w:rsidRPr="1B12DF6E">
        <w:t xml:space="preserve">s op het gebied van ICT, zowel op Europees als </w:t>
      </w:r>
      <w:r w:rsidR="00014B93">
        <w:t>mondiaal</w:t>
      </w:r>
      <w:r w:rsidRPr="1B12DF6E">
        <w:t xml:space="preserve"> niveau. Daarnaast wil Forum Standaardisatie begrijpen welke factoren mogelijk bijdragen aan</w:t>
      </w:r>
      <w:r w:rsidR="00F72BFB">
        <w:t>-</w:t>
      </w:r>
      <w:r w:rsidRPr="1B12DF6E">
        <w:t xml:space="preserve"> of belemmeren dat Nederlandse partijen actiever hun belangen vertegenwoordigen. </w:t>
      </w:r>
      <w:r w:rsidR="009816DF" w:rsidRPr="1B12DF6E">
        <w:t xml:space="preserve">ICTU heeft onderzoeksbureau </w:t>
      </w:r>
      <w:proofErr w:type="spellStart"/>
      <w:r w:rsidR="009816DF" w:rsidRPr="1B12DF6E">
        <w:t>Dialogic</w:t>
      </w:r>
      <w:proofErr w:type="spellEnd"/>
      <w:r w:rsidR="009816DF" w:rsidRPr="1B12DF6E">
        <w:t xml:space="preserve"> betrokken bij het onderzoek, primair voor het uitvoeren van kwantitatieve analyses.</w:t>
      </w:r>
    </w:p>
    <w:p w14:paraId="03D25D77" w14:textId="391FE1B5" w:rsidR="009E2624" w:rsidRDefault="009E2624" w:rsidP="00707363">
      <w:pPr>
        <w:pStyle w:val="Paragraph0"/>
      </w:pPr>
      <w:r w:rsidRPr="00704E75">
        <w:t xml:space="preserve">Dit onderzoek is </w:t>
      </w:r>
      <w:r w:rsidR="009816DF">
        <w:t xml:space="preserve">voor beleidsmakers </w:t>
      </w:r>
      <w:r w:rsidR="003237F0" w:rsidRPr="00704E75">
        <w:t xml:space="preserve">van belang </w:t>
      </w:r>
      <w:r w:rsidRPr="00704E75">
        <w:t>om</w:t>
      </w:r>
      <w:r w:rsidR="009816DF">
        <w:t>dat het</w:t>
      </w:r>
      <w:r w:rsidR="00F71ECF">
        <w:t xml:space="preserve"> </w:t>
      </w:r>
      <w:r w:rsidRPr="00704E75">
        <w:t xml:space="preserve">inzicht </w:t>
      </w:r>
      <w:r w:rsidR="009816DF">
        <w:t>biedt</w:t>
      </w:r>
      <w:r w:rsidRPr="00BB00D1">
        <w:t xml:space="preserve"> </w:t>
      </w:r>
      <w:r w:rsidRPr="00704E75">
        <w:t>in de mate van betrokkenheid van Nederland bij internationale standaardisatieprocessen</w:t>
      </w:r>
      <w:r w:rsidR="009A6224">
        <w:t>,</w:t>
      </w:r>
      <w:r w:rsidRPr="00704E75">
        <w:t xml:space="preserve"> </w:t>
      </w:r>
      <w:r w:rsidR="007C74AC">
        <w:t>in de</w:t>
      </w:r>
      <w:r w:rsidRPr="00704E75">
        <w:t xml:space="preserve"> effecti</w:t>
      </w:r>
      <w:r w:rsidR="007C74AC">
        <w:t>viteit</w:t>
      </w:r>
      <w:r w:rsidRPr="00704E75">
        <w:t xml:space="preserve"> </w:t>
      </w:r>
      <w:r w:rsidR="007C74AC">
        <w:t xml:space="preserve">van </w:t>
      </w:r>
      <w:r w:rsidRPr="00704E75">
        <w:t xml:space="preserve">deze betrokkenheid en </w:t>
      </w:r>
      <w:r w:rsidR="007316CB">
        <w:t>in de mogelijke</w:t>
      </w:r>
      <w:r w:rsidRPr="00704E75">
        <w:t xml:space="preserve"> verbeteringen. Door </w:t>
      </w:r>
      <w:r w:rsidR="009816DF">
        <w:t>goed te begrijpen</w:t>
      </w:r>
      <w:r w:rsidRPr="00704E75">
        <w:t xml:space="preserve"> waar </w:t>
      </w:r>
      <w:r w:rsidR="00D027B1">
        <w:t xml:space="preserve">en waarom </w:t>
      </w:r>
      <w:r w:rsidRPr="00704E75">
        <w:t xml:space="preserve">Nederland </w:t>
      </w:r>
      <w:r w:rsidR="009816DF">
        <w:t xml:space="preserve">wel en niet </w:t>
      </w:r>
      <w:r w:rsidRPr="00704E75">
        <w:t>actief is, kunnen strategische beslissingen worden genomen om de positie van Nederland in internationale standaardisatie te versterken.</w:t>
      </w:r>
      <w:r w:rsidR="00171673">
        <w:br/>
      </w:r>
      <w:r w:rsidR="0095190D">
        <w:t>Ook kan de overheid m</w:t>
      </w:r>
      <w:r w:rsidRPr="00AE0465">
        <w:t xml:space="preserve">et deze inzichten gericht actie ondernemen om de participatie </w:t>
      </w:r>
      <w:r w:rsidR="00A41C34" w:rsidRPr="00AE0465">
        <w:t xml:space="preserve">te bevorderen </w:t>
      </w:r>
      <w:r w:rsidRPr="00AE0465">
        <w:t>van Nederlandse organisaties in strategisch belangrijke standaardisatietrajecten.</w:t>
      </w:r>
    </w:p>
    <w:p w14:paraId="371F86DC" w14:textId="02FBEF05" w:rsidR="00893E51" w:rsidRDefault="00893E51" w:rsidP="006664AC">
      <w:pPr>
        <w:pStyle w:val="Kop2"/>
        <w:numPr>
          <w:ilvl w:val="1"/>
          <w:numId w:val="16"/>
        </w:numPr>
        <w:spacing w:before="0" w:line="288" w:lineRule="auto"/>
        <w:ind w:left="357" w:hanging="357"/>
      </w:pPr>
      <w:bookmarkStart w:id="20" w:name="_Toc188863899"/>
      <w:bookmarkStart w:id="21" w:name="_Toc187756590"/>
      <w:bookmarkStart w:id="22" w:name="_Toc196564638"/>
      <w:r>
        <w:t>Aanleiding onderzoek</w:t>
      </w:r>
      <w:bookmarkStart w:id="23" w:name="_Toc188349247"/>
      <w:bookmarkStart w:id="24" w:name="_Toc188353997"/>
      <w:bookmarkStart w:id="25" w:name="_Toc188354045"/>
      <w:bookmarkStart w:id="26" w:name="_Toc188372412"/>
      <w:bookmarkStart w:id="27" w:name="_Toc188372537"/>
      <w:bookmarkStart w:id="28" w:name="_Toc188456634"/>
      <w:bookmarkStart w:id="29" w:name="_Toc188707981"/>
      <w:bookmarkEnd w:id="20"/>
      <w:bookmarkEnd w:id="22"/>
    </w:p>
    <w:p w14:paraId="6FAC6C9C" w14:textId="08FA8CC4" w:rsidR="00A1496B" w:rsidRDefault="00BF5D5C" w:rsidP="00707363">
      <w:pPr>
        <w:pStyle w:val="Paragraph0"/>
      </w:pPr>
      <w:r w:rsidRPr="1B12DF6E">
        <w:t>O</w:t>
      </w:r>
      <w:r w:rsidR="00A1496B" w:rsidRPr="1B12DF6E">
        <w:t xml:space="preserve">p Europees niveau </w:t>
      </w:r>
      <w:r w:rsidR="00EB796C" w:rsidRPr="1B12DF6E">
        <w:t>groeit de aandacht voor</w:t>
      </w:r>
      <w:r w:rsidR="00A1496B" w:rsidRPr="1B12DF6E">
        <w:t xml:space="preserve"> </w:t>
      </w:r>
      <w:r w:rsidR="009A6224" w:rsidRPr="1B12DF6E">
        <w:t>de noodzaak van een</w:t>
      </w:r>
      <w:r w:rsidR="00A1496B" w:rsidRPr="1B12DF6E">
        <w:t xml:space="preserve"> standaardisatiestrategie en </w:t>
      </w:r>
      <w:r w:rsidR="009A6224" w:rsidRPr="1B12DF6E">
        <w:t>de</w:t>
      </w:r>
      <w:r w:rsidR="00A1496B" w:rsidRPr="1B12DF6E">
        <w:t xml:space="preserve"> </w:t>
      </w:r>
      <w:proofErr w:type="spellStart"/>
      <w:r w:rsidR="00A1496B" w:rsidRPr="1B12DF6E">
        <w:t>governance</w:t>
      </w:r>
      <w:proofErr w:type="spellEnd"/>
      <w:r w:rsidR="00A1496B" w:rsidRPr="1B12DF6E">
        <w:t xml:space="preserve"> van </w:t>
      </w:r>
      <w:r w:rsidR="00543F2C" w:rsidRPr="1B12DF6E">
        <w:t>standaardisatie-organisatie</w:t>
      </w:r>
      <w:r w:rsidR="00A1496B" w:rsidRPr="1B12DF6E">
        <w:t>s</w:t>
      </w:r>
      <w:r w:rsidR="00537DBC" w:rsidRPr="1B12DF6E">
        <w:t>, getuige ook het</w:t>
      </w:r>
      <w:r w:rsidR="006B5082" w:rsidRPr="1B12DF6E">
        <w:t xml:space="preserve"> recent opgerichte</w:t>
      </w:r>
      <w:r w:rsidR="00A1496B" w:rsidRPr="1B12DF6E">
        <w:t xml:space="preserve"> High Level Forum on European </w:t>
      </w:r>
      <w:proofErr w:type="spellStart"/>
      <w:r w:rsidR="00A1496B" w:rsidRPr="1B12DF6E">
        <w:t>Standardisation</w:t>
      </w:r>
      <w:proofErr w:type="spellEnd"/>
      <w:r w:rsidR="00A1496B" w:rsidRPr="1B12DF6E">
        <w:t xml:space="preserve"> en de publicatie van ‘</w:t>
      </w:r>
      <w:hyperlink r:id="rId15" w:history="1">
        <w:r w:rsidR="002F15F0">
          <w:rPr>
            <w:rStyle w:val="Hyperlink"/>
          </w:rPr>
          <w:t xml:space="preserve">An EU </w:t>
        </w:r>
        <w:proofErr w:type="spellStart"/>
        <w:r w:rsidR="004A01C5" w:rsidRPr="00994FB1">
          <w:rPr>
            <w:rStyle w:val="Hyperlink"/>
          </w:rPr>
          <w:t>Strategy</w:t>
        </w:r>
        <w:proofErr w:type="spellEnd"/>
        <w:r w:rsidR="004A01C5" w:rsidRPr="00994FB1">
          <w:rPr>
            <w:rStyle w:val="Hyperlink"/>
          </w:rPr>
          <w:t xml:space="preserve"> on </w:t>
        </w:r>
        <w:proofErr w:type="spellStart"/>
        <w:r w:rsidR="004A01C5" w:rsidRPr="00994FB1">
          <w:rPr>
            <w:rStyle w:val="Hyperlink"/>
          </w:rPr>
          <w:t>Standardisation</w:t>
        </w:r>
        <w:proofErr w:type="spellEnd"/>
        <w:r w:rsidR="004A01C5" w:rsidRPr="00994FB1">
          <w:rPr>
            <w:rStyle w:val="Hyperlink"/>
          </w:rPr>
          <w:t>’</w:t>
        </w:r>
      </w:hyperlink>
      <w:r w:rsidR="004A01C5" w:rsidRPr="1B12DF6E">
        <w:t xml:space="preserve"> </w:t>
      </w:r>
      <w:r w:rsidR="006B5082" w:rsidRPr="1B12DF6E">
        <w:t xml:space="preserve">door de Europese </w:t>
      </w:r>
      <w:r w:rsidR="00B818A4">
        <w:t>Commissie</w:t>
      </w:r>
      <w:r w:rsidR="00B818A4" w:rsidRPr="1B12DF6E">
        <w:t xml:space="preserve"> </w:t>
      </w:r>
      <w:r w:rsidR="00F9477F" w:rsidRPr="1B12DF6E">
        <w:t>in 2022</w:t>
      </w:r>
      <w:r w:rsidR="00A1496B" w:rsidRPr="1B12DF6E">
        <w:t>.</w:t>
      </w:r>
    </w:p>
    <w:p w14:paraId="163E25AF" w14:textId="7F795621" w:rsidR="00F346CC" w:rsidRDefault="00A1496B" w:rsidP="00707363">
      <w:pPr>
        <w:pStyle w:val="Paragraph0"/>
      </w:pPr>
      <w:r w:rsidRPr="1B12DF6E">
        <w:t xml:space="preserve">Gezien het groeiende belang van standaardisatie in </w:t>
      </w:r>
      <w:proofErr w:type="spellStart"/>
      <w:r w:rsidRPr="1B12DF6E">
        <w:t>waardengedreven</w:t>
      </w:r>
      <w:proofErr w:type="spellEnd"/>
      <w:r w:rsidRPr="1B12DF6E">
        <w:t xml:space="preserve"> digitalisering en digitale </w:t>
      </w:r>
      <w:r w:rsidR="008D3998">
        <w:t>autonomie</w:t>
      </w:r>
      <w:r w:rsidRPr="1B12DF6E">
        <w:t>, wil Forum Standaardisatie inzicht</w:t>
      </w:r>
      <w:r w:rsidR="006656D6" w:rsidRPr="1B12DF6E">
        <w:t xml:space="preserve"> </w:t>
      </w:r>
      <w:r w:rsidR="00EA028C">
        <w:t>verkrijgen</w:t>
      </w:r>
      <w:r w:rsidRPr="1B12DF6E">
        <w:t xml:space="preserve"> in de participatie van Nederlandse publieke</w:t>
      </w:r>
      <w:r w:rsidR="006656D6" w:rsidRPr="1B12DF6E">
        <w:t>-</w:t>
      </w:r>
      <w:r w:rsidRPr="1B12DF6E">
        <w:t xml:space="preserve"> en private organisaties in Europese </w:t>
      </w:r>
      <w:r w:rsidR="00543F2C" w:rsidRPr="1B12DF6E">
        <w:t>standaardisatie-organisatie</w:t>
      </w:r>
      <w:r w:rsidRPr="1B12DF6E">
        <w:t xml:space="preserve">s. De achterliggende vraag is: heeft Nederland voldoende vertegenwoordiging in </w:t>
      </w:r>
      <w:r w:rsidR="00543F2C" w:rsidRPr="1B12DF6E">
        <w:t>standaardisatie-organisatie</w:t>
      </w:r>
      <w:r w:rsidRPr="1B12DF6E">
        <w:t>s en -activiteiten van strategisch belang? Kan de overheid hierin een stimulerende rol spelen?</w:t>
      </w:r>
    </w:p>
    <w:p w14:paraId="5E2EB939" w14:textId="15B4FC1B" w:rsidR="00904FA4" w:rsidRPr="003D44ED" w:rsidRDefault="00904FA4" w:rsidP="00707363">
      <w:pPr>
        <w:pStyle w:val="Note"/>
      </w:pPr>
      <w:r w:rsidRPr="00002080">
        <w:t>Nota bene: ‘Standaardisatie’ verwijst naar het proces van het ontwikkelen en implementeren van standaarden. Dit kan 1) een formeel ontwikkelproces zijn (zoals bij NEN en ICE), 2) een informeel ontwikkelproces zijn bij industrieconsortia (zoals bij OASIS en W3C) en 3) een intern proces zijn binnen een organisatie. In het Nederlandse taalgebied wordt vaak de term ‘normalisatie’ gebruikt in de context van formele standaarden.</w:t>
      </w:r>
      <w:r w:rsidR="00C37BD5">
        <w:t xml:space="preserve"> </w:t>
      </w:r>
      <w:r w:rsidRPr="00002080">
        <w:t>In dit document wordt de alomvattende term ‘standaardisatie’ gebruikt.</w:t>
      </w:r>
    </w:p>
    <w:p w14:paraId="38585681" w14:textId="6F128FB0" w:rsidR="009E2624" w:rsidRPr="00D80BB8" w:rsidRDefault="008740C4" w:rsidP="006664AC">
      <w:pPr>
        <w:pStyle w:val="Kop2"/>
        <w:numPr>
          <w:ilvl w:val="1"/>
          <w:numId w:val="16"/>
        </w:numPr>
        <w:spacing w:before="0" w:line="288" w:lineRule="auto"/>
        <w:ind w:left="357" w:hanging="357"/>
      </w:pPr>
      <w:bookmarkStart w:id="30" w:name="_Toc188863900"/>
      <w:bookmarkStart w:id="31" w:name="_Toc189313410"/>
      <w:bookmarkStart w:id="32" w:name="_Toc189313863"/>
      <w:bookmarkStart w:id="33" w:name="_Toc196564639"/>
      <w:r w:rsidRPr="00D80BB8">
        <w:t>Het belang van s</w:t>
      </w:r>
      <w:r w:rsidR="009E2624" w:rsidRPr="00D80BB8">
        <w:t>tandaardisatie als een strategisch instrument</w:t>
      </w:r>
      <w:bookmarkEnd w:id="21"/>
      <w:bookmarkEnd w:id="23"/>
      <w:bookmarkEnd w:id="24"/>
      <w:bookmarkEnd w:id="25"/>
      <w:bookmarkEnd w:id="26"/>
      <w:bookmarkEnd w:id="27"/>
      <w:bookmarkEnd w:id="28"/>
      <w:bookmarkEnd w:id="29"/>
      <w:bookmarkEnd w:id="30"/>
      <w:bookmarkEnd w:id="31"/>
      <w:bookmarkEnd w:id="32"/>
      <w:bookmarkEnd w:id="33"/>
    </w:p>
    <w:p w14:paraId="2FFB5626" w14:textId="2B36D41A" w:rsidR="009E2624" w:rsidRPr="00D80BB8" w:rsidRDefault="009E2624" w:rsidP="00707363">
      <w:pPr>
        <w:pStyle w:val="Paragraph0"/>
      </w:pPr>
      <w:r w:rsidRPr="00D80BB8">
        <w:t xml:space="preserve">De strategische waarde van standaardisatie is de laatste jaren sterk toegenomen. </w:t>
      </w:r>
      <w:r w:rsidR="00407197" w:rsidRPr="00D80BB8">
        <w:t>Standaardisatie is van belang voor</w:t>
      </w:r>
      <w:r w:rsidR="00004FE6" w:rsidRPr="00D80BB8">
        <w:t>:</w:t>
      </w:r>
    </w:p>
    <w:p w14:paraId="6E619C6F" w14:textId="3B9AF3D2" w:rsidR="002B3264" w:rsidRPr="00AE0465" w:rsidRDefault="009816DF" w:rsidP="00707363">
      <w:pPr>
        <w:pStyle w:val="Lijstalinea"/>
        <w:numPr>
          <w:ilvl w:val="0"/>
          <w:numId w:val="5"/>
        </w:numPr>
      </w:pPr>
      <w:proofErr w:type="spellStart"/>
      <w:r w:rsidRPr="1B12DF6E">
        <w:rPr>
          <w:b/>
          <w:bCs/>
        </w:rPr>
        <w:t>Waardengedreven</w:t>
      </w:r>
      <w:proofErr w:type="spellEnd"/>
      <w:r w:rsidR="009E2624" w:rsidRPr="1B12DF6E">
        <w:rPr>
          <w:b/>
          <w:bCs/>
        </w:rPr>
        <w:t xml:space="preserve"> digitalisering: </w:t>
      </w:r>
      <w:r w:rsidR="009E2624" w:rsidRPr="1B12DF6E">
        <w:t>de EU streeft naar digitalisering die niet alleen economisch van belang is, maar ook ethisch en maatschappelijk verantwoord. Denk hierbij aan standaarden voor kunstmatige intelligentie die discriminatie tegengaan of richtlijnen voor cybersecurity die privacy en gegevensbescherming garanderen.</w:t>
      </w:r>
    </w:p>
    <w:p w14:paraId="20F06334" w14:textId="77777777" w:rsidR="00171673" w:rsidRDefault="009E2624" w:rsidP="00707363">
      <w:pPr>
        <w:pStyle w:val="Lijstalinea"/>
        <w:numPr>
          <w:ilvl w:val="0"/>
          <w:numId w:val="5"/>
        </w:numPr>
      </w:pPr>
      <w:r w:rsidRPr="00F548A8">
        <w:rPr>
          <w:b/>
          <w:bCs/>
        </w:rPr>
        <w:t xml:space="preserve">Digitale </w:t>
      </w:r>
      <w:r w:rsidR="009E1953">
        <w:rPr>
          <w:b/>
          <w:bCs/>
        </w:rPr>
        <w:t>autonomie</w:t>
      </w:r>
      <w:r w:rsidRPr="00F548A8">
        <w:rPr>
          <w:b/>
          <w:bCs/>
        </w:rPr>
        <w:t xml:space="preserve">: </w:t>
      </w:r>
      <w:r w:rsidRPr="004633BB">
        <w:t xml:space="preserve">de EU </w:t>
      </w:r>
      <w:r w:rsidRPr="00AE0465">
        <w:t>wil minder afhankelijk zijn van technologieën</w:t>
      </w:r>
      <w:r w:rsidR="00056CC3">
        <w:t>,</w:t>
      </w:r>
      <w:r w:rsidRPr="00AE0465">
        <w:t xml:space="preserve"> standaarden </w:t>
      </w:r>
      <w:r w:rsidR="009816DF">
        <w:t>en</w:t>
      </w:r>
      <w:r w:rsidR="00276CF0">
        <w:t xml:space="preserve"> de</w:t>
      </w:r>
      <w:r w:rsidR="009816DF">
        <w:t xml:space="preserve"> leveranciers daarvan</w:t>
      </w:r>
      <w:r w:rsidRPr="00AE0465">
        <w:t xml:space="preserve"> uit landen buiten de EU, </w:t>
      </w:r>
      <w:hyperlink r:id="rId16" w:history="1">
        <w:r w:rsidRPr="006F53B7">
          <w:rPr>
            <w:rStyle w:val="Hyperlink"/>
          </w:rPr>
          <w:t>zoals de Verenigde Staten en China</w:t>
        </w:r>
      </w:hyperlink>
      <w:r w:rsidRPr="00AE0465">
        <w:t xml:space="preserve">. </w:t>
      </w:r>
      <w:r w:rsidR="00C36C2C" w:rsidRPr="00C36C2C">
        <w:t xml:space="preserve">Door zelf geharmoniseerde standaarden te ontwikkelen die zijn gekoppeld aan EU-wetgeving, worden betere mogelijkheden geboden aan de EU om een eigen </w:t>
      </w:r>
      <w:r w:rsidR="00C36C2C" w:rsidRPr="00C36C2C">
        <w:lastRenderedPageBreak/>
        <w:t xml:space="preserve">koers te varen en ervoor te zorgen dat Europese bedrijven concurrerend blijven. Daarnaast </w:t>
      </w:r>
      <w:hyperlink r:id="rId17" w:history="1">
        <w:r w:rsidR="00C36C2C" w:rsidRPr="00DF57DD">
          <w:rPr>
            <w:rStyle w:val="Hyperlink"/>
          </w:rPr>
          <w:t>promoot</w:t>
        </w:r>
      </w:hyperlink>
      <w:r w:rsidR="00C36C2C" w:rsidRPr="00C36C2C">
        <w:t xml:space="preserve"> de Europese Commissie EC-standaarden bij de drie internationale standaardisatie-organisaties ISO, IEC en ITU (bron: geïnterviewde EC-deelnemer).</w:t>
      </w:r>
    </w:p>
    <w:p w14:paraId="625C99EA" w14:textId="39F25695" w:rsidR="009E2624" w:rsidRDefault="009E2624" w:rsidP="0057124E">
      <w:pPr>
        <w:pStyle w:val="Lijstalinea"/>
        <w:numPr>
          <w:ilvl w:val="0"/>
          <w:numId w:val="5"/>
        </w:numPr>
      </w:pPr>
      <w:r w:rsidRPr="00F548A8">
        <w:rPr>
          <w:b/>
          <w:bCs/>
        </w:rPr>
        <w:t xml:space="preserve">Complexiteit en concurrentie: </w:t>
      </w:r>
      <w:r w:rsidR="00EF1175">
        <w:t>op internationaal vlak groeit</w:t>
      </w:r>
      <w:r w:rsidR="00385979">
        <w:t xml:space="preserve"> naast</w:t>
      </w:r>
      <w:r w:rsidR="00EF1175">
        <w:t xml:space="preserve"> </w:t>
      </w:r>
      <w:r w:rsidRPr="00E9043E">
        <w:t>h</w:t>
      </w:r>
      <w:r w:rsidRPr="00AE0465">
        <w:t xml:space="preserve">et aantal </w:t>
      </w:r>
      <w:r>
        <w:t>en</w:t>
      </w:r>
      <w:r w:rsidR="00C51BE6">
        <w:t xml:space="preserve"> de</w:t>
      </w:r>
      <w:r>
        <w:t xml:space="preserve"> type</w:t>
      </w:r>
      <w:r w:rsidR="00C51BE6">
        <w:t>n</w:t>
      </w:r>
      <w:r>
        <w:t xml:space="preserve"> </w:t>
      </w:r>
      <w:r w:rsidRPr="00AE0465">
        <w:t xml:space="preserve">organisaties </w:t>
      </w:r>
      <w:r>
        <w:t xml:space="preserve">dat zich met </w:t>
      </w:r>
      <w:r w:rsidR="00AF1A0B">
        <w:t>standaardisatie be</w:t>
      </w:r>
      <w:r>
        <w:t>zighoudt</w:t>
      </w:r>
      <w:r w:rsidR="00C51BE6">
        <w:t>,</w:t>
      </w:r>
      <w:r>
        <w:t xml:space="preserve"> </w:t>
      </w:r>
      <w:r w:rsidR="00C1262C">
        <w:t>ook</w:t>
      </w:r>
      <w:r>
        <w:t xml:space="preserve"> </w:t>
      </w:r>
      <w:r w:rsidRPr="00AE0465">
        <w:t xml:space="preserve">de complexiteit van de onderwerpen </w:t>
      </w:r>
      <w:r>
        <w:t>waarvoor standaarden worden ontwikkeld</w:t>
      </w:r>
      <w:r w:rsidRPr="00AE0465">
        <w:t xml:space="preserve">. Voor </w:t>
      </w:r>
      <w:r w:rsidR="00B866C2">
        <w:t>zowel de</w:t>
      </w:r>
      <w:r w:rsidR="00204989">
        <w:t xml:space="preserve"> </w:t>
      </w:r>
      <w:r w:rsidRPr="005A3E3E">
        <w:rPr>
          <w:color w:val="000000" w:themeColor="text1"/>
        </w:rPr>
        <w:t>Nederland</w:t>
      </w:r>
      <w:r w:rsidR="00204989" w:rsidRPr="005A3E3E">
        <w:rPr>
          <w:color w:val="000000" w:themeColor="text1"/>
        </w:rPr>
        <w:t>se overheid als voor het Nederlandse bedrijfsleven</w:t>
      </w:r>
      <w:r w:rsidRPr="005A3E3E">
        <w:rPr>
          <w:color w:val="000000" w:themeColor="text1"/>
        </w:rPr>
        <w:t xml:space="preserve"> </w:t>
      </w:r>
      <w:r w:rsidRPr="00AE0465">
        <w:t xml:space="preserve">is het daarom belangrijk om gericht te investeren in deelname aan </w:t>
      </w:r>
      <w:r w:rsidRPr="00090D42">
        <w:t>d</w:t>
      </w:r>
      <w:r w:rsidR="007F1936" w:rsidRPr="00090D42">
        <w:t>í</w:t>
      </w:r>
      <w:r w:rsidRPr="00090D42">
        <w:t xml:space="preserve">e </w:t>
      </w:r>
      <w:r w:rsidR="00E42F12" w:rsidRPr="00090D42">
        <w:t>standaardisatie-</w:t>
      </w:r>
      <w:r w:rsidRPr="00090D42">
        <w:t>organisaties waar strategische belangen op het spel staan</w:t>
      </w:r>
      <w:r w:rsidR="0026224D" w:rsidRPr="00090D42">
        <w:t xml:space="preserve">, </w:t>
      </w:r>
      <w:r w:rsidR="002B1781" w:rsidRPr="00090D42">
        <w:t>zoals</w:t>
      </w:r>
      <w:r w:rsidR="0026224D" w:rsidRPr="00090D42">
        <w:t xml:space="preserve"> </w:t>
      </w:r>
      <w:r w:rsidR="00CE100A" w:rsidRPr="00090D42">
        <w:t>d</w:t>
      </w:r>
      <w:r w:rsidR="0026224D" w:rsidRPr="00090D42">
        <w:t>e handelspos</w:t>
      </w:r>
      <w:r w:rsidR="00CE100A" w:rsidRPr="00090D42">
        <w:t>i</w:t>
      </w:r>
      <w:r w:rsidR="0026224D" w:rsidRPr="00090D42">
        <w:t>tie</w:t>
      </w:r>
      <w:r w:rsidR="002B1781" w:rsidRPr="00090D42">
        <w:t xml:space="preserve">, het concurrentievermogen en </w:t>
      </w:r>
      <w:r w:rsidR="00F441C9" w:rsidRPr="00090D42">
        <w:t xml:space="preserve">de </w:t>
      </w:r>
      <w:r w:rsidR="002B1781" w:rsidRPr="00090D42">
        <w:t xml:space="preserve">digitale </w:t>
      </w:r>
      <w:r w:rsidR="00112A5C">
        <w:t>strategische autonomie</w:t>
      </w:r>
      <w:r w:rsidRPr="00090D42">
        <w:t>.</w:t>
      </w:r>
      <w:r w:rsidR="007A3151">
        <w:t xml:space="preserve"> </w:t>
      </w:r>
      <w:r w:rsidR="006F5F5D">
        <w:t xml:space="preserve">Deze belangen </w:t>
      </w:r>
      <w:r w:rsidR="009F434B">
        <w:t xml:space="preserve">zijn </w:t>
      </w:r>
      <w:r w:rsidR="00711ABC">
        <w:t xml:space="preserve">eveneens </w:t>
      </w:r>
      <w:r w:rsidR="002720DE">
        <w:t xml:space="preserve">relevant voor het </w:t>
      </w:r>
      <w:r w:rsidR="009F7E8A">
        <w:t>mkb</w:t>
      </w:r>
      <w:r w:rsidR="00481342">
        <w:t xml:space="preserve">, </w:t>
      </w:r>
      <w:r w:rsidR="007734C1">
        <w:t xml:space="preserve">dat meer moeite </w:t>
      </w:r>
      <w:r w:rsidR="00E3653D">
        <w:t>zal hebben</w:t>
      </w:r>
      <w:r w:rsidR="008A1019">
        <w:t xml:space="preserve"> dan grote bedrijven</w:t>
      </w:r>
      <w:r w:rsidR="00E3653D">
        <w:t xml:space="preserve"> </w:t>
      </w:r>
      <w:r w:rsidR="00910753">
        <w:t>om te investere</w:t>
      </w:r>
      <w:r w:rsidR="00215688">
        <w:t xml:space="preserve">n in deelname aan </w:t>
      </w:r>
      <w:r w:rsidR="00827B50">
        <w:t>stand</w:t>
      </w:r>
      <w:r w:rsidR="006766CF">
        <w:t>a</w:t>
      </w:r>
      <w:r w:rsidR="00827B50">
        <w:t>ardisatie</w:t>
      </w:r>
      <w:r w:rsidR="006D074A">
        <w:t>processen.</w:t>
      </w:r>
    </w:p>
    <w:p w14:paraId="1DA8C0B9" w14:textId="06CC968C" w:rsidR="006662BC" w:rsidRDefault="006662BC" w:rsidP="0057124E">
      <w:r>
        <w:br w:type="page"/>
      </w:r>
    </w:p>
    <w:p w14:paraId="54F89D69" w14:textId="28EDB654" w:rsidR="004E6063" w:rsidRPr="004E6063" w:rsidRDefault="009E2624" w:rsidP="004E6063">
      <w:pPr>
        <w:pStyle w:val="Kop1"/>
        <w:numPr>
          <w:ilvl w:val="0"/>
          <w:numId w:val="10"/>
        </w:numPr>
        <w:spacing w:before="0" w:line="288" w:lineRule="auto"/>
      </w:pPr>
      <w:bookmarkStart w:id="34" w:name="_Toc187756591"/>
      <w:bookmarkStart w:id="35" w:name="_Toc188349248"/>
      <w:bookmarkStart w:id="36" w:name="_Toc188353998"/>
      <w:bookmarkStart w:id="37" w:name="_Toc188354046"/>
      <w:bookmarkStart w:id="38" w:name="_Toc188372413"/>
      <w:bookmarkStart w:id="39" w:name="_Toc188372538"/>
      <w:bookmarkStart w:id="40" w:name="_Toc188456635"/>
      <w:bookmarkStart w:id="41" w:name="_Toc188707982"/>
      <w:bookmarkStart w:id="42" w:name="_Toc188863902"/>
      <w:bookmarkStart w:id="43" w:name="_Toc189313411"/>
      <w:bookmarkStart w:id="44" w:name="_Toc189313864"/>
      <w:bookmarkStart w:id="45" w:name="_Toc196564640"/>
      <w:r w:rsidRPr="00AE0465">
        <w:lastRenderedPageBreak/>
        <w:t>Onderzoek</w:t>
      </w:r>
      <w:bookmarkEnd w:id="34"/>
      <w:bookmarkEnd w:id="35"/>
      <w:bookmarkEnd w:id="36"/>
      <w:bookmarkEnd w:id="37"/>
      <w:bookmarkEnd w:id="38"/>
      <w:bookmarkEnd w:id="39"/>
      <w:bookmarkEnd w:id="40"/>
      <w:bookmarkEnd w:id="41"/>
      <w:bookmarkEnd w:id="42"/>
      <w:bookmarkEnd w:id="43"/>
      <w:bookmarkEnd w:id="44"/>
      <w:r w:rsidR="00820DDB">
        <w:t>svragen</w:t>
      </w:r>
      <w:bookmarkEnd w:id="45"/>
    </w:p>
    <w:p w14:paraId="630F1CCE" w14:textId="08BBFD29" w:rsidR="009E2624" w:rsidRDefault="009E2624" w:rsidP="00707363">
      <w:pPr>
        <w:pStyle w:val="Paragraph0"/>
      </w:pPr>
      <w:r>
        <w:t>Dit onderzoek</w:t>
      </w:r>
      <w:r w:rsidRPr="00AE0465">
        <w:t xml:space="preserve"> richt zich op </w:t>
      </w:r>
      <w:r>
        <w:t>drie</w:t>
      </w:r>
      <w:r w:rsidRPr="00AE0465">
        <w:t xml:space="preserve"> hoofdvragen om een helder beeld te krijgen van de huidige situatie en </w:t>
      </w:r>
      <w:r w:rsidR="00347A48">
        <w:t xml:space="preserve">de </w:t>
      </w:r>
      <w:r w:rsidRPr="00AE0465">
        <w:t>mogelijke verbeterpunten:</w:t>
      </w:r>
    </w:p>
    <w:p w14:paraId="3B4C65D6" w14:textId="77777777" w:rsidR="0005027F" w:rsidRPr="00EC38B0" w:rsidRDefault="0005027F" w:rsidP="0057124E">
      <w:pPr>
        <w:numPr>
          <w:ilvl w:val="0"/>
          <w:numId w:val="3"/>
        </w:numPr>
      </w:pPr>
      <w:r w:rsidRPr="00EC38B0">
        <w:rPr>
          <w:i/>
          <w:iCs/>
        </w:rPr>
        <w:t>Hoe zijn Nederlandse belanghebbenden ten opzichte van andere landen vertegenwoordigd in internationale standaardisatie-organisaties?</w:t>
      </w:r>
      <w:r w:rsidRPr="00EC38B0">
        <w:br/>
        <w:t>Hoe heeft zich dit over de afgelopen vijf jaar ontwikkeld? (Kwantitatief antwoord)</w:t>
      </w:r>
    </w:p>
    <w:p w14:paraId="7CEBA7E4" w14:textId="386E9A10" w:rsidR="0005027F" w:rsidRPr="00EC38B0" w:rsidRDefault="0005027F" w:rsidP="0057124E">
      <w:pPr>
        <w:numPr>
          <w:ilvl w:val="0"/>
          <w:numId w:val="3"/>
        </w:numPr>
      </w:pPr>
      <w:r w:rsidRPr="00EC38B0">
        <w:rPr>
          <w:i/>
          <w:iCs/>
        </w:rPr>
        <w:t>Wat drijft de betrokkenheid van de verschillende Nederlandse organisaties?</w:t>
      </w:r>
      <w:r w:rsidRPr="00EC38B0">
        <w:br/>
        <w:t>Waarom hebben partijen hun betrokkenheid vermeerderd of verminderd?</w:t>
      </w:r>
      <w:r w:rsidRPr="00EC38B0">
        <w:br/>
        <w:t>Wat verwachten ze in de toekomst te gaan doen? (Kwalitatief antwoord)</w:t>
      </w:r>
    </w:p>
    <w:p w14:paraId="7794DE45" w14:textId="77777777" w:rsidR="0005027F" w:rsidRDefault="0005027F" w:rsidP="0057124E">
      <w:pPr>
        <w:numPr>
          <w:ilvl w:val="0"/>
          <w:numId w:val="3"/>
        </w:numPr>
      </w:pPr>
      <w:r>
        <w:rPr>
          <w:i/>
          <w:iCs/>
        </w:rPr>
        <w:t>W</w:t>
      </w:r>
      <w:r w:rsidRPr="00EC38B0">
        <w:rPr>
          <w:i/>
          <w:iCs/>
        </w:rPr>
        <w:t>at kan de overheid doen om de Nederlandse deelname in belangrijke Europese en internationale standaardisatieprocessen te vergroten of beter af te stemmen?</w:t>
      </w:r>
      <w:r w:rsidRPr="00EC38B0">
        <w:br/>
        <w:t>(Beleidsmatig advies)</w:t>
      </w:r>
    </w:p>
    <w:p w14:paraId="251FF46E" w14:textId="75DE509D" w:rsidR="0005027F" w:rsidRPr="00EC38B0" w:rsidRDefault="0005027F" w:rsidP="00707363">
      <w:pPr>
        <w:pStyle w:val="Paragraph0"/>
      </w:pPr>
      <w:r>
        <w:t xml:space="preserve">Deze vragen worden </w:t>
      </w:r>
      <w:r w:rsidR="00EB7D4D">
        <w:t xml:space="preserve">beantwoord </w:t>
      </w:r>
      <w:r>
        <w:t>o</w:t>
      </w:r>
      <w:r w:rsidRPr="00FC4CC0">
        <w:t xml:space="preserve">p basis van </w:t>
      </w:r>
      <w:r w:rsidR="00EB7D4D">
        <w:t xml:space="preserve">onderzoek </w:t>
      </w:r>
      <w:r w:rsidR="00891989">
        <w:t xml:space="preserve">bij </w:t>
      </w:r>
      <w:r w:rsidRPr="00FC4CC0">
        <w:t xml:space="preserve">de volgende </w:t>
      </w:r>
      <w:r w:rsidR="00891989">
        <w:t>1</w:t>
      </w:r>
      <w:r w:rsidR="00F25D31">
        <w:t>2</w:t>
      </w:r>
      <w:r w:rsidRPr="00FC4CC0">
        <w:t xml:space="preserve"> </w:t>
      </w:r>
      <w:r w:rsidRPr="00EC38B0">
        <w:t>organisaties</w:t>
      </w:r>
      <w:r w:rsidR="00E50129">
        <w:t xml:space="preserve"> (zie </w:t>
      </w:r>
      <w:r w:rsidR="00E50129" w:rsidRPr="007013BA">
        <w:t xml:space="preserve">bijlage </w:t>
      </w:r>
      <w:r w:rsidR="007013BA" w:rsidRPr="007013BA">
        <w:t>A</w:t>
      </w:r>
      <w:r w:rsidR="00E50129" w:rsidRPr="007013BA">
        <w:t xml:space="preserve"> voor </w:t>
      </w:r>
      <w:r w:rsidR="00E50129">
        <w:t xml:space="preserve">een </w:t>
      </w:r>
      <w:r w:rsidR="00031B5D">
        <w:t>nadere duiding van deze organisaties</w:t>
      </w:r>
      <w:r w:rsidR="00E50129">
        <w:t>)</w:t>
      </w:r>
      <w:r w:rsidRPr="00EC38B0">
        <w:t>:</w:t>
      </w:r>
    </w:p>
    <w:p w14:paraId="55F0E113" w14:textId="725928B8" w:rsidR="0005027F" w:rsidRPr="00EC38B0" w:rsidRDefault="0005027F" w:rsidP="0057124E">
      <w:pPr>
        <w:numPr>
          <w:ilvl w:val="0"/>
          <w:numId w:val="4"/>
        </w:numPr>
      </w:pPr>
      <w:r>
        <w:t>Drie i</w:t>
      </w:r>
      <w:r w:rsidRPr="00EC38B0">
        <w:t xml:space="preserve">nternationale </w:t>
      </w:r>
      <w:r w:rsidR="00543F2C">
        <w:t>standaardisatie-organisatie</w:t>
      </w:r>
      <w:r w:rsidRPr="00EC38B0">
        <w:t>s</w:t>
      </w:r>
      <w:r>
        <w:t>:</w:t>
      </w:r>
      <w:r w:rsidRPr="00EC38B0">
        <w:t xml:space="preserve"> ITU, ISO en IEC.</w:t>
      </w:r>
    </w:p>
    <w:p w14:paraId="14F769D3" w14:textId="47F7B23E" w:rsidR="0005027F" w:rsidRPr="00EC38B0" w:rsidRDefault="0005027F" w:rsidP="0057124E">
      <w:pPr>
        <w:numPr>
          <w:ilvl w:val="0"/>
          <w:numId w:val="4"/>
        </w:numPr>
      </w:pPr>
      <w:r>
        <w:t>D</w:t>
      </w:r>
      <w:r w:rsidR="001675AD">
        <w:t>e d</w:t>
      </w:r>
      <w:r>
        <w:t xml:space="preserve">rie </w:t>
      </w:r>
      <w:r w:rsidR="00CF68C6">
        <w:t xml:space="preserve">door de </w:t>
      </w:r>
      <w:r w:rsidRPr="00EC38B0">
        <w:t>E</w:t>
      </w:r>
      <w:r w:rsidR="00CF68C6">
        <w:t>U erkende</w:t>
      </w:r>
      <w:r w:rsidR="00601D67">
        <w:t xml:space="preserve"> Europese</w:t>
      </w:r>
      <w:r w:rsidRPr="00EC38B0">
        <w:t xml:space="preserve"> standaardisatie</w:t>
      </w:r>
      <w:r w:rsidR="00543F2C">
        <w:t>-</w:t>
      </w:r>
      <w:r w:rsidRPr="00EC38B0">
        <w:t>organisaties</w:t>
      </w:r>
      <w:r>
        <w:t>:</w:t>
      </w:r>
      <w:r w:rsidRPr="00EC38B0">
        <w:t xml:space="preserve"> CEN, CENELEC en ETSI.</w:t>
      </w:r>
    </w:p>
    <w:p w14:paraId="72A387E9" w14:textId="6B59A0D3" w:rsidR="0005027F" w:rsidRDefault="00F25D31" w:rsidP="0057124E">
      <w:pPr>
        <w:numPr>
          <w:ilvl w:val="0"/>
          <w:numId w:val="4"/>
        </w:numPr>
      </w:pPr>
      <w:r>
        <w:t>Zes</w:t>
      </w:r>
      <w:r w:rsidRPr="00EC38B0">
        <w:t xml:space="preserve"> </w:t>
      </w:r>
      <w:r w:rsidR="0005027F" w:rsidRPr="00EC38B0">
        <w:t>standaardisatie</w:t>
      </w:r>
      <w:r w:rsidR="00543F2C">
        <w:t>-</w:t>
      </w:r>
      <w:r w:rsidR="0005027F" w:rsidRPr="00EC38B0">
        <w:t>organisaties</w:t>
      </w:r>
      <w:r w:rsidR="0005027F">
        <w:t>, consortia en samenwerkingsverband</w:t>
      </w:r>
      <w:r w:rsidR="00601D67">
        <w:t>en</w:t>
      </w:r>
      <w:r w:rsidR="0005027F">
        <w:t>:</w:t>
      </w:r>
      <w:r w:rsidR="0005027F" w:rsidRPr="00EC38B0">
        <w:t xml:space="preserve"> IETF, IEEE</w:t>
      </w:r>
      <w:r w:rsidR="00B30BEA" w:rsidRPr="00B30BEA">
        <w:t>-SA</w:t>
      </w:r>
      <w:r w:rsidR="0005027F" w:rsidRPr="00EC38B0">
        <w:t>, W3C</w:t>
      </w:r>
      <w:r w:rsidR="0005027F">
        <w:t xml:space="preserve">, </w:t>
      </w:r>
      <w:r w:rsidR="0005027F" w:rsidRPr="00EC38B0">
        <w:t>OASIS</w:t>
      </w:r>
      <w:r>
        <w:t xml:space="preserve">, </w:t>
      </w:r>
      <w:r w:rsidR="0005027F" w:rsidRPr="00EC38B0">
        <w:t>3GPP</w:t>
      </w:r>
      <w:r>
        <w:t xml:space="preserve"> en GS1</w:t>
      </w:r>
      <w:r w:rsidR="0005027F" w:rsidRPr="00EC38B0">
        <w:t>.</w:t>
      </w:r>
    </w:p>
    <w:p w14:paraId="2D299F4A" w14:textId="370316CA" w:rsidR="002D42DA" w:rsidRDefault="0005027F" w:rsidP="00707363">
      <w:pPr>
        <w:pStyle w:val="Paragraph0"/>
      </w:pPr>
      <w:r>
        <w:t xml:space="preserve">Om deze vragen te beantwoorden </w:t>
      </w:r>
      <w:r w:rsidR="00BF719B">
        <w:t>is</w:t>
      </w:r>
      <w:r>
        <w:t xml:space="preserve"> empirisch onderzoek uitgevoerd en </w:t>
      </w:r>
      <w:r w:rsidR="008C6790">
        <w:t xml:space="preserve">zijn </w:t>
      </w:r>
      <w:r>
        <w:t>de resultaten hiervan gerelateerd aan actuel</w:t>
      </w:r>
      <w:r w:rsidR="003379CD">
        <w:t>e</w:t>
      </w:r>
      <w:r>
        <w:t xml:space="preserve"> beleidsstukken, in het bijzonder: 1) </w:t>
      </w:r>
      <w:r w:rsidRPr="00431EAD">
        <w:t>Kamerstuk 36 410 XIII</w:t>
      </w:r>
      <w:r w:rsidRPr="00CB245E">
        <w:t xml:space="preserve"> met betrekking tot de bevindingen uit de evaluatie van het Nederlands Normalisatie Instituut</w:t>
      </w:r>
      <w:r>
        <w:t xml:space="preserve"> en 2) </w:t>
      </w:r>
      <w:r w:rsidRPr="009D65E2">
        <w:t>De Nationale Normalisatieagenda</w:t>
      </w:r>
      <w:r>
        <w:t xml:space="preserve"> (versie december 2024, </w:t>
      </w:r>
      <w:r w:rsidR="00F9477F">
        <w:t>interdepartementaal werk</w:t>
      </w:r>
      <w:r>
        <w:t>document van</w:t>
      </w:r>
      <w:r w:rsidR="003379CD">
        <w:t xml:space="preserve"> het ministerie van</w:t>
      </w:r>
      <w:r>
        <w:t xml:space="preserve"> E</w:t>
      </w:r>
      <w:r w:rsidR="003379CD">
        <w:t>conomische Zaken</w:t>
      </w:r>
      <w:r>
        <w:t>).</w:t>
      </w:r>
      <w:r w:rsidR="00707363">
        <w:br/>
      </w:r>
      <w:r w:rsidR="002D42DA" w:rsidRPr="00D42D34">
        <w:t>Het voornemen is om het onderzoek elke drie tot vijf jaar te herhalen.</w:t>
      </w:r>
    </w:p>
    <w:p w14:paraId="5D6B5F3A" w14:textId="33C46746" w:rsidR="009E2624" w:rsidRPr="00166137" w:rsidRDefault="009E2624" w:rsidP="0027162C">
      <w:pPr>
        <w:pStyle w:val="Kop2"/>
        <w:numPr>
          <w:ilvl w:val="1"/>
          <w:numId w:val="50"/>
        </w:numPr>
        <w:spacing w:before="0" w:line="288" w:lineRule="auto"/>
      </w:pPr>
      <w:bookmarkStart w:id="46" w:name="_Toc187756593"/>
      <w:bookmarkStart w:id="47" w:name="_Toc188349249"/>
      <w:bookmarkStart w:id="48" w:name="_Toc188353999"/>
      <w:bookmarkStart w:id="49" w:name="_Toc188354047"/>
      <w:bookmarkStart w:id="50" w:name="_Toc188372414"/>
      <w:bookmarkStart w:id="51" w:name="_Toc188372539"/>
      <w:bookmarkStart w:id="52" w:name="_Toc188456636"/>
      <w:bookmarkStart w:id="53" w:name="_Toc188707983"/>
      <w:bookmarkStart w:id="54" w:name="_Toc188863903"/>
      <w:bookmarkStart w:id="55" w:name="_Toc196564641"/>
      <w:r w:rsidRPr="00166137">
        <w:t>Scope en overwegingen</w:t>
      </w:r>
      <w:bookmarkEnd w:id="46"/>
      <w:bookmarkEnd w:id="47"/>
      <w:bookmarkEnd w:id="48"/>
      <w:bookmarkEnd w:id="49"/>
      <w:bookmarkEnd w:id="50"/>
      <w:bookmarkEnd w:id="51"/>
      <w:bookmarkEnd w:id="52"/>
      <w:bookmarkEnd w:id="53"/>
      <w:bookmarkEnd w:id="54"/>
      <w:bookmarkEnd w:id="55"/>
    </w:p>
    <w:p w14:paraId="151D8017" w14:textId="4AC691FE" w:rsidR="004959C2" w:rsidRDefault="009E2624" w:rsidP="00707363">
      <w:pPr>
        <w:pStyle w:val="Paragraph0"/>
      </w:pPr>
      <w:r w:rsidRPr="1B12DF6E">
        <w:t xml:space="preserve">Het onderzoek betreft zowel een kwalitatief als </w:t>
      </w:r>
      <w:r w:rsidR="007C5C24">
        <w:t xml:space="preserve">een </w:t>
      </w:r>
      <w:r w:rsidR="007C5C24" w:rsidRPr="1B12DF6E">
        <w:t xml:space="preserve">kwantitatief </w:t>
      </w:r>
      <w:r w:rsidRPr="1B12DF6E">
        <w:t>deel.</w:t>
      </w:r>
      <w:r w:rsidR="00780D7D">
        <w:t xml:space="preserve"> </w:t>
      </w:r>
      <w:r w:rsidRPr="1B12DF6E">
        <w:t xml:space="preserve">Voor het kwalitatieve deel zijn in totaal </w:t>
      </w:r>
      <w:r w:rsidRPr="008927B5">
        <w:t>3</w:t>
      </w:r>
      <w:r w:rsidR="00FA4E4C" w:rsidRPr="008927B5">
        <w:t>4</w:t>
      </w:r>
      <w:r w:rsidRPr="008927B5">
        <w:t xml:space="preserve"> organisatie</w:t>
      </w:r>
      <w:r w:rsidR="4CF1EC4A" w:rsidRPr="008927B5">
        <w:t>s</w:t>
      </w:r>
      <w:r w:rsidR="3F50DC80" w:rsidRPr="008927B5">
        <w:t xml:space="preserve"> </w:t>
      </w:r>
      <w:r w:rsidRPr="008927B5">
        <w:t>geïnterviewd.</w:t>
      </w:r>
      <w:r w:rsidR="003C0611" w:rsidRPr="008927B5">
        <w:t xml:space="preserve"> </w:t>
      </w:r>
      <w:r w:rsidR="00846F22" w:rsidRPr="008927B5">
        <w:t>De keuze v</w:t>
      </w:r>
      <w:r w:rsidR="00327D83" w:rsidRPr="008927B5">
        <w:t>oor</w:t>
      </w:r>
      <w:r w:rsidR="00846F22" w:rsidRPr="008927B5">
        <w:t xml:space="preserve"> deze organisaties is primair gebaseerd op het belang </w:t>
      </w:r>
      <w:r w:rsidR="00D218B4" w:rsidRPr="008927B5">
        <w:t xml:space="preserve">voor Nederland </w:t>
      </w:r>
      <w:r w:rsidR="001B7048" w:rsidRPr="008927B5">
        <w:t>(voor zowel de overheid en het bedrijfsleven)</w:t>
      </w:r>
      <w:r w:rsidR="001B7048">
        <w:t xml:space="preserve"> </w:t>
      </w:r>
      <w:r w:rsidR="0017024E" w:rsidRPr="008927B5">
        <w:t xml:space="preserve">van de </w:t>
      </w:r>
      <w:r w:rsidR="00AE42E4">
        <w:t xml:space="preserve">desbetreffende </w:t>
      </w:r>
      <w:r w:rsidR="0017024E" w:rsidRPr="008927B5">
        <w:t>ICT-standaard die wordt ontwikkeld</w:t>
      </w:r>
      <w:r w:rsidR="00846F22" w:rsidRPr="008927B5">
        <w:t>. Verder is er gezocht naar een goede balans tussen</w:t>
      </w:r>
      <w:r w:rsidR="00074F78" w:rsidRPr="008927B5">
        <w:t xml:space="preserve"> </w:t>
      </w:r>
      <w:r w:rsidR="004C42CC" w:rsidRPr="008927B5">
        <w:t>1)</w:t>
      </w:r>
      <w:r w:rsidR="00BE032C">
        <w:t xml:space="preserve"> </w:t>
      </w:r>
      <w:r w:rsidR="00074F78" w:rsidRPr="008927B5">
        <w:t>de verschillende</w:t>
      </w:r>
      <w:r w:rsidR="00846F22" w:rsidRPr="008927B5">
        <w:t xml:space="preserve"> </w:t>
      </w:r>
      <w:r w:rsidR="002603C3" w:rsidRPr="008927B5">
        <w:t>Standard</w:t>
      </w:r>
      <w:r w:rsidR="004A51F2" w:rsidRPr="008927B5">
        <w:t xml:space="preserve">s Development </w:t>
      </w:r>
      <w:proofErr w:type="spellStart"/>
      <w:r w:rsidR="004A51F2" w:rsidRPr="008927B5">
        <w:t>Organisations</w:t>
      </w:r>
      <w:proofErr w:type="spellEnd"/>
      <w:r w:rsidR="004A51F2" w:rsidRPr="008927B5">
        <w:t xml:space="preserve"> (</w:t>
      </w:r>
      <w:proofErr w:type="spellStart"/>
      <w:r w:rsidR="001D3461">
        <w:t>SDO’s</w:t>
      </w:r>
      <w:proofErr w:type="spellEnd"/>
      <w:r w:rsidR="004A51F2" w:rsidRPr="008927B5">
        <w:t>)</w:t>
      </w:r>
      <w:r w:rsidR="00846F22" w:rsidRPr="008927B5">
        <w:t xml:space="preserve">, </w:t>
      </w:r>
      <w:r w:rsidR="004C42CC" w:rsidRPr="008927B5">
        <w:t xml:space="preserve">2) </w:t>
      </w:r>
      <w:r w:rsidR="00846F22" w:rsidRPr="008927B5">
        <w:t>de grootte en</w:t>
      </w:r>
      <w:r w:rsidR="00850E5F" w:rsidRPr="008927B5">
        <w:t xml:space="preserve"> het</w:t>
      </w:r>
      <w:r w:rsidR="00846F22" w:rsidRPr="008927B5">
        <w:t xml:space="preserve"> type van de organisatie en </w:t>
      </w:r>
      <w:r w:rsidR="004C42CC" w:rsidRPr="008927B5">
        <w:t xml:space="preserve">3) </w:t>
      </w:r>
      <w:r w:rsidR="000C7AF2">
        <w:t xml:space="preserve">het </w:t>
      </w:r>
      <w:r w:rsidR="00846F22" w:rsidRPr="1B12DF6E">
        <w:t>bedrijfsleven v</w:t>
      </w:r>
      <w:r w:rsidR="00850E5F" w:rsidRPr="1B12DF6E">
        <w:t>ersus</w:t>
      </w:r>
      <w:r w:rsidR="00846F22" w:rsidRPr="1B12DF6E">
        <w:t xml:space="preserve"> (semi-)overheid. </w:t>
      </w:r>
      <w:r w:rsidR="003C0611" w:rsidRPr="1B12DF6E">
        <w:t>Op verzoek van B</w:t>
      </w:r>
      <w:r w:rsidR="00CA4B66" w:rsidRPr="1B12DF6E">
        <w:t xml:space="preserve">ureau </w:t>
      </w:r>
      <w:r w:rsidR="003C0611" w:rsidRPr="1B12DF6E">
        <w:t>F</w:t>
      </w:r>
      <w:r w:rsidR="00CA4B66" w:rsidRPr="1B12DF6E">
        <w:t xml:space="preserve">orum </w:t>
      </w:r>
      <w:r w:rsidR="003C0611" w:rsidRPr="1B12DF6E">
        <w:t>S</w:t>
      </w:r>
      <w:r w:rsidR="00CA4B66" w:rsidRPr="1B12DF6E">
        <w:t>tandaardisatie</w:t>
      </w:r>
      <w:r w:rsidR="003C0611" w:rsidRPr="1B12DF6E">
        <w:t xml:space="preserve"> zijn gedurende </w:t>
      </w:r>
      <w:r w:rsidR="00426740" w:rsidRPr="1B12DF6E">
        <w:t xml:space="preserve">dit onderzoek </w:t>
      </w:r>
      <w:r w:rsidR="003C0611" w:rsidRPr="1B12DF6E">
        <w:t xml:space="preserve">ook </w:t>
      </w:r>
      <w:r w:rsidR="00BB1664" w:rsidRPr="1B12DF6E">
        <w:t>vier</w:t>
      </w:r>
      <w:r w:rsidR="00263E7B" w:rsidRPr="1B12DF6E">
        <w:t xml:space="preserve"> </w:t>
      </w:r>
      <w:r w:rsidR="003C0611" w:rsidRPr="1B12DF6E">
        <w:t>organisaties gelieerd aan de E</w:t>
      </w:r>
      <w:r w:rsidR="00963705" w:rsidRPr="1B12DF6E">
        <w:t xml:space="preserve">uropese </w:t>
      </w:r>
      <w:r w:rsidR="003C0611" w:rsidRPr="1B12DF6E">
        <w:t>C</w:t>
      </w:r>
      <w:r w:rsidR="00963705" w:rsidRPr="1B12DF6E">
        <w:t>ommissie (EC)</w:t>
      </w:r>
      <w:r w:rsidR="003C0611" w:rsidRPr="1B12DF6E">
        <w:t xml:space="preserve"> in de scope van </w:t>
      </w:r>
      <w:r w:rsidR="00FA39D5" w:rsidRPr="1B12DF6E">
        <w:t>he</w:t>
      </w:r>
      <w:r w:rsidR="003C0611" w:rsidRPr="1B12DF6E">
        <w:t xml:space="preserve">t onderzoek opgenomen </w:t>
      </w:r>
      <w:r w:rsidR="005E4FC7">
        <w:t>(</w:t>
      </w:r>
      <w:r w:rsidR="004A16F0" w:rsidRPr="004A16F0">
        <w:t xml:space="preserve">ENISA, </w:t>
      </w:r>
      <w:r w:rsidR="00B578D8">
        <w:t xml:space="preserve">2x </w:t>
      </w:r>
      <w:r w:rsidR="004A16F0" w:rsidRPr="004A16F0">
        <w:t>DG Connect, DG Just</w:t>
      </w:r>
      <w:r w:rsidR="004A16F0">
        <w:t xml:space="preserve">) </w:t>
      </w:r>
      <w:r w:rsidR="00EB6C74" w:rsidRPr="1B12DF6E">
        <w:t xml:space="preserve">en </w:t>
      </w:r>
      <w:r w:rsidR="00526F52" w:rsidRPr="1B12DF6E">
        <w:t xml:space="preserve">Global </w:t>
      </w:r>
      <w:r w:rsidR="00F9477F" w:rsidRPr="1B12DF6E">
        <w:t>Standards</w:t>
      </w:r>
      <w:r w:rsidR="00FB3B24" w:rsidRPr="1B12DF6E">
        <w:t xml:space="preserve"> One (</w:t>
      </w:r>
      <w:r w:rsidR="003C0611" w:rsidRPr="1B12DF6E">
        <w:t>GS1</w:t>
      </w:r>
      <w:r w:rsidR="000E20F2" w:rsidRPr="1B12DF6E">
        <w:t>)</w:t>
      </w:r>
      <w:r w:rsidR="003C0611" w:rsidRPr="1B12DF6E">
        <w:t xml:space="preserve"> als een van de </w:t>
      </w:r>
      <w:proofErr w:type="spellStart"/>
      <w:r w:rsidR="001D3461">
        <w:t>SDO’s</w:t>
      </w:r>
      <w:proofErr w:type="spellEnd"/>
      <w:r w:rsidR="003C0611" w:rsidRPr="1B12DF6E">
        <w:t>.</w:t>
      </w:r>
      <w:r w:rsidR="00707363">
        <w:br/>
      </w:r>
      <w:r w:rsidR="004959C2" w:rsidRPr="005D2BEC">
        <w:t>GS1 is niet meegenomen in de kwantitatieve analyse.</w:t>
      </w:r>
    </w:p>
    <w:p w14:paraId="3F2FEDC1" w14:textId="45F5CA45" w:rsidR="00327EE9" w:rsidRDefault="00D65DD8" w:rsidP="21CC4413">
      <w:pPr>
        <w:pStyle w:val="Bijschrift"/>
        <w:spacing w:after="0" w:line="288" w:lineRule="auto"/>
        <w:rPr>
          <w:i w:val="0"/>
          <w:iCs w:val="0"/>
          <w:color w:val="auto"/>
          <w:sz w:val="20"/>
          <w:szCs w:val="20"/>
        </w:rPr>
      </w:pPr>
      <w:r w:rsidRPr="21CC4413">
        <w:rPr>
          <w:i w:val="0"/>
          <w:iCs w:val="0"/>
          <w:color w:val="auto"/>
          <w:sz w:val="20"/>
          <w:szCs w:val="20"/>
        </w:rPr>
        <w:t>Het a</w:t>
      </w:r>
      <w:r w:rsidR="00CC42CD" w:rsidRPr="21CC4413">
        <w:rPr>
          <w:i w:val="0"/>
          <w:iCs w:val="0"/>
          <w:color w:val="auto"/>
          <w:sz w:val="20"/>
          <w:szCs w:val="20"/>
        </w:rPr>
        <w:t>antal geïnterviewden per sector</w:t>
      </w:r>
      <w:r w:rsidR="00327EE9" w:rsidRPr="21CC4413">
        <w:rPr>
          <w:i w:val="0"/>
          <w:iCs w:val="0"/>
          <w:color w:val="auto"/>
          <w:sz w:val="20"/>
          <w:szCs w:val="20"/>
        </w:rPr>
        <w:t xml:space="preserve"> in </w:t>
      </w:r>
      <w:r w:rsidRPr="21CC4413">
        <w:rPr>
          <w:i w:val="0"/>
          <w:iCs w:val="0"/>
          <w:color w:val="auto"/>
          <w:sz w:val="20"/>
          <w:szCs w:val="20"/>
        </w:rPr>
        <w:t xml:space="preserve">de </w:t>
      </w:r>
      <w:r w:rsidR="00327EE9" w:rsidRPr="21CC4413">
        <w:rPr>
          <w:i w:val="0"/>
          <w:iCs w:val="0"/>
          <w:color w:val="auto"/>
          <w:sz w:val="20"/>
          <w:szCs w:val="20"/>
        </w:rPr>
        <w:t xml:space="preserve">scope van het </w:t>
      </w:r>
      <w:r w:rsidR="0B44A295" w:rsidRPr="21CC4413">
        <w:rPr>
          <w:i w:val="0"/>
          <w:iCs w:val="0"/>
          <w:color w:val="auto"/>
          <w:sz w:val="20"/>
          <w:szCs w:val="20"/>
        </w:rPr>
        <w:t xml:space="preserve">kwalitatieve </w:t>
      </w:r>
      <w:r w:rsidR="00327EE9" w:rsidRPr="21CC4413">
        <w:rPr>
          <w:i w:val="0"/>
          <w:iCs w:val="0"/>
          <w:color w:val="auto"/>
          <w:sz w:val="20"/>
          <w:szCs w:val="20"/>
        </w:rPr>
        <w:t>onderzoek</w:t>
      </w:r>
      <w:r w:rsidR="48155F91" w:rsidRPr="21CC4413">
        <w:rPr>
          <w:i w:val="0"/>
          <w:iCs w:val="0"/>
          <w:color w:val="auto"/>
          <w:sz w:val="20"/>
          <w:szCs w:val="20"/>
        </w:rPr>
        <w:t xml:space="preserve"> is als volgt</w:t>
      </w:r>
      <w:r w:rsidR="000712BE" w:rsidRPr="21CC4413">
        <w:rPr>
          <w:i w:val="0"/>
          <w:iCs w:val="0"/>
          <w:color w:val="auto"/>
          <w:sz w:val="20"/>
          <w:szCs w:val="20"/>
        </w:rPr>
        <w:t>:</w:t>
      </w:r>
    </w:p>
    <w:tbl>
      <w:tblPr>
        <w:tblStyle w:val="Lijsttabel31"/>
        <w:tblW w:w="0" w:type="auto"/>
        <w:tblLook w:val="04A0" w:firstRow="1" w:lastRow="0" w:firstColumn="1" w:lastColumn="0" w:noHBand="0" w:noVBand="1"/>
      </w:tblPr>
      <w:tblGrid>
        <w:gridCol w:w="3823"/>
        <w:gridCol w:w="2551"/>
      </w:tblGrid>
      <w:tr w:rsidR="00707363" w14:paraId="3C367603" w14:textId="77777777" w:rsidTr="007073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14:paraId="725EC897" w14:textId="301229C4" w:rsidR="00707363" w:rsidRDefault="00707363" w:rsidP="00707363">
            <w:r>
              <w:t>Sector</w:t>
            </w:r>
          </w:p>
        </w:tc>
        <w:tc>
          <w:tcPr>
            <w:tcW w:w="2551" w:type="dxa"/>
          </w:tcPr>
          <w:p w14:paraId="394236A0" w14:textId="46A88641" w:rsidR="00707363" w:rsidRDefault="00707363" w:rsidP="00707363">
            <w:pPr>
              <w:cnfStyle w:val="100000000000" w:firstRow="1" w:lastRow="0" w:firstColumn="0" w:lastColumn="0" w:oddVBand="0" w:evenVBand="0" w:oddHBand="0" w:evenHBand="0" w:firstRowFirstColumn="0" w:firstRowLastColumn="0" w:lastRowFirstColumn="0" w:lastRowLastColumn="0"/>
            </w:pPr>
            <w:r>
              <w:t>Aantal geïnterviewden</w:t>
            </w:r>
          </w:p>
        </w:tc>
      </w:tr>
      <w:tr w:rsidR="00707363" w14:paraId="361507F7"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03C3C6F" w14:textId="41A8FFC3" w:rsidR="00707363" w:rsidRDefault="00707363" w:rsidP="00707363">
            <w:r>
              <w:t>Distributie en Logistiek</w:t>
            </w:r>
          </w:p>
        </w:tc>
        <w:tc>
          <w:tcPr>
            <w:tcW w:w="2551" w:type="dxa"/>
          </w:tcPr>
          <w:p w14:paraId="51E76B87" w14:textId="4AC4A333"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t>1</w:t>
            </w:r>
          </w:p>
        </w:tc>
      </w:tr>
      <w:tr w:rsidR="00707363" w14:paraId="61D9A5A8"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106ECC4A" w14:textId="4A76153C" w:rsidR="00707363" w:rsidRDefault="00707363" w:rsidP="00707363">
            <w:r>
              <w:t>Energie en petrochemie</w:t>
            </w:r>
          </w:p>
        </w:tc>
        <w:tc>
          <w:tcPr>
            <w:tcW w:w="2551" w:type="dxa"/>
          </w:tcPr>
          <w:p w14:paraId="059FE325" w14:textId="49EEF5C3"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t>2</w:t>
            </w:r>
          </w:p>
        </w:tc>
      </w:tr>
      <w:tr w:rsidR="00707363" w14:paraId="16ADE41C"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28610FA" w14:textId="2F056D6A" w:rsidR="00707363" w:rsidRDefault="00707363" w:rsidP="00707363">
            <w:r w:rsidRPr="1B12DF6E">
              <w:t>Financiële dienstverlening</w:t>
            </w:r>
          </w:p>
        </w:tc>
        <w:tc>
          <w:tcPr>
            <w:tcW w:w="2551" w:type="dxa"/>
          </w:tcPr>
          <w:p w14:paraId="2C460EAE" w14:textId="5F086F72"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rsidRPr="1B12DF6E">
              <w:t>4</w:t>
            </w:r>
          </w:p>
        </w:tc>
      </w:tr>
      <w:tr w:rsidR="00707363" w14:paraId="26041284"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1A6D81C8" w14:textId="3225A02F" w:rsidR="00707363" w:rsidRPr="1B12DF6E" w:rsidRDefault="00707363" w:rsidP="00707363">
            <w:r w:rsidRPr="1B12DF6E">
              <w:t>Ingenieursdiensten en Consultancy</w:t>
            </w:r>
          </w:p>
        </w:tc>
        <w:tc>
          <w:tcPr>
            <w:tcW w:w="2551" w:type="dxa"/>
          </w:tcPr>
          <w:p w14:paraId="7618871B" w14:textId="687F0164"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rsidRPr="1B12DF6E">
              <w:t>3</w:t>
            </w:r>
          </w:p>
        </w:tc>
      </w:tr>
      <w:tr w:rsidR="00707363" w14:paraId="05F995EF"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88DB6B7" w14:textId="489C2B1F" w:rsidR="00707363" w:rsidRPr="1B12DF6E" w:rsidRDefault="00707363" w:rsidP="00707363">
            <w:r w:rsidRPr="1B12DF6E">
              <w:t>Overheid (EU)</w:t>
            </w:r>
          </w:p>
        </w:tc>
        <w:tc>
          <w:tcPr>
            <w:tcW w:w="2551" w:type="dxa"/>
          </w:tcPr>
          <w:p w14:paraId="6FA77327" w14:textId="2A2F29F1"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rsidRPr="1B12DF6E">
              <w:t>4</w:t>
            </w:r>
          </w:p>
        </w:tc>
      </w:tr>
      <w:tr w:rsidR="00707363" w14:paraId="58B99364"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18B68F8C" w14:textId="032A203C" w:rsidR="00707363" w:rsidRPr="1B12DF6E" w:rsidRDefault="00707363" w:rsidP="00707363">
            <w:r w:rsidRPr="1B12DF6E">
              <w:lastRenderedPageBreak/>
              <w:t>Overheid en Publieke Sector (NL)</w:t>
            </w:r>
          </w:p>
        </w:tc>
        <w:tc>
          <w:tcPr>
            <w:tcW w:w="2551" w:type="dxa"/>
          </w:tcPr>
          <w:p w14:paraId="2EADB305" w14:textId="3240A8A2"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t>9</w:t>
            </w:r>
          </w:p>
        </w:tc>
      </w:tr>
      <w:tr w:rsidR="00707363" w14:paraId="5B022B90"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01D015A" w14:textId="0843728B" w:rsidR="00707363" w:rsidRPr="1B12DF6E" w:rsidRDefault="00707363" w:rsidP="00707363">
            <w:r w:rsidRPr="1B12DF6E">
              <w:t>Retail</w:t>
            </w:r>
          </w:p>
        </w:tc>
        <w:tc>
          <w:tcPr>
            <w:tcW w:w="2551" w:type="dxa"/>
          </w:tcPr>
          <w:p w14:paraId="33C9AD17" w14:textId="1E8DE756"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rsidRPr="1B12DF6E">
              <w:t>1</w:t>
            </w:r>
          </w:p>
        </w:tc>
      </w:tr>
      <w:tr w:rsidR="00707363" w14:paraId="66E65CB1"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307FF5D3" w14:textId="4CD56073" w:rsidR="00707363" w:rsidRPr="1B12DF6E" w:rsidRDefault="00707363" w:rsidP="00707363">
            <w:r w:rsidRPr="1B12DF6E">
              <w:t>Technologie en IT-dienstverlening</w:t>
            </w:r>
          </w:p>
        </w:tc>
        <w:tc>
          <w:tcPr>
            <w:tcW w:w="2551" w:type="dxa"/>
          </w:tcPr>
          <w:p w14:paraId="38065B39" w14:textId="1E3B997C"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t>10</w:t>
            </w:r>
          </w:p>
        </w:tc>
      </w:tr>
    </w:tbl>
    <w:p w14:paraId="0F3F1816" w14:textId="2C538EB9" w:rsidR="005D28E3" w:rsidRPr="00016645" w:rsidRDefault="005D28E3" w:rsidP="00707363">
      <w:pPr>
        <w:pStyle w:val="Paragraph0"/>
      </w:pPr>
      <w:r w:rsidRPr="00016645">
        <w:t xml:space="preserve">Het onderzoek beperkt zich tot het bepalen van waar en hoe Nederland </w:t>
      </w:r>
      <w:r w:rsidR="00651253">
        <w:t xml:space="preserve">is </w:t>
      </w:r>
      <w:r w:rsidRPr="00016645">
        <w:t xml:space="preserve">vertegenwoordigd in Europese en internationale </w:t>
      </w:r>
      <w:r w:rsidR="00543F2C">
        <w:t>standaardisatie-organisatie</w:t>
      </w:r>
      <w:r w:rsidRPr="00016645">
        <w:t>s en activiteiten. Het onderzoek is</w:t>
      </w:r>
      <w:r>
        <w:t xml:space="preserve"> </w:t>
      </w:r>
      <w:r w:rsidRPr="00DB7E1C">
        <w:t>niet</w:t>
      </w:r>
      <w:r w:rsidRPr="00016645">
        <w:t xml:space="preserve"> gericht op individuele </w:t>
      </w:r>
      <w:r w:rsidR="00185D8E">
        <w:t xml:space="preserve">ICT-standaarden </w:t>
      </w:r>
      <w:r w:rsidRPr="00016645">
        <w:t>of technologieën, maar op het niveau van organisaties</w:t>
      </w:r>
      <w:r w:rsidR="009D235A">
        <w:t>, commissies</w:t>
      </w:r>
      <w:r w:rsidRPr="00016645">
        <w:t xml:space="preserve"> of werkgroepen.</w:t>
      </w:r>
    </w:p>
    <w:p w14:paraId="738248F5" w14:textId="38761A24" w:rsidR="009E2624" w:rsidRDefault="009E2624" w:rsidP="00707363">
      <w:pPr>
        <w:pStyle w:val="Paragraph0"/>
      </w:pPr>
      <w:r>
        <w:t>In</w:t>
      </w:r>
      <w:r w:rsidRPr="00016645">
        <w:t xml:space="preserve"> dit rapport </w:t>
      </w:r>
      <w:r>
        <w:t xml:space="preserve">is een </w:t>
      </w:r>
      <w:r w:rsidRPr="00016645">
        <w:t>advies opgenomen over wat de overheid kan doen om Nederlandse participatie in strategische Europese en internationale standaardisatieonderwerpen te stimuleren.</w:t>
      </w:r>
      <w:r w:rsidR="00437AE1">
        <w:t xml:space="preserve"> </w:t>
      </w:r>
      <w:r w:rsidR="00437AE1" w:rsidRPr="00016645">
        <w:t>Er wordt geen oordeel gegeven over de vraag of Nederland ‘voldoende’ vertegenwoordigd is.</w:t>
      </w:r>
    </w:p>
    <w:p w14:paraId="111A09A7" w14:textId="1785E42C" w:rsidR="001645FF" w:rsidRDefault="001645FF" w:rsidP="0057124E">
      <w:r>
        <w:br w:type="page"/>
      </w:r>
    </w:p>
    <w:p w14:paraId="6D0910AA" w14:textId="3E1E9D65" w:rsidR="008872AE" w:rsidRDefault="00DF52DD" w:rsidP="00FF3F19">
      <w:pPr>
        <w:pStyle w:val="Kop1"/>
        <w:numPr>
          <w:ilvl w:val="0"/>
          <w:numId w:val="10"/>
        </w:numPr>
        <w:spacing w:before="0" w:line="288" w:lineRule="auto"/>
      </w:pPr>
      <w:bookmarkStart w:id="56" w:name="_Toc188863904"/>
      <w:bookmarkStart w:id="57" w:name="_Toc189313412"/>
      <w:bookmarkStart w:id="58" w:name="_Toc189313865"/>
      <w:bookmarkStart w:id="59" w:name="_Toc196564642"/>
      <w:r>
        <w:lastRenderedPageBreak/>
        <w:t>Methode van onderzoek</w:t>
      </w:r>
      <w:bookmarkEnd w:id="56"/>
      <w:bookmarkEnd w:id="57"/>
      <w:bookmarkEnd w:id="58"/>
      <w:bookmarkEnd w:id="59"/>
    </w:p>
    <w:p w14:paraId="2C2B5A93" w14:textId="68F0BD2A" w:rsidR="00951D58" w:rsidRPr="00405B61" w:rsidRDefault="00A45FC5" w:rsidP="00707363">
      <w:pPr>
        <w:pStyle w:val="Paragraph0"/>
      </w:pPr>
      <w:r w:rsidRPr="00A45FC5">
        <w:t>Voor de uitvoering van dit onderzoek is gebruikgemaakt van een combinatie van kwantitatieve en kwalitatieve methoden.</w:t>
      </w:r>
      <w:r w:rsidR="0042318B">
        <w:t xml:space="preserve"> </w:t>
      </w:r>
      <w:r w:rsidR="00DD51C3" w:rsidRPr="00405B61">
        <w:t>Voor d</w:t>
      </w:r>
      <w:r w:rsidR="0066780B" w:rsidRPr="00405B61">
        <w:t xml:space="preserve">e kwantitatieve analyse </w:t>
      </w:r>
      <w:r w:rsidR="00DD51C3" w:rsidRPr="00405B61">
        <w:t>is een onderzoeksmethode gehanteerd</w:t>
      </w:r>
      <w:r w:rsidR="00405B61" w:rsidRPr="00405B61">
        <w:t xml:space="preserve"> die hier verder globaal wordt beschreven.</w:t>
      </w:r>
      <w:r w:rsidR="00B5349C">
        <w:t xml:space="preserve"> </w:t>
      </w:r>
      <w:r w:rsidR="004F6B5D" w:rsidRPr="00405B61">
        <w:t>De</w:t>
      </w:r>
      <w:r w:rsidR="00405B61" w:rsidRPr="00405B61">
        <w:t xml:space="preserve"> gedetailleerde</w:t>
      </w:r>
      <w:r w:rsidR="004F6B5D" w:rsidRPr="00405B61">
        <w:t xml:space="preserve"> onderzoeksmethode naar de Nederlandse participatie in Europese- en internationale standaardisatie</w:t>
      </w:r>
      <w:r w:rsidR="008E190A" w:rsidRPr="00405B61">
        <w:t xml:space="preserve">, is beschreven in een separaat </w:t>
      </w:r>
      <w:r w:rsidR="0005277C" w:rsidRPr="00405B61">
        <w:t>document</w:t>
      </w:r>
      <w:r w:rsidR="008E190A" w:rsidRPr="00405B61">
        <w:t>.</w:t>
      </w:r>
      <w:r w:rsidR="00B5349C">
        <w:t xml:space="preserve"> </w:t>
      </w:r>
      <w:r w:rsidR="004F6B5D" w:rsidRPr="00405B61">
        <w:t>De</w:t>
      </w:r>
      <w:r w:rsidR="008E190A" w:rsidRPr="00405B61">
        <w:t>ze bevat</w:t>
      </w:r>
      <w:r w:rsidR="00951D58" w:rsidRPr="00405B61">
        <w:t>:</w:t>
      </w:r>
    </w:p>
    <w:p w14:paraId="46CC5260" w14:textId="77777777" w:rsidR="00171673" w:rsidRDefault="003D07CD" w:rsidP="000E4242">
      <w:pPr>
        <w:pStyle w:val="Lijstalinea"/>
        <w:numPr>
          <w:ilvl w:val="0"/>
          <w:numId w:val="22"/>
        </w:numPr>
      </w:pPr>
      <w:r>
        <w:t>E</w:t>
      </w:r>
      <w:r w:rsidR="00C52B0B" w:rsidRPr="00A955D7">
        <w:t xml:space="preserve">en </w:t>
      </w:r>
      <w:r w:rsidR="00F53257">
        <w:t>verdere</w:t>
      </w:r>
      <w:r w:rsidR="00C52B0B" w:rsidRPr="00A955D7">
        <w:t xml:space="preserve"> uitwerking van de herkomst van de gegevens</w:t>
      </w:r>
      <w:r>
        <w:t xml:space="preserve"> van participaties</w:t>
      </w:r>
      <w:r w:rsidR="00C52B0B" w:rsidRPr="00A955D7">
        <w:t>.</w:t>
      </w:r>
    </w:p>
    <w:p w14:paraId="28E53B7E" w14:textId="15B473D4" w:rsidR="004F6B5D" w:rsidRDefault="00574462" w:rsidP="000E4242">
      <w:pPr>
        <w:pStyle w:val="Lijstalinea"/>
        <w:numPr>
          <w:ilvl w:val="0"/>
          <w:numId w:val="22"/>
        </w:numPr>
      </w:pPr>
      <w:r>
        <w:t>Een</w:t>
      </w:r>
      <w:r w:rsidR="004F6B5D" w:rsidRPr="00A955D7">
        <w:t xml:space="preserve"> </w:t>
      </w:r>
      <w:r>
        <w:t>verdere</w:t>
      </w:r>
      <w:r w:rsidR="004F6B5D" w:rsidRPr="00A955D7">
        <w:t xml:space="preserve"> </w:t>
      </w:r>
      <w:r>
        <w:t>uitwerking</w:t>
      </w:r>
      <w:r w:rsidR="004F6B5D" w:rsidRPr="00A955D7">
        <w:t xml:space="preserve"> van de resultaten per SDO</w:t>
      </w:r>
      <w:r w:rsidR="00F53257">
        <w:t>.</w:t>
      </w:r>
    </w:p>
    <w:p w14:paraId="2550BFC8" w14:textId="742B9685" w:rsidR="00C50A77" w:rsidRDefault="00574462" w:rsidP="000E4242">
      <w:pPr>
        <w:pStyle w:val="Lijstalinea"/>
        <w:numPr>
          <w:ilvl w:val="0"/>
          <w:numId w:val="22"/>
        </w:numPr>
      </w:pPr>
      <w:r>
        <w:t>De uit</w:t>
      </w:r>
      <w:r w:rsidR="00F53257">
        <w:t>gesplitste cijfers over de</w:t>
      </w:r>
      <w:r w:rsidR="00C52B0B" w:rsidRPr="00C52B0B">
        <w:t xml:space="preserve"> participatie</w:t>
      </w:r>
      <w:r w:rsidR="00F53257">
        <w:t>.</w:t>
      </w:r>
    </w:p>
    <w:p w14:paraId="634A5763" w14:textId="77777777" w:rsidR="008E7EDC" w:rsidRDefault="008E7EDC" w:rsidP="00156C46"/>
    <w:p w14:paraId="1698EEDA" w14:textId="77777777" w:rsidR="00171673" w:rsidRDefault="00156C46" w:rsidP="00156C46">
      <w:r>
        <w:t>Het kwalitatieve onderzoek, de interviews met participanten</w:t>
      </w:r>
      <w:r w:rsidR="00B137B9">
        <w:t xml:space="preserve"> op basis van een vragenlijst</w:t>
      </w:r>
      <w:r>
        <w:t xml:space="preserve">, heeft plaatsvonden nadat de Nederlandse vertegenwoordiging in beeld was gebracht. </w:t>
      </w:r>
      <w:r w:rsidR="002B3A7B">
        <w:t>E</w:t>
      </w:r>
      <w:r w:rsidR="0025276D">
        <w:t xml:space="preserve">r zijn </w:t>
      </w:r>
      <w:r w:rsidR="002A7C37">
        <w:t>34 interviews afgenomen</w:t>
      </w:r>
      <w:r w:rsidR="00325881">
        <w:t xml:space="preserve">, </w:t>
      </w:r>
      <w:r w:rsidR="00325881" w:rsidRPr="00325881">
        <w:t>die elk tussen de 50 en 70 minuten duurden</w:t>
      </w:r>
      <w:r w:rsidR="004B0A84">
        <w:t>.</w:t>
      </w:r>
      <w:r w:rsidR="00744A2C">
        <w:t xml:space="preserve"> De geïnterviewden </w:t>
      </w:r>
      <w:r w:rsidR="00744A2C" w:rsidRPr="00FC2AAB">
        <w:t>ontvingen vooraf de te bespreken onderwerpen.</w:t>
      </w:r>
    </w:p>
    <w:p w14:paraId="77A62645" w14:textId="2B632BED" w:rsidR="003D309B" w:rsidRPr="00AD1E9D" w:rsidRDefault="003D309B" w:rsidP="00156C46"/>
    <w:p w14:paraId="08CF8B16" w14:textId="14574BC2" w:rsidR="00525732" w:rsidRPr="00121358" w:rsidRDefault="00525732" w:rsidP="00152A98">
      <w:pPr>
        <w:pStyle w:val="Kop2"/>
        <w:numPr>
          <w:ilvl w:val="1"/>
          <w:numId w:val="27"/>
        </w:numPr>
        <w:spacing w:before="0" w:line="288" w:lineRule="auto"/>
        <w:ind w:left="357" w:hanging="357"/>
      </w:pPr>
      <w:bookmarkStart w:id="60" w:name="_Toc188349252"/>
      <w:bookmarkStart w:id="61" w:name="_Toc188354002"/>
      <w:bookmarkStart w:id="62" w:name="_Toc188354050"/>
      <w:bookmarkStart w:id="63" w:name="_Toc188372417"/>
      <w:bookmarkStart w:id="64" w:name="_Toc188372542"/>
      <w:bookmarkStart w:id="65" w:name="_Toc188456639"/>
      <w:bookmarkStart w:id="66" w:name="_Toc188707986"/>
      <w:bookmarkStart w:id="67" w:name="_Toc188863905"/>
      <w:bookmarkStart w:id="68" w:name="_Toc196564643"/>
      <w:r w:rsidRPr="00121358">
        <w:t>Kwantitatieve</w:t>
      </w:r>
      <w:r w:rsidR="007F4696">
        <w:t xml:space="preserve"> participatie</w:t>
      </w:r>
      <w:r w:rsidRPr="00121358">
        <w:t xml:space="preserve"> </w:t>
      </w:r>
      <w:bookmarkEnd w:id="60"/>
      <w:bookmarkEnd w:id="61"/>
      <w:bookmarkEnd w:id="62"/>
      <w:bookmarkEnd w:id="63"/>
      <w:bookmarkEnd w:id="64"/>
      <w:bookmarkEnd w:id="65"/>
      <w:bookmarkEnd w:id="66"/>
      <w:bookmarkEnd w:id="67"/>
      <w:r w:rsidR="00953AE9">
        <w:t>in beeld</w:t>
      </w:r>
      <w:bookmarkEnd w:id="68"/>
    </w:p>
    <w:p w14:paraId="685C5794" w14:textId="53845D41" w:rsidR="008914E8" w:rsidRPr="008914E8" w:rsidRDefault="00450C1B" w:rsidP="00493756">
      <w:pPr>
        <w:pStyle w:val="Paragraph0"/>
      </w:pPr>
      <w:r w:rsidRPr="1B12DF6E">
        <w:t>Voor d</w:t>
      </w:r>
      <w:r w:rsidR="00A32410" w:rsidRPr="1B12DF6E">
        <w:t>e kwantitatieve analyse van de participatie van Nederlandse organisaties in internationale normalisatieprocessen</w:t>
      </w:r>
      <w:r w:rsidRPr="1B12DF6E">
        <w:t xml:space="preserve"> z</w:t>
      </w:r>
      <w:r w:rsidR="00A32410" w:rsidRPr="1B12DF6E">
        <w:t xml:space="preserve">ijn gegevens verzameld </w:t>
      </w:r>
      <w:r w:rsidR="00405B61">
        <w:t>over 2019</w:t>
      </w:r>
      <w:r w:rsidR="00195308">
        <w:t xml:space="preserve"> tot en met </w:t>
      </w:r>
      <w:r w:rsidR="00405B61">
        <w:t>202</w:t>
      </w:r>
      <w:r w:rsidR="12FC7692">
        <w:t>4</w:t>
      </w:r>
      <w:r w:rsidR="00FE0E7C">
        <w:t>,</w:t>
      </w:r>
      <w:r w:rsidR="00405B61">
        <w:t xml:space="preserve"> </w:t>
      </w:r>
      <w:r w:rsidR="00A32410" w:rsidRPr="1B12DF6E">
        <w:t>van de</w:t>
      </w:r>
      <w:r w:rsidR="001208F1">
        <w:t xml:space="preserve"> </w:t>
      </w:r>
      <w:r w:rsidR="00A32410" w:rsidRPr="1B12DF6E">
        <w:t xml:space="preserve">websites en portalen van </w:t>
      </w:r>
      <w:r w:rsidR="004D38F0" w:rsidRPr="1B12DF6E">
        <w:t xml:space="preserve">de </w:t>
      </w:r>
      <w:proofErr w:type="spellStart"/>
      <w:r w:rsidR="001D3461">
        <w:t>SDO’s</w:t>
      </w:r>
      <w:proofErr w:type="spellEnd"/>
      <w:r w:rsidR="00A32410" w:rsidRPr="1B12DF6E">
        <w:t xml:space="preserve"> en</w:t>
      </w:r>
      <w:r w:rsidR="004D38F0" w:rsidRPr="1B12DF6E">
        <w:t xml:space="preserve"> </w:t>
      </w:r>
      <w:r w:rsidR="00136AA0" w:rsidRPr="1B12DF6E">
        <w:t>is een dataset</w:t>
      </w:r>
      <w:r w:rsidR="00A32410" w:rsidRPr="1B12DF6E">
        <w:t xml:space="preserve"> beschikbaar gesteld door </w:t>
      </w:r>
      <w:r w:rsidR="004D38F0" w:rsidRPr="1B12DF6E">
        <w:t>het Forum Standaardisatie.</w:t>
      </w:r>
      <w:r w:rsidR="00493756">
        <w:t xml:space="preserve"> </w:t>
      </w:r>
      <w:r w:rsidR="00BD3C47" w:rsidRPr="009301C0">
        <w:t>Er zijn</w:t>
      </w:r>
      <w:r w:rsidR="008914E8" w:rsidRPr="008914E8">
        <w:t xml:space="preserve"> </w:t>
      </w:r>
      <w:r w:rsidR="008914E8" w:rsidRPr="008914E8">
        <w:rPr>
          <w:b/>
          <w:bCs/>
        </w:rPr>
        <w:t xml:space="preserve">drie </w:t>
      </w:r>
      <w:r w:rsidR="000D12FE" w:rsidRPr="00944FFB">
        <w:rPr>
          <w:b/>
          <w:bCs/>
        </w:rPr>
        <w:t>representatievormen voor Nederlandse</w:t>
      </w:r>
      <w:r w:rsidR="008914E8" w:rsidRPr="008914E8">
        <w:rPr>
          <w:b/>
          <w:bCs/>
        </w:rPr>
        <w:t xml:space="preserve"> vertegenwoordiging</w:t>
      </w:r>
      <w:r w:rsidR="008914E8" w:rsidRPr="008914E8">
        <w:t>:</w:t>
      </w:r>
    </w:p>
    <w:p w14:paraId="32634178" w14:textId="77777777" w:rsidR="00171673" w:rsidRDefault="008914E8" w:rsidP="008914E8">
      <w:pPr>
        <w:numPr>
          <w:ilvl w:val="0"/>
          <w:numId w:val="49"/>
        </w:numPr>
      </w:pPr>
      <w:r w:rsidRPr="00C36F29">
        <w:rPr>
          <w:b/>
          <w:bCs/>
        </w:rPr>
        <w:t>Landelijke afvaardiging</w:t>
      </w:r>
      <w:r w:rsidRPr="008914E8">
        <w:t>: Afgevaardigden van Nederlandse belanghebbenden worden samen via NEN vertegenwoordigd.</w:t>
      </w:r>
    </w:p>
    <w:p w14:paraId="30831BE5" w14:textId="2F0D758C" w:rsidR="008914E8" w:rsidRPr="008914E8" w:rsidRDefault="008914E8" w:rsidP="008914E8">
      <w:pPr>
        <w:numPr>
          <w:ilvl w:val="0"/>
          <w:numId w:val="49"/>
        </w:numPr>
      </w:pPr>
      <w:r w:rsidRPr="00C36F29">
        <w:rPr>
          <w:b/>
          <w:bCs/>
        </w:rPr>
        <w:t>Individuele vertegenwoordiging</w:t>
      </w:r>
      <w:r w:rsidRPr="008914E8">
        <w:t xml:space="preserve">: Nederlandse personen sluiten zich op persoonlijke titel aan bij </w:t>
      </w:r>
      <w:proofErr w:type="spellStart"/>
      <w:r w:rsidRPr="008914E8">
        <w:t>SDO’s</w:t>
      </w:r>
      <w:proofErr w:type="spellEnd"/>
      <w:r w:rsidRPr="008914E8">
        <w:t>, mogelijk wel namens een organisatie.</w:t>
      </w:r>
    </w:p>
    <w:p w14:paraId="30D1EB0C" w14:textId="77777777" w:rsidR="008914E8" w:rsidRPr="008914E8" w:rsidRDefault="008914E8" w:rsidP="008914E8">
      <w:pPr>
        <w:numPr>
          <w:ilvl w:val="0"/>
          <w:numId w:val="49"/>
        </w:numPr>
      </w:pPr>
      <w:r w:rsidRPr="00C36F29">
        <w:rPr>
          <w:b/>
          <w:bCs/>
        </w:rPr>
        <w:t>Organisatievertegenwoordiging</w:t>
      </w:r>
      <w:r w:rsidRPr="008914E8">
        <w:t>: Een Nederlandse belanghebbende is lid en vaardigt personen af.</w:t>
      </w:r>
    </w:p>
    <w:p w14:paraId="47EF50AC" w14:textId="4470F51E" w:rsidR="00146F52" w:rsidRPr="005475FC" w:rsidRDefault="00146F52" w:rsidP="00707363">
      <w:pPr>
        <w:pStyle w:val="Paragraph0"/>
        <w:rPr>
          <w:i/>
          <w:iCs/>
        </w:rPr>
      </w:pPr>
      <w:r>
        <w:t xml:space="preserve">De beschikbaarheid van gegevens varieerde </w:t>
      </w:r>
      <w:r w:rsidR="00CF4A5E">
        <w:t>per</w:t>
      </w:r>
      <w:r>
        <w:t xml:space="preserve"> S</w:t>
      </w:r>
      <w:r w:rsidR="008D7FD0">
        <w:t>D</w:t>
      </w:r>
      <w:r>
        <w:t>O. Voor een overzicht hiervan, zie</w:t>
      </w:r>
      <w:r w:rsidR="00BA55BF">
        <w:t xml:space="preserve"> </w:t>
      </w:r>
      <w:r w:rsidR="002319F1">
        <w:t>bijlage A</w:t>
      </w:r>
      <w:r w:rsidR="00C377F8">
        <w:t xml:space="preserve">. </w:t>
      </w:r>
      <w:proofErr w:type="spellStart"/>
      <w:r w:rsidR="001D3461">
        <w:t>SDO’s</w:t>
      </w:r>
      <w:proofErr w:type="spellEnd"/>
      <w:r w:rsidR="00C377F8">
        <w:t xml:space="preserve"> in scope van het onderzoek</w:t>
      </w:r>
      <w:r w:rsidR="008F1ED2">
        <w:t xml:space="preserve"> </w:t>
      </w:r>
      <w:r w:rsidR="00CC6B98" w:rsidRPr="008D270B">
        <w:t xml:space="preserve">tabel </w:t>
      </w:r>
      <w:r w:rsidR="008D270B" w:rsidRPr="00A9643F">
        <w:t>13</w:t>
      </w:r>
      <w:r w:rsidR="008D270B">
        <w:t>.</w:t>
      </w:r>
      <w:r w:rsidR="00707363">
        <w:br/>
      </w:r>
      <w:r w:rsidR="00AF0663" w:rsidRPr="1B12DF6E">
        <w:t>Om de</w:t>
      </w:r>
      <w:r w:rsidR="00593803" w:rsidRPr="1B12DF6E">
        <w:t xml:space="preserve"> </w:t>
      </w:r>
      <w:r w:rsidR="00AF0663" w:rsidRPr="1B12DF6E">
        <w:t xml:space="preserve">participatie van alle </w:t>
      </w:r>
      <w:proofErr w:type="spellStart"/>
      <w:r w:rsidR="001D3461">
        <w:t>SDO’s</w:t>
      </w:r>
      <w:proofErr w:type="spellEnd"/>
      <w:r w:rsidR="00593803" w:rsidRPr="1B12DF6E">
        <w:t xml:space="preserve"> </w:t>
      </w:r>
      <w:r w:rsidR="00AF0663" w:rsidRPr="1B12DF6E">
        <w:t xml:space="preserve">te kunnen vergelijken is een </w:t>
      </w:r>
      <w:r w:rsidR="00DE4575" w:rsidRPr="1B12DF6E">
        <w:t xml:space="preserve">uniform datamodel </w:t>
      </w:r>
      <w:r w:rsidR="00AF0663" w:rsidRPr="1B12DF6E">
        <w:t>opgesteld</w:t>
      </w:r>
      <w:r w:rsidR="005475FC">
        <w:t>.</w:t>
      </w:r>
    </w:p>
    <w:p w14:paraId="022253BE" w14:textId="5B64AD9C" w:rsidR="0099173A" w:rsidRDefault="007066F9" w:rsidP="00707363">
      <w:pPr>
        <w:pStyle w:val="Paragraph0"/>
      </w:pPr>
      <w:r>
        <w:t xml:space="preserve">Het </w:t>
      </w:r>
      <w:r w:rsidR="0099173A">
        <w:t xml:space="preserve">Nederlands belang </w:t>
      </w:r>
      <w:r w:rsidR="000521D2">
        <w:t>is</w:t>
      </w:r>
      <w:r w:rsidR="0099173A">
        <w:t xml:space="preserve"> gekoppeld </w:t>
      </w:r>
      <w:r w:rsidR="000521D2">
        <w:t>aan</w:t>
      </w:r>
      <w:r w:rsidR="0099173A">
        <w:t xml:space="preserve"> de </w:t>
      </w:r>
      <w:r w:rsidR="000521D2">
        <w:t xml:space="preserve">betreffende </w:t>
      </w:r>
      <w:r w:rsidR="0099173A">
        <w:t xml:space="preserve">organisatie namens welke een persoon participeert. </w:t>
      </w:r>
      <w:r w:rsidR="00D50206">
        <w:t xml:space="preserve">Hiervoor </w:t>
      </w:r>
      <w:r>
        <w:t>is</w:t>
      </w:r>
      <w:r w:rsidR="00D50206">
        <w:t xml:space="preserve"> een ledenlijst van NEN gebruikt</w:t>
      </w:r>
      <w:r w:rsidR="007A4130">
        <w:t>,</w:t>
      </w:r>
      <w:r w:rsidR="00D50206">
        <w:t xml:space="preserve"> uitgebreid met namen van Nederlandse bedrijven die in de dataset </w:t>
      </w:r>
      <w:r w:rsidR="007A4130">
        <w:t>voorkomen</w:t>
      </w:r>
      <w:r w:rsidR="00D50206">
        <w:t xml:space="preserve">. </w:t>
      </w:r>
      <w:r w:rsidR="00F908EA">
        <w:t>Er</w:t>
      </w:r>
      <w:r w:rsidR="0099173A">
        <w:t xml:space="preserve"> zijn </w:t>
      </w:r>
      <w:r w:rsidR="00F908EA">
        <w:t>twee</w:t>
      </w:r>
      <w:r w:rsidR="0099173A">
        <w:t xml:space="preserve"> modellen mogelijk om Nederlands</w:t>
      </w:r>
      <w:r w:rsidR="00B82B7B">
        <w:t>e</w:t>
      </w:r>
      <w:r w:rsidR="0099173A">
        <w:t xml:space="preserve"> belang</w:t>
      </w:r>
      <w:r w:rsidR="00B82B7B">
        <w:t>hebbenden</w:t>
      </w:r>
      <w:r w:rsidR="0099173A">
        <w:t xml:space="preserve"> te </w:t>
      </w:r>
      <w:r w:rsidR="00B82B7B">
        <w:t>identificeren</w:t>
      </w:r>
      <w:r w:rsidR="0099173A">
        <w:t>:</w:t>
      </w:r>
    </w:p>
    <w:p w14:paraId="79F35C1D" w14:textId="2B5344EA" w:rsidR="0099173A" w:rsidRDefault="0099173A" w:rsidP="00FF3F19">
      <w:pPr>
        <w:pStyle w:val="Lijstalinea"/>
        <w:numPr>
          <w:ilvl w:val="0"/>
          <w:numId w:val="8"/>
        </w:numPr>
      </w:pPr>
      <w:r w:rsidRPr="1B12DF6E">
        <w:t>De organisatie is geregistreerd bij de S</w:t>
      </w:r>
      <w:r w:rsidR="008D7FD0" w:rsidRPr="1B12DF6E">
        <w:t>D</w:t>
      </w:r>
      <w:r w:rsidRPr="1B12DF6E">
        <w:t>O</w:t>
      </w:r>
      <w:r w:rsidR="00B82B7B">
        <w:t xml:space="preserve"> als organisatie uit Nederland</w:t>
      </w:r>
      <w:r w:rsidRPr="1B12DF6E">
        <w:t>.</w:t>
      </w:r>
      <w:r w:rsidR="00171673">
        <w:br/>
      </w:r>
      <w:r w:rsidRPr="1B12DF6E">
        <w:t xml:space="preserve">In dat geval wordt </w:t>
      </w:r>
      <w:r w:rsidR="002A1BDA" w:rsidRPr="1B12DF6E">
        <w:t xml:space="preserve">de </w:t>
      </w:r>
      <w:r w:rsidRPr="1B12DF6E">
        <w:t>organisatie opgenomen in de organisatielijsten</w:t>
      </w:r>
      <w:r w:rsidR="00407B0B" w:rsidRPr="1B12DF6E">
        <w:t xml:space="preserve">, zodat participatie aan andere </w:t>
      </w:r>
      <w:proofErr w:type="spellStart"/>
      <w:r w:rsidR="001D3461">
        <w:t>SDO’s</w:t>
      </w:r>
      <w:proofErr w:type="spellEnd"/>
      <w:r w:rsidR="00407B0B" w:rsidRPr="1B12DF6E">
        <w:t xml:space="preserve"> hiermee verrijkt kan worden.</w:t>
      </w:r>
    </w:p>
    <w:p w14:paraId="10A844CE" w14:textId="71ECBEA7" w:rsidR="0099173A" w:rsidRDefault="0099173A" w:rsidP="0057124E">
      <w:pPr>
        <w:pStyle w:val="Lijstalinea"/>
        <w:numPr>
          <w:ilvl w:val="0"/>
          <w:numId w:val="8"/>
        </w:numPr>
      </w:pPr>
      <w:r w:rsidRPr="1B12DF6E">
        <w:t xml:space="preserve">De organisatie moet op naam </w:t>
      </w:r>
      <w:proofErr w:type="spellStart"/>
      <w:r w:rsidRPr="1B12DF6E">
        <w:t>gematcht</w:t>
      </w:r>
      <w:proofErr w:type="spellEnd"/>
      <w:r w:rsidRPr="1B12DF6E">
        <w:t xml:space="preserve"> en gekoppeld worden aan een organisatie uit de organisatielijsten. Wanneer er een match is</w:t>
      </w:r>
      <w:r w:rsidR="00EA2CEA" w:rsidRPr="1B12DF6E">
        <w:t>,</w:t>
      </w:r>
      <w:r w:rsidRPr="1B12DF6E">
        <w:t xml:space="preserve"> </w:t>
      </w:r>
      <w:r w:rsidR="00EA2CEA" w:rsidRPr="1B12DF6E">
        <w:t>kan</w:t>
      </w:r>
      <w:r w:rsidRPr="1B12DF6E">
        <w:t xml:space="preserve"> geconcludeerd</w:t>
      </w:r>
      <w:r w:rsidR="00EA2CEA" w:rsidRPr="1B12DF6E">
        <w:t xml:space="preserve"> worden</w:t>
      </w:r>
      <w:r w:rsidRPr="1B12DF6E">
        <w:t xml:space="preserve"> dat er sprake is van vertegenwoordiging </w:t>
      </w:r>
      <w:r w:rsidR="00B82B7B">
        <w:t>door</w:t>
      </w:r>
      <w:r w:rsidRPr="1B12DF6E">
        <w:t xml:space="preserve"> een </w:t>
      </w:r>
      <w:r w:rsidR="00B82B7B">
        <w:t>Nederlandse belanghebbende</w:t>
      </w:r>
      <w:r w:rsidRPr="1B12DF6E">
        <w:t>.</w:t>
      </w:r>
    </w:p>
    <w:p w14:paraId="65955D6B" w14:textId="546844D0" w:rsidR="001F262A" w:rsidRDefault="0099173A" w:rsidP="00707363">
      <w:pPr>
        <w:pStyle w:val="Paragraph0"/>
      </w:pPr>
      <w:r>
        <w:t xml:space="preserve">De tweede route introduceert een complexiteit </w:t>
      </w:r>
      <w:r w:rsidR="00D51F57">
        <w:t>wanneer sprake is van</w:t>
      </w:r>
      <w:r>
        <w:t xml:space="preserve"> multinationals, die relatief vaak als Nederlands</w:t>
      </w:r>
      <w:r w:rsidR="00B82B7B">
        <w:t>e</w:t>
      </w:r>
      <w:r>
        <w:t xml:space="preserve"> belang</w:t>
      </w:r>
      <w:r w:rsidR="00B82B7B">
        <w:t>hebbende</w:t>
      </w:r>
      <w:r>
        <w:t xml:space="preserve"> worden aangemerkt omdat zij lid zijn van NEN en dus ook via hun Nederlandse belang participeren. </w:t>
      </w:r>
      <w:r w:rsidR="00D174AB">
        <w:t>Hierbij is het voor on</w:t>
      </w:r>
      <w:r w:rsidR="006335A5">
        <w:t xml:space="preserve">s vaak niet </w:t>
      </w:r>
      <w:r w:rsidR="006335A5">
        <w:lastRenderedPageBreak/>
        <w:t>mogelijk om het onderscheid te zien tussen een Nederlandse tak of een tak uit een ander land.</w:t>
      </w:r>
      <w:r>
        <w:t xml:space="preserve"> </w:t>
      </w:r>
      <w:r w:rsidR="00B5482C">
        <w:t>B</w:t>
      </w:r>
      <w:r>
        <w:t xml:space="preserve">ij de bespreking van de resultaten </w:t>
      </w:r>
      <w:r w:rsidR="00B5482C">
        <w:t xml:space="preserve">wordt hier </w:t>
      </w:r>
      <w:r>
        <w:t>dieper</w:t>
      </w:r>
      <w:r w:rsidR="00EC0733">
        <w:t xml:space="preserve"> op</w:t>
      </w:r>
      <w:r>
        <w:t xml:space="preserve"> in</w:t>
      </w:r>
      <w:r w:rsidR="00B5482C">
        <w:t>gegaan</w:t>
      </w:r>
      <w:r>
        <w:t>.</w:t>
      </w:r>
    </w:p>
    <w:p w14:paraId="11C7420C" w14:textId="5A2D92F3" w:rsidR="008872AE" w:rsidRPr="00A04668" w:rsidRDefault="00A23DB5" w:rsidP="00152A98">
      <w:pPr>
        <w:pStyle w:val="Kop2"/>
        <w:numPr>
          <w:ilvl w:val="1"/>
          <w:numId w:val="27"/>
        </w:numPr>
        <w:spacing w:before="0" w:line="288" w:lineRule="auto"/>
        <w:ind w:left="357" w:hanging="357"/>
      </w:pPr>
      <w:bookmarkStart w:id="69" w:name="_Toc196564644"/>
      <w:r>
        <w:t xml:space="preserve">Kwalitatief </w:t>
      </w:r>
      <w:r w:rsidR="00953AE9">
        <w:t>onderzoek</w:t>
      </w:r>
      <w:bookmarkEnd w:id="69"/>
    </w:p>
    <w:p w14:paraId="5D614EF0" w14:textId="77777777" w:rsidR="00171673" w:rsidRDefault="00E5358B" w:rsidP="00707363">
      <w:pPr>
        <w:pStyle w:val="Paragraph0"/>
      </w:pPr>
      <w:r w:rsidRPr="00FC2AAB">
        <w:t xml:space="preserve">Voor </w:t>
      </w:r>
      <w:r>
        <w:t xml:space="preserve">dit deel van het </w:t>
      </w:r>
      <w:r w:rsidRPr="00FC2AAB">
        <w:t xml:space="preserve">onderzoek </w:t>
      </w:r>
      <w:r w:rsidR="005F0984">
        <w:t>zijn</w:t>
      </w:r>
      <w:r w:rsidRPr="00FC2AAB">
        <w:t xml:space="preserve"> connecties </w:t>
      </w:r>
      <w:r w:rsidR="00327EE9">
        <w:t xml:space="preserve">gelegd met 34 </w:t>
      </w:r>
      <w:r w:rsidR="007D55CB">
        <w:t xml:space="preserve">organisaties </w:t>
      </w:r>
      <w:r w:rsidRPr="00FC2AAB">
        <w:t xml:space="preserve">via NEN, leden van Forum Standaardisatie en het eigen netwerk van ICTU. </w:t>
      </w:r>
      <w:r w:rsidR="001B230D">
        <w:t xml:space="preserve">Bij de start van </w:t>
      </w:r>
      <w:r w:rsidR="001B230D" w:rsidRPr="006F0589">
        <w:t>de interviews is toestemming gevraagd aan de deelnemers om de gesprekken op te nemen met het oog op het vervaardigen van transcripties</w:t>
      </w:r>
      <w:r w:rsidR="001B230D">
        <w:t xml:space="preserve">. Alle geïnterviewden stemden hiermee in. </w:t>
      </w:r>
      <w:r>
        <w:t>Met d</w:t>
      </w:r>
      <w:r w:rsidRPr="00FC2AAB">
        <w:t xml:space="preserve">e geïnterviewden </w:t>
      </w:r>
      <w:r>
        <w:t xml:space="preserve">is afgesproken dat ze </w:t>
      </w:r>
      <w:r w:rsidRPr="00FC2AAB">
        <w:t>anoniem blijven</w:t>
      </w:r>
      <w:r w:rsidR="00BA598E">
        <w:t>.</w:t>
      </w:r>
      <w:r w:rsidRPr="00FC2AAB">
        <w:t xml:space="preserve"> </w:t>
      </w:r>
      <w:r w:rsidR="00006417">
        <w:t>V</w:t>
      </w:r>
      <w:r w:rsidR="001D7E4C">
        <w:t xml:space="preserve">an de </w:t>
      </w:r>
      <w:r w:rsidR="00EE33A9">
        <w:t>geïnterviewden</w:t>
      </w:r>
      <w:r w:rsidR="001D7E4C">
        <w:t xml:space="preserve"> </w:t>
      </w:r>
      <w:r w:rsidR="00362536">
        <w:t>zijn</w:t>
      </w:r>
      <w:r w:rsidR="00AC462C">
        <w:t xml:space="preserve"> er vier</w:t>
      </w:r>
      <w:r w:rsidR="00EE33A9">
        <w:t xml:space="preserve"> Engelstalig</w:t>
      </w:r>
      <w:r w:rsidR="00557837">
        <w:t xml:space="preserve"> </w:t>
      </w:r>
      <w:r w:rsidR="00AC462C">
        <w:t>waaronder</w:t>
      </w:r>
      <w:r w:rsidR="001F6418">
        <w:t xml:space="preserve"> </w:t>
      </w:r>
      <w:r w:rsidR="005668C2">
        <w:t>twee</w:t>
      </w:r>
      <w:r w:rsidR="00557837">
        <w:t xml:space="preserve"> van de EC</w:t>
      </w:r>
      <w:r w:rsidR="00BA0DCF">
        <w:t>.</w:t>
      </w:r>
      <w:r w:rsidR="00EE33A9">
        <w:t xml:space="preserve"> </w:t>
      </w:r>
      <w:r w:rsidR="00BA0DCF">
        <w:t>D</w:t>
      </w:r>
      <w:r w:rsidR="00EE33A9">
        <w:t xml:space="preserve">e </w:t>
      </w:r>
      <w:r w:rsidR="003D5B5F">
        <w:t>overige personen zijn</w:t>
      </w:r>
      <w:r w:rsidR="00EE33A9">
        <w:t xml:space="preserve"> Nederlandstalig.</w:t>
      </w:r>
    </w:p>
    <w:p w14:paraId="3203B769" w14:textId="24D3689F" w:rsidR="00A32107" w:rsidRDefault="00E5358B" w:rsidP="00707363">
      <w:pPr>
        <w:pStyle w:val="Paragraph0"/>
      </w:pPr>
      <w:r w:rsidRPr="00FC2AAB">
        <w:t xml:space="preserve">De interviews, </w:t>
      </w:r>
      <w:r w:rsidR="009B698A">
        <w:t>duurd</w:t>
      </w:r>
      <w:r w:rsidR="00113A88">
        <w:t>en</w:t>
      </w:r>
      <w:r w:rsidRPr="00FC2AAB">
        <w:t xml:space="preserve"> gemiddeld 60 minuten</w:t>
      </w:r>
      <w:r w:rsidR="006079CB">
        <w:t xml:space="preserve"> en hebben</w:t>
      </w:r>
      <w:r>
        <w:t xml:space="preserve"> tussen mei en december 2024</w:t>
      </w:r>
      <w:r w:rsidR="006079CB">
        <w:t xml:space="preserve"> plaatsgevonden</w:t>
      </w:r>
      <w:r>
        <w:t xml:space="preserve">. Ze </w:t>
      </w:r>
      <w:r w:rsidR="00096A22">
        <w:t>zijn</w:t>
      </w:r>
      <w:r w:rsidRPr="00FC2AAB">
        <w:t xml:space="preserve"> online afgenomen en automatisch getranscribeerd. Vervolgens </w:t>
      </w:r>
      <w:r>
        <w:t>zijn</w:t>
      </w:r>
      <w:r w:rsidRPr="00FC2AAB">
        <w:t xml:space="preserve"> </w:t>
      </w:r>
      <w:r w:rsidR="00E24A3C">
        <w:t xml:space="preserve">de </w:t>
      </w:r>
      <w:r w:rsidR="00217165">
        <w:t>gespreks</w:t>
      </w:r>
      <w:r w:rsidRPr="00FC2AAB">
        <w:t xml:space="preserve">samenvattingen </w:t>
      </w:r>
      <w:r w:rsidR="002031B4">
        <w:t xml:space="preserve">geautomatiseerd </w:t>
      </w:r>
      <w:r w:rsidRPr="00FC2AAB">
        <w:t>gegenereerd</w:t>
      </w:r>
      <w:r w:rsidR="009D06CD">
        <w:t xml:space="preserve"> en </w:t>
      </w:r>
      <w:r w:rsidR="002031B4">
        <w:t>hebben</w:t>
      </w:r>
      <w:r w:rsidR="00267BF1">
        <w:t xml:space="preserve"> </w:t>
      </w:r>
      <w:r w:rsidR="002031B4">
        <w:t xml:space="preserve">de </w:t>
      </w:r>
      <w:r w:rsidR="00267BF1">
        <w:t>onderzoeker</w:t>
      </w:r>
      <w:r w:rsidR="00376887">
        <w:t>s</w:t>
      </w:r>
      <w:r w:rsidR="009D06CD">
        <w:t xml:space="preserve"> </w:t>
      </w:r>
      <w:r w:rsidR="00533D5C">
        <w:t>handmatig</w:t>
      </w:r>
      <w:r w:rsidR="009D06CD">
        <w:t xml:space="preserve"> per </w:t>
      </w:r>
      <w:r w:rsidR="00533D5C">
        <w:t>samenvatting tekstdelen gecategoriseerd</w:t>
      </w:r>
      <w:r w:rsidR="00376887">
        <w:t xml:space="preserve"> </w:t>
      </w:r>
      <w:r w:rsidR="006323F5" w:rsidRPr="00383EF2">
        <w:t>op basis van de onderwerpen die gerelateerd zijn aan onderzoeksvragen 2 en 3.</w:t>
      </w:r>
      <w:bookmarkStart w:id="70" w:name="_Toc188349254"/>
      <w:bookmarkStart w:id="71" w:name="_Toc188354004"/>
      <w:bookmarkStart w:id="72" w:name="_Toc188354052"/>
      <w:bookmarkStart w:id="73" w:name="_Toc188372419"/>
      <w:bookmarkStart w:id="74" w:name="_Toc188372544"/>
      <w:bookmarkStart w:id="75" w:name="_Toc188456641"/>
      <w:bookmarkStart w:id="76" w:name="_Toc188707988"/>
    </w:p>
    <w:p w14:paraId="04D71A28" w14:textId="77777777" w:rsidR="00C1468B" w:rsidRDefault="00C1468B" w:rsidP="001B3994">
      <w:pPr>
        <w:pStyle w:val="Bijschrift"/>
      </w:pPr>
    </w:p>
    <w:p w14:paraId="0B09F274" w14:textId="036505F2" w:rsidR="001B3994" w:rsidRPr="001B3994" w:rsidRDefault="001B3994" w:rsidP="001B3994">
      <w:pPr>
        <w:pStyle w:val="Bijschrift"/>
      </w:pPr>
      <w:r w:rsidRPr="00D27B9A">
        <w:rPr>
          <w:sz w:val="16"/>
          <w:szCs w:val="16"/>
        </w:rPr>
        <w:t xml:space="preserve">Tabel </w:t>
      </w:r>
      <w:r w:rsidRPr="00D27B9A">
        <w:rPr>
          <w:sz w:val="16"/>
          <w:szCs w:val="16"/>
        </w:rPr>
        <w:fldChar w:fldCharType="begin"/>
      </w:r>
      <w:r w:rsidRPr="00D27B9A">
        <w:rPr>
          <w:sz w:val="16"/>
          <w:szCs w:val="16"/>
        </w:rPr>
        <w:instrText xml:space="preserve"> SEQ Tabel \* ARABIC </w:instrText>
      </w:r>
      <w:r w:rsidRPr="00D27B9A">
        <w:rPr>
          <w:sz w:val="16"/>
          <w:szCs w:val="16"/>
        </w:rPr>
        <w:fldChar w:fldCharType="separate"/>
      </w:r>
      <w:r w:rsidR="0058380D">
        <w:rPr>
          <w:noProof/>
          <w:sz w:val="16"/>
          <w:szCs w:val="16"/>
        </w:rPr>
        <w:t>1</w:t>
      </w:r>
      <w:r w:rsidRPr="00D27B9A">
        <w:rPr>
          <w:sz w:val="16"/>
          <w:szCs w:val="16"/>
        </w:rPr>
        <w:fldChar w:fldCharType="end"/>
      </w:r>
      <w:r w:rsidRPr="00D27B9A">
        <w:rPr>
          <w:sz w:val="16"/>
          <w:szCs w:val="16"/>
        </w:rPr>
        <w:t xml:space="preserve"> toont het overzicht van het aantal geïnterviewde personen </w:t>
      </w:r>
      <w:r w:rsidR="00856461">
        <w:rPr>
          <w:sz w:val="16"/>
          <w:szCs w:val="16"/>
        </w:rPr>
        <w:t>per</w:t>
      </w:r>
      <w:r w:rsidR="007414F2" w:rsidRPr="007414F2">
        <w:rPr>
          <w:sz w:val="16"/>
          <w:szCs w:val="16"/>
        </w:rPr>
        <w:t xml:space="preserve"> SDO </w:t>
      </w:r>
      <w:r w:rsidR="00856461">
        <w:rPr>
          <w:sz w:val="16"/>
          <w:szCs w:val="16"/>
        </w:rPr>
        <w:t>deelname</w:t>
      </w:r>
      <w:r w:rsidRPr="00D27B9A">
        <w:rPr>
          <w:sz w:val="16"/>
          <w:szCs w:val="16"/>
        </w:rPr>
        <w:t>. De SDO waaraan de geïnterviewde het meest bijdraagt, is opgenomen</w:t>
      </w:r>
      <w:r w:rsidRPr="005B3144">
        <w:t>.</w:t>
      </w:r>
    </w:p>
    <w:tbl>
      <w:tblPr>
        <w:tblStyle w:val="Rastertabel5donker-Accent3"/>
        <w:tblW w:w="8647" w:type="dxa"/>
        <w:tblInd w:w="-147" w:type="dxa"/>
        <w:tblLook w:val="04A0" w:firstRow="1" w:lastRow="0" w:firstColumn="1" w:lastColumn="0" w:noHBand="0" w:noVBand="1"/>
      </w:tblPr>
      <w:tblGrid>
        <w:gridCol w:w="2813"/>
        <w:gridCol w:w="823"/>
        <w:gridCol w:w="614"/>
        <w:gridCol w:w="636"/>
        <w:gridCol w:w="753"/>
        <w:gridCol w:w="893"/>
        <w:gridCol w:w="1134"/>
        <w:gridCol w:w="981"/>
      </w:tblGrid>
      <w:tr w:rsidR="00827AB9" w:rsidRPr="00DB78B2" w14:paraId="55696E60" w14:textId="77777777" w:rsidTr="0003780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743D57B5" w14:textId="77777777" w:rsidR="00895C07" w:rsidRPr="00B5208D" w:rsidRDefault="00895C07">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SDO</w:t>
            </w:r>
          </w:p>
        </w:tc>
        <w:tc>
          <w:tcPr>
            <w:tcW w:w="823" w:type="dxa"/>
            <w:noWrap/>
            <w:hideMark/>
          </w:tcPr>
          <w:p w14:paraId="705AB509"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Micro</w:t>
            </w:r>
          </w:p>
        </w:tc>
        <w:tc>
          <w:tcPr>
            <w:tcW w:w="614" w:type="dxa"/>
            <w:noWrap/>
            <w:hideMark/>
          </w:tcPr>
          <w:p w14:paraId="62E004E4" w14:textId="6C5DC98C" w:rsidR="00895C07" w:rsidRPr="00B5208D" w:rsidRDefault="009F7E8A">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Pr>
                <w:rFonts w:ascii="Aptos Narrow" w:eastAsia="Times New Roman" w:hAnsi="Aptos Narrow" w:cs="Times New Roman"/>
                <w:sz w:val="18"/>
                <w:szCs w:val="18"/>
                <w:lang w:eastAsia="nl-NL"/>
              </w:rPr>
              <w:t>Mkb</w:t>
            </w:r>
          </w:p>
        </w:tc>
        <w:tc>
          <w:tcPr>
            <w:tcW w:w="636" w:type="dxa"/>
            <w:noWrap/>
            <w:hideMark/>
          </w:tcPr>
          <w:p w14:paraId="47288AF3"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Groot</w:t>
            </w:r>
          </w:p>
        </w:tc>
        <w:tc>
          <w:tcPr>
            <w:tcW w:w="884" w:type="dxa"/>
          </w:tcPr>
          <w:p w14:paraId="79676A3C" w14:textId="10D1CA18" w:rsidR="00895C07" w:rsidRPr="00B5208D" w:rsidRDefault="00895C07" w:rsidP="00037805">
            <w:pPr>
              <w:spacing w:after="16"/>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Overig</w:t>
            </w:r>
            <w:r w:rsidR="00C62E57">
              <w:rPr>
                <w:rStyle w:val="Voetnootmarkering"/>
                <w:rFonts w:ascii="Aptos Narrow" w:eastAsia="Times New Roman" w:hAnsi="Aptos Narrow" w:cs="Times New Roman"/>
                <w:sz w:val="18"/>
                <w:szCs w:val="18"/>
                <w:lang w:eastAsia="nl-NL"/>
              </w:rPr>
              <w:footnoteReference w:id="2"/>
            </w:r>
          </w:p>
        </w:tc>
        <w:tc>
          <w:tcPr>
            <w:tcW w:w="893" w:type="dxa"/>
            <w:noWrap/>
            <w:hideMark/>
          </w:tcPr>
          <w:p w14:paraId="0F637776"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Overheid</w:t>
            </w:r>
          </w:p>
        </w:tc>
        <w:tc>
          <w:tcPr>
            <w:tcW w:w="1134" w:type="dxa"/>
            <w:noWrap/>
            <w:hideMark/>
          </w:tcPr>
          <w:p w14:paraId="75EAA07D"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Europese Commissie</w:t>
            </w:r>
          </w:p>
        </w:tc>
        <w:tc>
          <w:tcPr>
            <w:tcW w:w="850" w:type="dxa"/>
            <w:noWrap/>
            <w:hideMark/>
          </w:tcPr>
          <w:p w14:paraId="451BC535"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Eindtotaal</w:t>
            </w:r>
          </w:p>
        </w:tc>
      </w:tr>
      <w:tr w:rsidR="00827AB9" w:rsidRPr="00DB78B2" w14:paraId="061E13FB"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48BC36D6"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CEN</w:t>
            </w:r>
          </w:p>
        </w:tc>
        <w:tc>
          <w:tcPr>
            <w:tcW w:w="823" w:type="dxa"/>
            <w:noWrap/>
            <w:hideMark/>
          </w:tcPr>
          <w:p w14:paraId="7790810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7DB3398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5FB36C53"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84" w:type="dxa"/>
          </w:tcPr>
          <w:p w14:paraId="014F9C7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66328C25"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3C375E81"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333151DB"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31138237"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4AF13A5B" w14:textId="466CF51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CEN/CENELEC</w:t>
            </w:r>
          </w:p>
        </w:tc>
        <w:tc>
          <w:tcPr>
            <w:tcW w:w="823" w:type="dxa"/>
            <w:noWrap/>
            <w:hideMark/>
          </w:tcPr>
          <w:p w14:paraId="23589B6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94EE9A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0365A134"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3</w:t>
            </w:r>
          </w:p>
        </w:tc>
        <w:tc>
          <w:tcPr>
            <w:tcW w:w="884" w:type="dxa"/>
          </w:tcPr>
          <w:p w14:paraId="6CE607F4"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4FCC0118"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6052CD7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50" w:type="dxa"/>
            <w:noWrap/>
            <w:hideMark/>
          </w:tcPr>
          <w:p w14:paraId="63A0F63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4</w:t>
            </w:r>
          </w:p>
        </w:tc>
      </w:tr>
      <w:tr w:rsidR="00827AB9" w:rsidRPr="00DB78B2" w14:paraId="17E020F3"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4773BB7"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ISO</w:t>
            </w:r>
          </w:p>
        </w:tc>
        <w:tc>
          <w:tcPr>
            <w:tcW w:w="823" w:type="dxa"/>
            <w:noWrap/>
            <w:hideMark/>
          </w:tcPr>
          <w:p w14:paraId="7D3ABD1C"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5175CF03"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36" w:type="dxa"/>
            <w:noWrap/>
            <w:hideMark/>
          </w:tcPr>
          <w:p w14:paraId="2F93790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5</w:t>
            </w:r>
          </w:p>
        </w:tc>
        <w:tc>
          <w:tcPr>
            <w:tcW w:w="884" w:type="dxa"/>
          </w:tcPr>
          <w:p w14:paraId="47972B0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0D5AA6C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69BDD89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332B1C0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7</w:t>
            </w:r>
          </w:p>
        </w:tc>
      </w:tr>
      <w:tr w:rsidR="00827AB9" w:rsidRPr="00DB78B2" w14:paraId="7C07CE3C"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0C5CD848"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Oasis</w:t>
            </w:r>
          </w:p>
        </w:tc>
        <w:tc>
          <w:tcPr>
            <w:tcW w:w="823" w:type="dxa"/>
            <w:noWrap/>
            <w:hideMark/>
          </w:tcPr>
          <w:p w14:paraId="60E1F90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614" w:type="dxa"/>
            <w:noWrap/>
            <w:hideMark/>
          </w:tcPr>
          <w:p w14:paraId="581A73B4"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36" w:type="dxa"/>
            <w:noWrap/>
            <w:hideMark/>
          </w:tcPr>
          <w:p w14:paraId="09D5A027"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636DB0E3"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93" w:type="dxa"/>
            <w:noWrap/>
            <w:hideMark/>
          </w:tcPr>
          <w:p w14:paraId="0227E19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34" w:type="dxa"/>
            <w:noWrap/>
            <w:hideMark/>
          </w:tcPr>
          <w:p w14:paraId="4F0516C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11476C06"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261AC162"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27FCC81"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W3C</w:t>
            </w:r>
          </w:p>
        </w:tc>
        <w:tc>
          <w:tcPr>
            <w:tcW w:w="823" w:type="dxa"/>
            <w:noWrap/>
            <w:hideMark/>
          </w:tcPr>
          <w:p w14:paraId="0BD562A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43783A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30C3753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5574920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7411EDB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6ED9EFB4"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39CDC56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7AE8E55E"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6B799295"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ETSI</w:t>
            </w:r>
          </w:p>
        </w:tc>
        <w:tc>
          <w:tcPr>
            <w:tcW w:w="823" w:type="dxa"/>
            <w:noWrap/>
            <w:hideMark/>
          </w:tcPr>
          <w:p w14:paraId="31F950FF"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44A50BA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0ABC9DF3"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01042110"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1675159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1134" w:type="dxa"/>
            <w:noWrap/>
            <w:hideMark/>
          </w:tcPr>
          <w:p w14:paraId="24CB07B9"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50" w:type="dxa"/>
            <w:noWrap/>
            <w:hideMark/>
          </w:tcPr>
          <w:p w14:paraId="1BF40177"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3</w:t>
            </w:r>
          </w:p>
        </w:tc>
      </w:tr>
      <w:tr w:rsidR="00827AB9" w:rsidRPr="00DB78B2" w14:paraId="71EBB460"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3B43302" w14:textId="17E14B62"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Geen</w:t>
            </w:r>
            <w:r w:rsidR="00C62E57">
              <w:rPr>
                <w:rStyle w:val="Voetnootmarkering"/>
                <w:rFonts w:ascii="Aptos Narrow" w:eastAsia="Times New Roman" w:hAnsi="Aptos Narrow" w:cs="Times New Roman"/>
                <w:sz w:val="18"/>
                <w:szCs w:val="18"/>
                <w:lang w:eastAsia="nl-NL"/>
              </w:rPr>
              <w:footnoteReference w:id="3"/>
            </w:r>
          </w:p>
        </w:tc>
        <w:tc>
          <w:tcPr>
            <w:tcW w:w="823" w:type="dxa"/>
            <w:noWrap/>
            <w:hideMark/>
          </w:tcPr>
          <w:p w14:paraId="4315AC84"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3188272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4F53164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884" w:type="dxa"/>
          </w:tcPr>
          <w:p w14:paraId="4189849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53B091E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37DA778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850" w:type="dxa"/>
            <w:noWrap/>
            <w:hideMark/>
          </w:tcPr>
          <w:p w14:paraId="5329493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5</w:t>
            </w:r>
          </w:p>
        </w:tc>
      </w:tr>
      <w:tr w:rsidR="00827AB9" w:rsidRPr="00DB78B2" w14:paraId="19D9160D"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7A73B371"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IETF</w:t>
            </w:r>
          </w:p>
        </w:tc>
        <w:tc>
          <w:tcPr>
            <w:tcW w:w="823" w:type="dxa"/>
            <w:noWrap/>
            <w:hideMark/>
          </w:tcPr>
          <w:p w14:paraId="43B7FDE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0494202C"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41A2F3A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2369317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159AA09C"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68102B0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4F4EB74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42805780"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3DB0A8B6"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ISO/IEC</w:t>
            </w:r>
          </w:p>
        </w:tc>
        <w:tc>
          <w:tcPr>
            <w:tcW w:w="823" w:type="dxa"/>
            <w:noWrap/>
            <w:hideMark/>
          </w:tcPr>
          <w:p w14:paraId="3D45195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EEA2CE6"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636" w:type="dxa"/>
            <w:noWrap/>
            <w:hideMark/>
          </w:tcPr>
          <w:p w14:paraId="18C9248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84" w:type="dxa"/>
          </w:tcPr>
          <w:p w14:paraId="778C53D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93" w:type="dxa"/>
            <w:noWrap/>
            <w:hideMark/>
          </w:tcPr>
          <w:p w14:paraId="5D7973C3"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B5208D">
              <w:rPr>
                <w:rFonts w:ascii="Times New Roman" w:eastAsia="Times New Roman" w:hAnsi="Times New Roman" w:cs="Times New Roman"/>
                <w:sz w:val="18"/>
                <w:szCs w:val="18"/>
                <w:lang w:eastAsia="nl-NL"/>
              </w:rPr>
              <w:t>1</w:t>
            </w:r>
          </w:p>
        </w:tc>
        <w:tc>
          <w:tcPr>
            <w:tcW w:w="1134" w:type="dxa"/>
            <w:noWrap/>
            <w:hideMark/>
          </w:tcPr>
          <w:p w14:paraId="175AE811"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1585A10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4552506A"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0A992EE"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3GPP</w:t>
            </w:r>
          </w:p>
        </w:tc>
        <w:tc>
          <w:tcPr>
            <w:tcW w:w="823" w:type="dxa"/>
            <w:noWrap/>
            <w:hideMark/>
          </w:tcPr>
          <w:p w14:paraId="14768E9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2349712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5385C7E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84" w:type="dxa"/>
          </w:tcPr>
          <w:p w14:paraId="4E526BE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4B02D409"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468D49E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35597E6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3CCDFCF5"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01E3D20C"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IEEE-SA</w:t>
            </w:r>
          </w:p>
        </w:tc>
        <w:tc>
          <w:tcPr>
            <w:tcW w:w="823" w:type="dxa"/>
            <w:noWrap/>
            <w:hideMark/>
          </w:tcPr>
          <w:p w14:paraId="1BFDBA2D"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6FDC2371"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6B48A7C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884" w:type="dxa"/>
          </w:tcPr>
          <w:p w14:paraId="5D585AC6"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219F38AC"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744DD0A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684BBE3C"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326133FD"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456E11D4"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IEC</w:t>
            </w:r>
          </w:p>
        </w:tc>
        <w:tc>
          <w:tcPr>
            <w:tcW w:w="823" w:type="dxa"/>
            <w:noWrap/>
            <w:hideMark/>
          </w:tcPr>
          <w:p w14:paraId="2AAECF27"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0F4DDC8B"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636" w:type="dxa"/>
            <w:noWrap/>
            <w:hideMark/>
          </w:tcPr>
          <w:p w14:paraId="39127E03"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84" w:type="dxa"/>
          </w:tcPr>
          <w:p w14:paraId="157917CD"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93" w:type="dxa"/>
            <w:noWrap/>
            <w:hideMark/>
          </w:tcPr>
          <w:p w14:paraId="6192DDB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34" w:type="dxa"/>
            <w:noWrap/>
            <w:hideMark/>
          </w:tcPr>
          <w:p w14:paraId="5A5102A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70DEE76D"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19D4FB5A"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6144042"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GS1</w:t>
            </w:r>
          </w:p>
        </w:tc>
        <w:tc>
          <w:tcPr>
            <w:tcW w:w="823" w:type="dxa"/>
            <w:noWrap/>
            <w:hideMark/>
          </w:tcPr>
          <w:p w14:paraId="61F20B8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DB114E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2D7CD4F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84" w:type="dxa"/>
          </w:tcPr>
          <w:p w14:paraId="2902CDC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6B9D91D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16F13F6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4018FDF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3D718D22"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1ABB6BC3"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Totaal</w:t>
            </w:r>
          </w:p>
        </w:tc>
        <w:tc>
          <w:tcPr>
            <w:tcW w:w="823" w:type="dxa"/>
            <w:noWrap/>
            <w:hideMark/>
          </w:tcPr>
          <w:p w14:paraId="2321D6E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2</w:t>
            </w:r>
          </w:p>
        </w:tc>
        <w:tc>
          <w:tcPr>
            <w:tcW w:w="614" w:type="dxa"/>
            <w:noWrap/>
            <w:hideMark/>
          </w:tcPr>
          <w:p w14:paraId="643F400D"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2</w:t>
            </w:r>
          </w:p>
        </w:tc>
        <w:tc>
          <w:tcPr>
            <w:tcW w:w="636" w:type="dxa"/>
            <w:noWrap/>
            <w:hideMark/>
          </w:tcPr>
          <w:p w14:paraId="69891986"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15</w:t>
            </w:r>
          </w:p>
        </w:tc>
        <w:tc>
          <w:tcPr>
            <w:tcW w:w="884" w:type="dxa"/>
          </w:tcPr>
          <w:p w14:paraId="4BA50B9C"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3</w:t>
            </w:r>
          </w:p>
        </w:tc>
        <w:tc>
          <w:tcPr>
            <w:tcW w:w="893" w:type="dxa"/>
            <w:noWrap/>
            <w:hideMark/>
          </w:tcPr>
          <w:p w14:paraId="15BB4906"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7</w:t>
            </w:r>
          </w:p>
        </w:tc>
        <w:tc>
          <w:tcPr>
            <w:tcW w:w="1134" w:type="dxa"/>
            <w:noWrap/>
            <w:hideMark/>
          </w:tcPr>
          <w:p w14:paraId="4CED2D7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4</w:t>
            </w:r>
          </w:p>
        </w:tc>
        <w:tc>
          <w:tcPr>
            <w:tcW w:w="850" w:type="dxa"/>
            <w:noWrap/>
            <w:hideMark/>
          </w:tcPr>
          <w:p w14:paraId="41F70B19"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34</w:t>
            </w:r>
          </w:p>
        </w:tc>
      </w:tr>
    </w:tbl>
    <w:p w14:paraId="26AB8088" w14:textId="09F72337" w:rsidR="008A1AF5" w:rsidRDefault="008A1AF5" w:rsidP="0057124E">
      <w:pPr>
        <w:rPr>
          <w:rFonts w:eastAsiaTheme="majorEastAsia" w:cstheme="majorBidi"/>
          <w:b/>
          <w:color w:val="0070C0"/>
          <w:sz w:val="22"/>
          <w:szCs w:val="32"/>
        </w:rPr>
      </w:pPr>
      <w:r>
        <w:br w:type="page"/>
      </w:r>
    </w:p>
    <w:p w14:paraId="27B4F3BF" w14:textId="726697D4" w:rsidR="00E77DAB" w:rsidRDefault="00E77DAB" w:rsidP="000E4242">
      <w:pPr>
        <w:pStyle w:val="Kop1"/>
        <w:numPr>
          <w:ilvl w:val="0"/>
          <w:numId w:val="27"/>
        </w:numPr>
        <w:spacing w:line="288" w:lineRule="auto"/>
        <w:ind w:left="357" w:hanging="357"/>
        <w:rPr>
          <w:rStyle w:val="Hyperlink"/>
          <w:noProof/>
          <w:u w:val="none"/>
        </w:rPr>
      </w:pPr>
      <w:bookmarkStart w:id="77" w:name="_Toc188863908"/>
      <w:bookmarkStart w:id="78" w:name="_Toc189313413"/>
      <w:bookmarkStart w:id="79" w:name="_Toc189313866"/>
      <w:bookmarkStart w:id="80" w:name="_Toc196564645"/>
      <w:bookmarkEnd w:id="70"/>
      <w:bookmarkEnd w:id="71"/>
      <w:bookmarkEnd w:id="72"/>
      <w:bookmarkEnd w:id="73"/>
      <w:bookmarkEnd w:id="74"/>
      <w:bookmarkEnd w:id="75"/>
      <w:bookmarkEnd w:id="76"/>
      <w:r w:rsidRPr="0040725E">
        <w:rPr>
          <w:rStyle w:val="Hyperlink"/>
          <w:noProof/>
          <w:u w:val="none"/>
        </w:rPr>
        <w:lastRenderedPageBreak/>
        <w:t xml:space="preserve">Onderzoeksvraag 1: </w:t>
      </w:r>
      <w:r w:rsidRPr="004E6063">
        <w:rPr>
          <w:rStyle w:val="Hyperlink"/>
          <w:noProof/>
          <w:u w:val="none"/>
        </w:rPr>
        <w:t>Hoe zijn Nederlandse belanghebbenden ten opzichte van andere landen vertegenwoordigd in internationale standaardisatie-organisaties?</w:t>
      </w:r>
      <w:bookmarkEnd w:id="77"/>
      <w:bookmarkEnd w:id="78"/>
      <w:bookmarkEnd w:id="79"/>
      <w:bookmarkEnd w:id="80"/>
    </w:p>
    <w:p w14:paraId="3EB8D3FD" w14:textId="7A8CB218" w:rsidR="00E77DAB" w:rsidRPr="004E6063" w:rsidRDefault="00E77DAB" w:rsidP="00707363">
      <w:pPr>
        <w:pStyle w:val="Paragraph0"/>
      </w:pPr>
      <w:r w:rsidRPr="00D9381B">
        <w:t xml:space="preserve">Om antwoord te kunnen geven op deze vraag, is de Nederlandse vertegenwoordiging in kaart gebracht. Vervolgens is onderzocht </w:t>
      </w:r>
      <w:r w:rsidRPr="00D9381B">
        <w:rPr>
          <w:color w:val="7030A0"/>
        </w:rPr>
        <w:t>h</w:t>
      </w:r>
      <w:r w:rsidRPr="00D9381B">
        <w:t xml:space="preserve">oe de vertegenwoordiging zich heeft ontwikkeld </w:t>
      </w:r>
      <w:r w:rsidRPr="004E6063">
        <w:t>over de afgelopen vijf jaar (2019-2024).</w:t>
      </w:r>
    </w:p>
    <w:p w14:paraId="53A96AC0" w14:textId="3D70A26D" w:rsidR="00E77DAB" w:rsidRPr="0055797A" w:rsidRDefault="00E77DAB" w:rsidP="00B702FD">
      <w:pPr>
        <w:pStyle w:val="Kop2"/>
        <w:numPr>
          <w:ilvl w:val="1"/>
          <w:numId w:val="27"/>
        </w:numPr>
        <w:spacing w:line="288" w:lineRule="auto"/>
      </w:pPr>
      <w:bookmarkStart w:id="81" w:name="_Toc196564646"/>
      <w:r>
        <w:t>B</w:t>
      </w:r>
      <w:r w:rsidRPr="0055797A">
        <w:t>eschrijving</w:t>
      </w:r>
      <w:r>
        <w:t xml:space="preserve"> en terminologie van verzamelde gegevens</w:t>
      </w:r>
      <w:bookmarkEnd w:id="81"/>
    </w:p>
    <w:p w14:paraId="23CD5BC5" w14:textId="6BB1309F" w:rsidR="006D5541" w:rsidRDefault="00E77DAB" w:rsidP="00737F40">
      <w:r>
        <w:t xml:space="preserve">Voor de doeleinden van dit onderzoek wordt </w:t>
      </w:r>
      <w:r w:rsidRPr="29570093">
        <w:rPr>
          <w:b/>
          <w:bCs/>
        </w:rPr>
        <w:t>participatie</w:t>
      </w:r>
      <w:r>
        <w:t xml:space="preserve"> beschouwd </w:t>
      </w:r>
      <w:r w:rsidRPr="00EB1FAA">
        <w:rPr>
          <w:b/>
          <w:bCs/>
        </w:rPr>
        <w:t>als deelname aan het vormgeven van internationale standaarden</w:t>
      </w:r>
      <w:r>
        <w:t xml:space="preserve">. Hierbij wordt onderscheid gemaakt tussen </w:t>
      </w:r>
      <w:r w:rsidRPr="003378DD">
        <w:t>drie verschillende eigenschappen van participatie</w:t>
      </w:r>
      <w:r w:rsidRPr="002D74BE">
        <w:rPr>
          <w:b/>
          <w:bCs/>
        </w:rPr>
        <w:t>: 1) representatievorm, 2) participatieobject en 3) participatiemethode</w:t>
      </w:r>
      <w:r w:rsidRPr="005819F9">
        <w:t>.</w:t>
      </w:r>
    </w:p>
    <w:p w14:paraId="7EE91D9F" w14:textId="6F62290A" w:rsidR="00E77DAB" w:rsidRPr="001A0B7C" w:rsidRDefault="00E77DAB" w:rsidP="00707363">
      <w:pPr>
        <w:pStyle w:val="Paragraph0"/>
      </w:pPr>
      <w:r>
        <w:t xml:space="preserve">De verzamelde gegevens voor het kwantitatief in kaart brengen van participatie zijn over de verschillende </w:t>
      </w:r>
      <w:proofErr w:type="spellStart"/>
      <w:r w:rsidR="001D3461">
        <w:t>SDO’s</w:t>
      </w:r>
      <w:proofErr w:type="spellEnd"/>
      <w:r>
        <w:t xml:space="preserve"> gestandaardiseerd samengevoegd in de volgende algemene vorm per participatie:</w:t>
      </w:r>
    </w:p>
    <w:p w14:paraId="50225159" w14:textId="77777777" w:rsidR="00E77DAB" w:rsidRPr="00391EC6" w:rsidRDefault="00E77DAB" w:rsidP="00FF3F19">
      <w:pPr>
        <w:numPr>
          <w:ilvl w:val="0"/>
          <w:numId w:val="7"/>
        </w:numPr>
        <w:rPr>
          <w:i/>
          <w:iCs/>
        </w:rPr>
      </w:pPr>
      <w:r w:rsidRPr="00391EC6">
        <w:rPr>
          <w:i/>
          <w:iCs/>
        </w:rPr>
        <w:t>Persoon X</w:t>
      </w:r>
    </w:p>
    <w:p w14:paraId="4F97B572" w14:textId="77777777" w:rsidR="00E77DAB" w:rsidRPr="00391EC6" w:rsidRDefault="00E77DAB" w:rsidP="00FF3F19">
      <w:pPr>
        <w:numPr>
          <w:ilvl w:val="0"/>
          <w:numId w:val="7"/>
        </w:numPr>
        <w:rPr>
          <w:i/>
          <w:iCs/>
        </w:rPr>
      </w:pPr>
      <w:r w:rsidRPr="00391EC6">
        <w:rPr>
          <w:i/>
          <w:iCs/>
        </w:rPr>
        <w:t>Optioneel: Namens organisatie Y</w:t>
      </w:r>
    </w:p>
    <w:p w14:paraId="0A18C8C2" w14:textId="77777777" w:rsidR="00E77DAB" w:rsidRPr="00391EC6" w:rsidRDefault="00E77DAB" w:rsidP="00FF3F19">
      <w:pPr>
        <w:numPr>
          <w:ilvl w:val="0"/>
          <w:numId w:val="7"/>
        </w:numPr>
        <w:rPr>
          <w:i/>
          <w:iCs/>
        </w:rPr>
      </w:pPr>
      <w:r w:rsidRPr="00391EC6">
        <w:rPr>
          <w:i/>
          <w:iCs/>
        </w:rPr>
        <w:t>Is lid van/vervult formele rol/ neemt deel aan overleg/dient contributie in/stemt</w:t>
      </w:r>
    </w:p>
    <w:p w14:paraId="73DA74FE" w14:textId="77777777" w:rsidR="00E77DAB" w:rsidRPr="00391EC6" w:rsidRDefault="00E77DAB" w:rsidP="00FF3F19">
      <w:pPr>
        <w:numPr>
          <w:ilvl w:val="0"/>
          <w:numId w:val="7"/>
        </w:numPr>
        <w:rPr>
          <w:i/>
          <w:iCs/>
        </w:rPr>
      </w:pPr>
      <w:r w:rsidRPr="00391EC6">
        <w:rPr>
          <w:i/>
          <w:iCs/>
        </w:rPr>
        <w:t>Bij werkgroep/commissie Z</w:t>
      </w:r>
    </w:p>
    <w:p w14:paraId="1EC72F28" w14:textId="77777777" w:rsidR="00E77DAB" w:rsidRPr="00391EC6" w:rsidRDefault="00E77DAB" w:rsidP="00FF3F19">
      <w:pPr>
        <w:numPr>
          <w:ilvl w:val="0"/>
          <w:numId w:val="7"/>
        </w:numPr>
        <w:rPr>
          <w:i/>
          <w:iCs/>
        </w:rPr>
      </w:pPr>
      <w:r w:rsidRPr="00391EC6">
        <w:rPr>
          <w:i/>
          <w:iCs/>
        </w:rPr>
        <w:t>Optioneel: Als [rol]</w:t>
      </w:r>
    </w:p>
    <w:p w14:paraId="5A68E72C" w14:textId="77777777" w:rsidR="00E77DAB" w:rsidRPr="00391EC6" w:rsidRDefault="00E77DAB" w:rsidP="00FF3F19">
      <w:pPr>
        <w:numPr>
          <w:ilvl w:val="0"/>
          <w:numId w:val="7"/>
        </w:numPr>
        <w:rPr>
          <w:i/>
          <w:iCs/>
        </w:rPr>
      </w:pPr>
      <w:r w:rsidRPr="00391EC6">
        <w:rPr>
          <w:i/>
          <w:iCs/>
        </w:rPr>
        <w:t>Optioneel: Op datum [</w:t>
      </w:r>
      <w:proofErr w:type="spellStart"/>
      <w:r w:rsidRPr="00391EC6">
        <w:rPr>
          <w:i/>
          <w:iCs/>
        </w:rPr>
        <w:t>dd</w:t>
      </w:r>
      <w:proofErr w:type="spellEnd"/>
      <w:r w:rsidRPr="00391EC6">
        <w:rPr>
          <w:i/>
          <w:iCs/>
        </w:rPr>
        <w:t>-mm-</w:t>
      </w:r>
      <w:proofErr w:type="spellStart"/>
      <w:r w:rsidRPr="00391EC6">
        <w:rPr>
          <w:i/>
          <w:iCs/>
        </w:rPr>
        <w:t>jjjj</w:t>
      </w:r>
      <w:proofErr w:type="spellEnd"/>
      <w:r w:rsidRPr="00391EC6">
        <w:rPr>
          <w:i/>
          <w:iCs/>
        </w:rPr>
        <w:t>]</w:t>
      </w:r>
    </w:p>
    <w:p w14:paraId="4CB7811A" w14:textId="3337EC64" w:rsidR="00E77DAB" w:rsidRDefault="00E77DAB" w:rsidP="00737F40">
      <w:r>
        <w:t>Nederlandse belanghebbenden zijn geïdentificeerd aan de hand van een aantal strategieën, in de meeste gevallen op basis van de organisatienaam. De aantallen participaties die hier vermeld zijn, moeten daarom gezien worden als minimale aantallen. Mogelijk zijn er meer, niet alle gegevens kunnen worden achterhaald.</w:t>
      </w:r>
    </w:p>
    <w:p w14:paraId="608AFD31" w14:textId="0CC76E5E" w:rsidR="00E77DAB" w:rsidRDefault="00E77DAB" w:rsidP="00737F40">
      <w:r>
        <w:t xml:space="preserve">Wanneer wordt gesproken van </w:t>
      </w:r>
      <w:r w:rsidRPr="006727DA">
        <w:rPr>
          <w:b/>
          <w:bCs/>
        </w:rPr>
        <w:t>Nederlandse belanghebbenden</w:t>
      </w:r>
      <w:r>
        <w:rPr>
          <w:b/>
          <w:bCs/>
        </w:rPr>
        <w:t>,</w:t>
      </w:r>
      <w:r>
        <w:t xml:space="preserve"> kan dat verschillende typen organisaties betreffen</w:t>
      </w:r>
      <w:r>
        <w:rPr>
          <w:strike/>
        </w:rPr>
        <w:t>:</w:t>
      </w:r>
    </w:p>
    <w:p w14:paraId="4F202BDF" w14:textId="77777777" w:rsidR="00E77DAB" w:rsidRPr="00FF4C6D" w:rsidRDefault="00E77DAB" w:rsidP="000E4242">
      <w:pPr>
        <w:numPr>
          <w:ilvl w:val="0"/>
          <w:numId w:val="37"/>
        </w:numPr>
      </w:pPr>
      <w:r w:rsidRPr="00FF4C6D">
        <w:t xml:space="preserve">Nederlandse organisaties (ingeschreven bij de Kamer van Koophandel) </w:t>
      </w:r>
      <w:r w:rsidRPr="008B234A">
        <w:t>zonder</w:t>
      </w:r>
      <w:r w:rsidRPr="00FF4C6D">
        <w:t xml:space="preserve"> (noemenswaardige) internationale vestigingen, zoals bijvoorbeeld TNO.</w:t>
      </w:r>
    </w:p>
    <w:p w14:paraId="203FF982" w14:textId="77777777" w:rsidR="00E77DAB" w:rsidRPr="00FF4C6D" w:rsidRDefault="00E77DAB" w:rsidP="000E4242">
      <w:pPr>
        <w:numPr>
          <w:ilvl w:val="0"/>
          <w:numId w:val="37"/>
        </w:numPr>
      </w:pPr>
      <w:r w:rsidRPr="00FF4C6D">
        <w:t xml:space="preserve">Nederlandse organisaties (hoofdkantoor in Nederland) </w:t>
      </w:r>
      <w:r w:rsidRPr="008B234A">
        <w:t>met</w:t>
      </w:r>
      <w:r w:rsidRPr="00FF4C6D">
        <w:t xml:space="preserve"> internationale vestigingen, bijvoorbeeld Philips (hoofdkantoor in Amsterdam).</w:t>
      </w:r>
    </w:p>
    <w:p w14:paraId="15252535" w14:textId="77777777" w:rsidR="00171673" w:rsidRDefault="00E77DAB" w:rsidP="000E4242">
      <w:pPr>
        <w:numPr>
          <w:ilvl w:val="0"/>
          <w:numId w:val="37"/>
        </w:numPr>
      </w:pPr>
      <w:r w:rsidRPr="00FF4C6D">
        <w:t xml:space="preserve">Nederlandse vestigingen van buitenlandse organisaties (hoofdkantoor </w:t>
      </w:r>
      <w:r w:rsidRPr="008B234A">
        <w:t>niet</w:t>
      </w:r>
      <w:r w:rsidRPr="00FF4C6D">
        <w:t xml:space="preserve"> in Nederland), bijvoorbeeld Eric</w:t>
      </w:r>
      <w:r>
        <w:t>sso</w:t>
      </w:r>
      <w:r w:rsidRPr="00FF4C6D">
        <w:t>n (vestiging in Rijen, hoofdkantoor in Zweden).</w:t>
      </w:r>
    </w:p>
    <w:p w14:paraId="1259EF71" w14:textId="791E2959" w:rsidR="00E77DAB" w:rsidRPr="00FF4C6D" w:rsidRDefault="00E77DAB" w:rsidP="000E4242">
      <w:pPr>
        <w:numPr>
          <w:ilvl w:val="0"/>
          <w:numId w:val="37"/>
        </w:numPr>
      </w:pPr>
      <w:r w:rsidRPr="00FF4C6D">
        <w:t xml:space="preserve">Nederlandse ‘brievenbusholdings’ van buitenlandse organisaties </w:t>
      </w:r>
      <w:r>
        <w:t>(</w:t>
      </w:r>
      <w:r w:rsidRPr="00FF4C6D">
        <w:t>formeel gevestigd in Nederland, maar alleen om administratieve/fiscale reden</w:t>
      </w:r>
      <w:r>
        <w:t>,</w:t>
      </w:r>
      <w:r w:rsidRPr="00FF4C6D">
        <w:t xml:space="preserve"> het merendeel van de activiteiten vindt in het buitenland plaats</w:t>
      </w:r>
      <w:r>
        <w:t>)</w:t>
      </w:r>
      <w:r w:rsidRPr="00FF4C6D">
        <w:t xml:space="preserve">. Een voorbeeld hiervan is (het voormalige) Alcatel. </w:t>
      </w:r>
      <w:r w:rsidR="005C05C8">
        <w:t>(</w:t>
      </w:r>
      <w:r w:rsidR="005C05C8" w:rsidRPr="00694B68">
        <w:t xml:space="preserve">Deze categorie </w:t>
      </w:r>
      <w:r w:rsidR="005C05C8">
        <w:t>is in overleg door de opdrachtgever buiten de afbakening van het onderzoek geplaatst).</w:t>
      </w:r>
    </w:p>
    <w:p w14:paraId="1F438976" w14:textId="77777777" w:rsidR="00E77DAB" w:rsidRPr="00FF4C6D" w:rsidRDefault="00E77DAB" w:rsidP="000E4242">
      <w:pPr>
        <w:numPr>
          <w:ilvl w:val="0"/>
          <w:numId w:val="37"/>
        </w:numPr>
      </w:pPr>
      <w:r w:rsidRPr="00FF4C6D">
        <w:t>Nederlandse overheidsorganisaties/overheidsonderdelen. Hierbij onderscheiden we:</w:t>
      </w:r>
    </w:p>
    <w:p w14:paraId="7CFD2B50" w14:textId="2C5AA218" w:rsidR="00E77DAB" w:rsidRPr="00FF4C6D" w:rsidRDefault="00E77DAB" w:rsidP="000E4242">
      <w:pPr>
        <w:numPr>
          <w:ilvl w:val="1"/>
          <w:numId w:val="37"/>
        </w:numPr>
      </w:pPr>
      <w:r w:rsidRPr="00FF4C6D">
        <w:t>Formele vertegenwoordigers van de Nederlandse overheid</w:t>
      </w:r>
      <w:r>
        <w:t xml:space="preserve"> (in deze dataset slechts EZ, bij andere </w:t>
      </w:r>
      <w:proofErr w:type="spellStart"/>
      <w:r w:rsidR="001D3461">
        <w:t>SDO’s</w:t>
      </w:r>
      <w:proofErr w:type="spellEnd"/>
      <w:r>
        <w:t xml:space="preserve"> kunnen dit andere organisaties zijn) en</w:t>
      </w:r>
    </w:p>
    <w:p w14:paraId="177385CA" w14:textId="77777777" w:rsidR="00E77DAB" w:rsidRPr="00FF4C6D" w:rsidRDefault="00E77DAB" w:rsidP="000E4242">
      <w:pPr>
        <w:numPr>
          <w:ilvl w:val="1"/>
          <w:numId w:val="37"/>
        </w:numPr>
      </w:pPr>
      <w:r w:rsidRPr="00FF4C6D">
        <w:t>Organisatieonderdelen van de Nederlandse overheid, waaronder van de Rijksoverheid, provincies, gemeenten, waterschappen, ZBO</w:t>
      </w:r>
      <w:r>
        <w:t>’</w:t>
      </w:r>
      <w:r w:rsidRPr="00FF4C6D">
        <w:t xml:space="preserve">s en overheidsstichtingen, zoals </w:t>
      </w:r>
      <w:proofErr w:type="spellStart"/>
      <w:r w:rsidRPr="00FF4C6D">
        <w:t>Geonovum</w:t>
      </w:r>
      <w:proofErr w:type="spellEnd"/>
      <w:r w:rsidRPr="00FF4C6D">
        <w:t>.</w:t>
      </w:r>
    </w:p>
    <w:p w14:paraId="27470CE5" w14:textId="77777777" w:rsidR="00171673" w:rsidRDefault="00E77DAB" w:rsidP="000E4242">
      <w:pPr>
        <w:numPr>
          <w:ilvl w:val="0"/>
          <w:numId w:val="37"/>
        </w:numPr>
      </w:pPr>
      <w:r w:rsidRPr="00FF4C6D">
        <w:lastRenderedPageBreak/>
        <w:t xml:space="preserve">Nederlanders (personen met Nederlandse nationaliteit) die op persoonlijke titel deelnemen in </w:t>
      </w:r>
      <w:r>
        <w:t>standaardisatie-organisatie</w:t>
      </w:r>
      <w:r w:rsidRPr="00FF4C6D">
        <w:t>s, bijvoorbeeld individuele deelnemers aan IETF.</w:t>
      </w:r>
    </w:p>
    <w:p w14:paraId="2327FF66" w14:textId="4D112F0E" w:rsidR="00E77DAB" w:rsidRDefault="00E77DAB" w:rsidP="00707363">
      <w:pPr>
        <w:pStyle w:val="Paragraph0"/>
      </w:pPr>
      <w:r>
        <w:t xml:space="preserve">Voor de aanwijzing van Nederlandse belanghebbenden zijn soortgelijke criteria gehanteerd die NEN gebruikt voor lidmaatschap: indien er sprake is van een Nederlands economisch belang, kan een organisatie die niet primair in Nederland gevestigd is wel deelnemen aan </w:t>
      </w:r>
      <w:r w:rsidR="0016233F">
        <w:t>standaardisatie</w:t>
      </w:r>
      <w:r>
        <w:t>. Zo wordt een brievenbusfirma uitgesloten, maar kan een organisatie met financiële activiteiten in Nederland wel degelijk vanuit Nederlands belang participeren. Participatie wordt gekoppeld aan de organisatie, niet de persoon. Er hoeft dus niet noodzakelijk een deelnemer vanuit Nederland afgevaardigd te worden, zolang de organisatie binnen de categorieën Nederlandse belanghebbenden valt.</w:t>
      </w:r>
    </w:p>
    <w:p w14:paraId="433F9354" w14:textId="77777777" w:rsidR="00E77DAB" w:rsidRDefault="00E77DAB" w:rsidP="00707363">
      <w:pPr>
        <w:pStyle w:val="Kop3"/>
      </w:pPr>
      <w:bookmarkStart w:id="82" w:name="_Toc188349255"/>
      <w:bookmarkStart w:id="83" w:name="_Toc188354005"/>
      <w:bookmarkStart w:id="84" w:name="_Toc188354053"/>
      <w:bookmarkStart w:id="85" w:name="_Toc188372420"/>
      <w:bookmarkStart w:id="86" w:name="_Toc188372545"/>
      <w:bookmarkStart w:id="87" w:name="_Toc188456642"/>
      <w:bookmarkStart w:id="88" w:name="_Toc188707989"/>
      <w:bookmarkStart w:id="89" w:name="_Toc188863909"/>
      <w:bookmarkStart w:id="90" w:name="_Toc189313414"/>
      <w:bookmarkStart w:id="91" w:name="_Toc189313867"/>
      <w:bookmarkStart w:id="92" w:name="_Toc196564647"/>
      <w:r>
        <w:t>Overzicht van beschikbare gegevens</w:t>
      </w:r>
      <w:bookmarkEnd w:id="82"/>
      <w:bookmarkEnd w:id="83"/>
      <w:bookmarkEnd w:id="84"/>
      <w:bookmarkEnd w:id="85"/>
      <w:bookmarkEnd w:id="86"/>
      <w:bookmarkEnd w:id="87"/>
      <w:bookmarkEnd w:id="88"/>
      <w:bookmarkEnd w:id="89"/>
      <w:bookmarkEnd w:id="90"/>
      <w:bookmarkEnd w:id="91"/>
      <w:bookmarkEnd w:id="92"/>
    </w:p>
    <w:p w14:paraId="5CBA3538" w14:textId="6E5AA0D4" w:rsidR="00565E66" w:rsidRDefault="00E77DAB" w:rsidP="00FB4FA6">
      <w:pPr>
        <w:spacing w:after="240"/>
      </w:pPr>
      <w:r>
        <w:t xml:space="preserve">In totaal bevat de dataset van verzamelde data 469.629 individuele deelnames. </w:t>
      </w:r>
      <w:fldSimple w:instr="REF _Ref195075553  \* MERGEFORMAT">
        <w:r w:rsidR="009F67BC" w:rsidRPr="009F67BC">
          <w:t>Tabel 2</w:t>
        </w:r>
      </w:fldSimple>
      <w:r w:rsidR="00171673">
        <w:t xml:space="preserve"> </w:t>
      </w:r>
      <w:r>
        <w:t xml:space="preserve">toont het totale aantal participaties, zowel van Nederlandse belanghebbenden als het totale aantal per categorie, in de dataset per SDO-type. Elke participatie representeert één deelname van één persoon. ISO en IEC betreffen alleen Nederlandse participaties, verkregen via NEN. </w:t>
      </w:r>
      <w:r w:rsidRPr="00E52274">
        <w:t>Van CEN-CENELEC hebben wij geen gegevens over participatie.</w:t>
      </w:r>
    </w:p>
    <w:p w14:paraId="7A68BD8C" w14:textId="1FBFFEA7" w:rsidR="00FD269A" w:rsidRPr="003A2B86" w:rsidRDefault="00677E81" w:rsidP="003A2B86">
      <w:pPr>
        <w:pStyle w:val="Bijschrift"/>
        <w:rPr>
          <w:sz w:val="16"/>
          <w:szCs w:val="16"/>
        </w:rPr>
      </w:pPr>
      <w:bookmarkStart w:id="93" w:name="_Ref195075553"/>
      <w:r w:rsidRPr="00D27B9A">
        <w:rPr>
          <w:sz w:val="16"/>
          <w:szCs w:val="16"/>
        </w:rPr>
        <w:t xml:space="preserve">Tabel </w:t>
      </w:r>
      <w:r w:rsidRPr="00D27B9A">
        <w:rPr>
          <w:sz w:val="16"/>
          <w:szCs w:val="16"/>
        </w:rPr>
        <w:fldChar w:fldCharType="begin"/>
      </w:r>
      <w:r w:rsidRPr="00D27B9A">
        <w:rPr>
          <w:sz w:val="16"/>
          <w:szCs w:val="16"/>
        </w:rPr>
        <w:instrText xml:space="preserve"> SEQ Tabel \* ARABIC </w:instrText>
      </w:r>
      <w:r w:rsidRPr="00D27B9A">
        <w:rPr>
          <w:sz w:val="16"/>
          <w:szCs w:val="16"/>
        </w:rPr>
        <w:fldChar w:fldCharType="separate"/>
      </w:r>
      <w:r w:rsidR="0058380D">
        <w:rPr>
          <w:noProof/>
          <w:sz w:val="16"/>
          <w:szCs w:val="16"/>
        </w:rPr>
        <w:t>2</w:t>
      </w:r>
      <w:r w:rsidRPr="00D27B9A">
        <w:rPr>
          <w:sz w:val="16"/>
          <w:szCs w:val="16"/>
        </w:rPr>
        <w:fldChar w:fldCharType="end"/>
      </w:r>
      <w:bookmarkEnd w:id="93"/>
      <w:r w:rsidRPr="00D27B9A">
        <w:rPr>
          <w:sz w:val="16"/>
          <w:szCs w:val="16"/>
        </w:rPr>
        <w:t xml:space="preserve"> Totaal aantal participaties van Nederlandse belanghebbenden in de dataset per SDO en participatievorm. </w:t>
      </w:r>
      <w:r w:rsidR="00FD269A">
        <w:br w:type="page"/>
      </w:r>
    </w:p>
    <w:tbl>
      <w:tblPr>
        <w:tblStyle w:val="Rastertabel4-Accent1"/>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E0" w:firstRow="1" w:lastRow="1" w:firstColumn="1" w:lastColumn="0" w:noHBand="0" w:noVBand="1"/>
      </w:tblPr>
      <w:tblGrid>
        <w:gridCol w:w="1534"/>
        <w:gridCol w:w="1535"/>
        <w:gridCol w:w="1535"/>
        <w:gridCol w:w="1535"/>
        <w:gridCol w:w="1535"/>
        <w:gridCol w:w="1393"/>
      </w:tblGrid>
      <w:tr w:rsidR="00E77DAB" w:rsidRPr="007A6E64" w14:paraId="7E20505E" w14:textId="77777777" w:rsidTr="005A331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49541CF8" w14:textId="77777777" w:rsidR="00E77DAB" w:rsidRPr="008C1129" w:rsidRDefault="00E77DAB" w:rsidP="00737F40">
            <w:r w:rsidRPr="008C1129">
              <w:lastRenderedPageBreak/>
              <w:t>S</w:t>
            </w:r>
            <w:r w:rsidRPr="00250C21">
              <w:t>D</w:t>
            </w:r>
            <w:r w:rsidRPr="008C1129">
              <w:t>O</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3AE834A7"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Lid commissie/</w:t>
            </w:r>
            <w:r w:rsidRPr="008C1129">
              <w:br/>
              <w:t>werkgroep</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7938CD58"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Formele rol</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132AB1A4"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Bijwonen bijenkomst</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tcPr>
          <w:p w14:paraId="67EDA00A"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Technische contributie</w:t>
            </w:r>
          </w:p>
        </w:tc>
        <w:tc>
          <w:tcPr>
            <w:tcW w:w="1393"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22219A11"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Totaal</w:t>
            </w:r>
          </w:p>
        </w:tc>
      </w:tr>
      <w:tr w:rsidR="00E77DAB" w:rsidRPr="007A6E64" w14:paraId="59C82578"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38B83051" w14:textId="77777777" w:rsidR="00E77DAB" w:rsidRPr="00733B8F" w:rsidRDefault="00E77DAB" w:rsidP="00737F40">
            <w:pPr>
              <w:jc w:val="right"/>
              <w:rPr>
                <w:color w:val="FFFFFF" w:themeColor="background1"/>
              </w:rPr>
            </w:pPr>
            <w:r w:rsidRPr="00733B8F">
              <w:rPr>
                <w:color w:val="FFFFFF" w:themeColor="background1"/>
              </w:rPr>
              <w:t>3GPP</w:t>
            </w:r>
          </w:p>
        </w:tc>
        <w:tc>
          <w:tcPr>
            <w:tcW w:w="1535" w:type="dxa"/>
            <w:shd w:val="clear" w:color="auto" w:fill="B8C9FF" w:themeFill="accent3" w:themeFillTint="66"/>
            <w:noWrap/>
            <w:hideMark/>
          </w:tcPr>
          <w:p w14:paraId="0D226B2C"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763</w:t>
            </w:r>
            <w:r>
              <w:br/>
              <w:t>(</w:t>
            </w:r>
            <w:r w:rsidRPr="007A6E64">
              <w:t>29.492</w:t>
            </w:r>
            <w:r>
              <w:t>)</w:t>
            </w:r>
          </w:p>
        </w:tc>
        <w:tc>
          <w:tcPr>
            <w:tcW w:w="1535" w:type="dxa"/>
            <w:shd w:val="clear" w:color="auto" w:fill="B8C9FF" w:themeFill="accent3" w:themeFillTint="66"/>
            <w:noWrap/>
            <w:hideMark/>
          </w:tcPr>
          <w:p w14:paraId="7C761EFE"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15</w:t>
            </w:r>
            <w:r>
              <w:br/>
              <w:t>(831)</w:t>
            </w:r>
          </w:p>
        </w:tc>
        <w:tc>
          <w:tcPr>
            <w:tcW w:w="1535" w:type="dxa"/>
            <w:shd w:val="clear" w:color="auto" w:fill="B8C9FF" w:themeFill="accent3" w:themeFillTint="66"/>
            <w:noWrap/>
            <w:hideMark/>
          </w:tcPr>
          <w:p w14:paraId="5A8FF653"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5.396</w:t>
            </w:r>
            <w:r>
              <w:br/>
              <w:t>(</w:t>
            </w:r>
            <w:r w:rsidRPr="007A6E64">
              <w:t>170.418</w:t>
            </w:r>
            <w:r>
              <w:t>)</w:t>
            </w:r>
          </w:p>
        </w:tc>
        <w:tc>
          <w:tcPr>
            <w:tcW w:w="1535" w:type="dxa"/>
            <w:shd w:val="clear" w:color="auto" w:fill="B8C9FF" w:themeFill="accent3" w:themeFillTint="66"/>
          </w:tcPr>
          <w:p w14:paraId="5FE9B853"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hideMark/>
          </w:tcPr>
          <w:p w14:paraId="245130C1"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6.174</w:t>
            </w:r>
            <w:r>
              <w:br/>
              <w:t>(</w:t>
            </w:r>
            <w:r w:rsidRPr="00345931">
              <w:t>199.910</w:t>
            </w:r>
            <w:r>
              <w:t>)</w:t>
            </w:r>
          </w:p>
        </w:tc>
      </w:tr>
      <w:tr w:rsidR="00E77DAB" w:rsidRPr="007A6E64" w14:paraId="132B22B6"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6E523FC3" w14:textId="77777777" w:rsidR="00E77DAB" w:rsidRPr="00733B8F" w:rsidRDefault="00E77DAB" w:rsidP="00737F40">
            <w:pPr>
              <w:jc w:val="right"/>
              <w:rPr>
                <w:color w:val="FFFFFF" w:themeColor="background1"/>
              </w:rPr>
            </w:pPr>
            <w:r w:rsidRPr="00733B8F">
              <w:rPr>
                <w:color w:val="FFFFFF" w:themeColor="background1"/>
              </w:rPr>
              <w:t>ETSI</w:t>
            </w:r>
          </w:p>
        </w:tc>
        <w:tc>
          <w:tcPr>
            <w:tcW w:w="1535" w:type="dxa"/>
            <w:shd w:val="clear" w:color="auto" w:fill="DBE4FF" w:themeFill="accent3" w:themeFillTint="33"/>
            <w:noWrap/>
            <w:hideMark/>
          </w:tcPr>
          <w:p w14:paraId="64650D81"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115</w:t>
            </w:r>
            <w:r>
              <w:br/>
              <w:t>(</w:t>
            </w:r>
            <w:r w:rsidRPr="007A6E64">
              <w:t>7.078</w:t>
            </w:r>
            <w:r>
              <w:t>)</w:t>
            </w:r>
            <w:r w:rsidRPr="007A6E64">
              <w:t xml:space="preserve"> </w:t>
            </w:r>
          </w:p>
        </w:tc>
        <w:tc>
          <w:tcPr>
            <w:tcW w:w="1535" w:type="dxa"/>
            <w:shd w:val="clear" w:color="auto" w:fill="DBE4FF" w:themeFill="accent3" w:themeFillTint="33"/>
            <w:noWrap/>
            <w:hideMark/>
          </w:tcPr>
          <w:p w14:paraId="13C3FCD6"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6</w:t>
            </w:r>
            <w:r>
              <w:br/>
              <w:t>(621)</w:t>
            </w:r>
          </w:p>
        </w:tc>
        <w:tc>
          <w:tcPr>
            <w:tcW w:w="1535" w:type="dxa"/>
            <w:shd w:val="clear" w:color="auto" w:fill="DBE4FF" w:themeFill="accent3" w:themeFillTint="33"/>
            <w:noWrap/>
            <w:hideMark/>
          </w:tcPr>
          <w:p w14:paraId="60C75197"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1.548</w:t>
            </w:r>
            <w:r>
              <w:br/>
              <w:t>(</w:t>
            </w:r>
            <w:r w:rsidRPr="007A6E64">
              <w:t>107.641</w:t>
            </w:r>
            <w:r>
              <w:t>)</w:t>
            </w:r>
          </w:p>
        </w:tc>
        <w:tc>
          <w:tcPr>
            <w:tcW w:w="1535" w:type="dxa"/>
            <w:shd w:val="clear" w:color="auto" w:fill="DBE4FF" w:themeFill="accent3" w:themeFillTint="33"/>
          </w:tcPr>
          <w:p w14:paraId="5992025E"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393" w:type="dxa"/>
            <w:shd w:val="clear" w:color="auto" w:fill="DBE4FF" w:themeFill="accent3" w:themeFillTint="33"/>
            <w:noWrap/>
            <w:hideMark/>
          </w:tcPr>
          <w:p w14:paraId="5171BB4C"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1.669</w:t>
            </w:r>
            <w:r>
              <w:br/>
              <w:t>(</w:t>
            </w:r>
            <w:r w:rsidRPr="00345931">
              <w:t>115.340</w:t>
            </w:r>
            <w:r>
              <w:t>)</w:t>
            </w:r>
          </w:p>
        </w:tc>
      </w:tr>
      <w:tr w:rsidR="00E77DAB" w:rsidRPr="007A6E64" w14:paraId="4C5D5734"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78DF5A42" w14:textId="77777777" w:rsidR="00E77DAB" w:rsidRPr="00733B8F" w:rsidRDefault="00E77DAB" w:rsidP="00737F40">
            <w:pPr>
              <w:jc w:val="right"/>
              <w:rPr>
                <w:color w:val="FFFFFF" w:themeColor="background1"/>
              </w:rPr>
            </w:pPr>
            <w:r w:rsidRPr="00733B8F">
              <w:rPr>
                <w:color w:val="FFFFFF" w:themeColor="background1"/>
              </w:rPr>
              <w:t>IETF</w:t>
            </w:r>
          </w:p>
        </w:tc>
        <w:tc>
          <w:tcPr>
            <w:tcW w:w="1535" w:type="dxa"/>
            <w:shd w:val="clear" w:color="auto" w:fill="B8C9FF" w:themeFill="accent3" w:themeFillTint="66"/>
            <w:noWrap/>
            <w:hideMark/>
          </w:tcPr>
          <w:p w14:paraId="2B969462"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25</w:t>
            </w:r>
            <w:r>
              <w:br/>
              <w:t>(</w:t>
            </w:r>
            <w:r w:rsidRPr="007A6E64">
              <w:t>4.192</w:t>
            </w:r>
            <w:r>
              <w:t>)</w:t>
            </w:r>
          </w:p>
        </w:tc>
        <w:tc>
          <w:tcPr>
            <w:tcW w:w="1535" w:type="dxa"/>
            <w:shd w:val="clear" w:color="auto" w:fill="B8C9FF" w:themeFill="accent3" w:themeFillTint="66"/>
            <w:noWrap/>
            <w:hideMark/>
          </w:tcPr>
          <w:p w14:paraId="4AC73790"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17</w:t>
            </w:r>
            <w:r>
              <w:br/>
              <w:t>(3.931)</w:t>
            </w:r>
          </w:p>
        </w:tc>
        <w:tc>
          <w:tcPr>
            <w:tcW w:w="1535" w:type="dxa"/>
            <w:shd w:val="clear" w:color="auto" w:fill="B8C9FF" w:themeFill="accent3" w:themeFillTint="66"/>
            <w:noWrap/>
            <w:hideMark/>
          </w:tcPr>
          <w:p w14:paraId="57AB5F7C"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2.036</w:t>
            </w:r>
            <w:r>
              <w:br/>
              <w:t>(</w:t>
            </w:r>
            <w:r w:rsidRPr="007A6E64">
              <w:t>112.206</w:t>
            </w:r>
            <w:r>
              <w:t>)</w:t>
            </w:r>
          </w:p>
        </w:tc>
        <w:tc>
          <w:tcPr>
            <w:tcW w:w="1535" w:type="dxa"/>
            <w:shd w:val="clear" w:color="auto" w:fill="B8C9FF" w:themeFill="accent3" w:themeFillTint="66"/>
          </w:tcPr>
          <w:p w14:paraId="647AFF85"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hideMark/>
          </w:tcPr>
          <w:p w14:paraId="5DA98B99"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2.078</w:t>
            </w:r>
            <w:r>
              <w:br/>
              <w:t>(</w:t>
            </w:r>
            <w:r w:rsidRPr="00345931">
              <w:t>120.331</w:t>
            </w:r>
            <w:r>
              <w:t>)</w:t>
            </w:r>
          </w:p>
        </w:tc>
      </w:tr>
      <w:tr w:rsidR="00E77DAB" w:rsidRPr="007A6E64" w14:paraId="160F56C9"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33E751F0" w14:textId="77777777" w:rsidR="00E77DAB" w:rsidRPr="00733B8F" w:rsidRDefault="00E77DAB" w:rsidP="00737F40">
            <w:pPr>
              <w:jc w:val="right"/>
              <w:rPr>
                <w:color w:val="FFFFFF" w:themeColor="background1"/>
              </w:rPr>
            </w:pPr>
            <w:r w:rsidRPr="00733B8F">
              <w:rPr>
                <w:color w:val="FFFFFF" w:themeColor="background1"/>
              </w:rPr>
              <w:t>ITU</w:t>
            </w:r>
          </w:p>
        </w:tc>
        <w:tc>
          <w:tcPr>
            <w:tcW w:w="1535" w:type="dxa"/>
            <w:shd w:val="clear" w:color="auto" w:fill="DBE4FF" w:themeFill="accent3" w:themeFillTint="33"/>
            <w:noWrap/>
            <w:hideMark/>
          </w:tcPr>
          <w:p w14:paraId="4C3F3B2E"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7A6E64">
              <w:t>1.802</w:t>
            </w:r>
            <w:r>
              <w:t>)</w:t>
            </w:r>
          </w:p>
        </w:tc>
        <w:tc>
          <w:tcPr>
            <w:tcW w:w="1535" w:type="dxa"/>
            <w:shd w:val="clear" w:color="auto" w:fill="DBE4FF" w:themeFill="accent3" w:themeFillTint="33"/>
            <w:noWrap/>
            <w:hideMark/>
          </w:tcPr>
          <w:p w14:paraId="30CE2921"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7A6E64">
              <w:t>1.802</w:t>
            </w:r>
            <w:r>
              <w:t>)</w:t>
            </w:r>
          </w:p>
        </w:tc>
        <w:tc>
          <w:tcPr>
            <w:tcW w:w="1535" w:type="dxa"/>
            <w:shd w:val="clear" w:color="auto" w:fill="DBE4FF" w:themeFill="accent3" w:themeFillTint="33"/>
            <w:noWrap/>
            <w:hideMark/>
          </w:tcPr>
          <w:p w14:paraId="700CB386"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tcPr>
          <w:p w14:paraId="32500208"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7A6E64">
              <w:t>4.911</w:t>
            </w:r>
            <w:r>
              <w:t>)</w:t>
            </w:r>
          </w:p>
        </w:tc>
        <w:tc>
          <w:tcPr>
            <w:tcW w:w="1393" w:type="dxa"/>
            <w:shd w:val="clear" w:color="auto" w:fill="DBE4FF" w:themeFill="accent3" w:themeFillTint="33"/>
            <w:noWrap/>
            <w:hideMark/>
          </w:tcPr>
          <w:p w14:paraId="426ACB8A"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345931">
              <w:t>6.713</w:t>
            </w:r>
            <w:r>
              <w:t>)</w:t>
            </w:r>
          </w:p>
        </w:tc>
      </w:tr>
      <w:tr w:rsidR="00E77DAB" w:rsidRPr="007A6E64" w14:paraId="1B863D7B"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658114D7" w14:textId="77777777" w:rsidR="00E77DAB" w:rsidRPr="00733B8F" w:rsidRDefault="00E77DAB" w:rsidP="00737F40">
            <w:pPr>
              <w:jc w:val="right"/>
              <w:rPr>
                <w:color w:val="FFFFFF" w:themeColor="background1"/>
              </w:rPr>
            </w:pPr>
            <w:r w:rsidRPr="00733B8F">
              <w:rPr>
                <w:color w:val="FFFFFF" w:themeColor="background1"/>
              </w:rPr>
              <w:t>OASIS</w:t>
            </w:r>
          </w:p>
        </w:tc>
        <w:tc>
          <w:tcPr>
            <w:tcW w:w="1535" w:type="dxa"/>
            <w:shd w:val="clear" w:color="auto" w:fill="B8C9FF" w:themeFill="accent3" w:themeFillTint="66"/>
            <w:noWrap/>
            <w:hideMark/>
          </w:tcPr>
          <w:p w14:paraId="2409624F"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42</w:t>
            </w:r>
            <w:r>
              <w:br/>
              <w:t>(</w:t>
            </w:r>
            <w:r w:rsidRPr="007A6E64">
              <w:t>3.983</w:t>
            </w:r>
            <w:r>
              <w:t>)</w:t>
            </w:r>
          </w:p>
        </w:tc>
        <w:tc>
          <w:tcPr>
            <w:tcW w:w="1535" w:type="dxa"/>
            <w:shd w:val="clear" w:color="auto" w:fill="B8C9FF" w:themeFill="accent3" w:themeFillTint="66"/>
            <w:noWrap/>
            <w:hideMark/>
          </w:tcPr>
          <w:p w14:paraId="170D4140"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noWrap/>
            <w:hideMark/>
          </w:tcPr>
          <w:p w14:paraId="728CF1D7"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tcPr>
          <w:p w14:paraId="2426AAC9"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hideMark/>
          </w:tcPr>
          <w:p w14:paraId="7A72A739"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42</w:t>
            </w:r>
            <w:r>
              <w:br/>
              <w:t>(</w:t>
            </w:r>
            <w:r w:rsidRPr="00345931">
              <w:t>3.983</w:t>
            </w:r>
            <w:r>
              <w:t>)</w:t>
            </w:r>
          </w:p>
        </w:tc>
      </w:tr>
      <w:tr w:rsidR="00E77DAB" w:rsidRPr="007A6E64" w14:paraId="6944B9C0"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07F15042" w14:textId="77777777" w:rsidR="00E77DAB" w:rsidRPr="00733B8F" w:rsidRDefault="00E77DAB" w:rsidP="00737F40">
            <w:pPr>
              <w:jc w:val="right"/>
              <w:rPr>
                <w:color w:val="FFFFFF" w:themeColor="background1"/>
              </w:rPr>
            </w:pPr>
            <w:r w:rsidRPr="00733B8F">
              <w:rPr>
                <w:color w:val="FFFFFF" w:themeColor="background1"/>
              </w:rPr>
              <w:t>W3C</w:t>
            </w:r>
          </w:p>
        </w:tc>
        <w:tc>
          <w:tcPr>
            <w:tcW w:w="1535" w:type="dxa"/>
            <w:shd w:val="clear" w:color="auto" w:fill="DBE4FF" w:themeFill="accent3" w:themeFillTint="33"/>
            <w:noWrap/>
            <w:hideMark/>
          </w:tcPr>
          <w:p w14:paraId="4FA0ACC6"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295</w:t>
            </w:r>
            <w:r>
              <w:br/>
              <w:t>(</w:t>
            </w:r>
            <w:r w:rsidRPr="007A6E64">
              <w:t>16.906</w:t>
            </w:r>
            <w:r>
              <w:t>)</w:t>
            </w:r>
          </w:p>
        </w:tc>
        <w:tc>
          <w:tcPr>
            <w:tcW w:w="1535" w:type="dxa"/>
            <w:shd w:val="clear" w:color="auto" w:fill="DBE4FF" w:themeFill="accent3" w:themeFillTint="33"/>
            <w:noWrap/>
            <w:hideMark/>
          </w:tcPr>
          <w:p w14:paraId="6210F5A1"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w:t>
            </w:r>
            <w:r>
              <w:br/>
              <w:t>(</w:t>
            </w:r>
            <w:r w:rsidRPr="007A6E64">
              <w:t>18</w:t>
            </w:r>
            <w:r>
              <w:t>)</w:t>
            </w:r>
          </w:p>
        </w:tc>
        <w:tc>
          <w:tcPr>
            <w:tcW w:w="1535" w:type="dxa"/>
            <w:shd w:val="clear" w:color="auto" w:fill="DBE4FF" w:themeFill="accent3" w:themeFillTint="33"/>
            <w:noWrap/>
            <w:hideMark/>
          </w:tcPr>
          <w:p w14:paraId="3FAC0930"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tcPr>
          <w:p w14:paraId="45E95F43"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393" w:type="dxa"/>
            <w:shd w:val="clear" w:color="auto" w:fill="DBE4FF" w:themeFill="accent3" w:themeFillTint="33"/>
            <w:noWrap/>
            <w:hideMark/>
          </w:tcPr>
          <w:p w14:paraId="24F86B9A"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296</w:t>
            </w:r>
            <w:r>
              <w:br/>
              <w:t>(</w:t>
            </w:r>
            <w:r w:rsidRPr="00345931">
              <w:t>16.924</w:t>
            </w:r>
            <w:r>
              <w:t>)</w:t>
            </w:r>
          </w:p>
        </w:tc>
      </w:tr>
      <w:tr w:rsidR="00E77DAB" w:rsidRPr="007A6E64" w14:paraId="53B9856E"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tcPr>
          <w:p w14:paraId="0C96ED8B" w14:textId="77777777" w:rsidR="00E77DAB" w:rsidRPr="00733B8F" w:rsidRDefault="00E77DAB" w:rsidP="00737F40">
            <w:pPr>
              <w:jc w:val="right"/>
              <w:rPr>
                <w:color w:val="FFFFFF" w:themeColor="background1"/>
              </w:rPr>
            </w:pPr>
            <w:r w:rsidRPr="00733B8F">
              <w:rPr>
                <w:color w:val="FFFFFF" w:themeColor="background1"/>
              </w:rPr>
              <w:t>IEC*</w:t>
            </w:r>
          </w:p>
        </w:tc>
        <w:tc>
          <w:tcPr>
            <w:tcW w:w="1535" w:type="dxa"/>
            <w:shd w:val="clear" w:color="auto" w:fill="B8C9FF" w:themeFill="accent3" w:themeFillTint="66"/>
            <w:noWrap/>
          </w:tcPr>
          <w:p w14:paraId="1523AB77"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noWrap/>
          </w:tcPr>
          <w:p w14:paraId="1475B007"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noWrap/>
          </w:tcPr>
          <w:p w14:paraId="01EEAE13"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2.017</w:t>
            </w:r>
          </w:p>
        </w:tc>
        <w:tc>
          <w:tcPr>
            <w:tcW w:w="1535" w:type="dxa"/>
            <w:shd w:val="clear" w:color="auto" w:fill="B8C9FF" w:themeFill="accent3" w:themeFillTint="66"/>
          </w:tcPr>
          <w:p w14:paraId="3C98C4DA"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tcPr>
          <w:p w14:paraId="4BC4B0A5"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345931">
              <w:t>2.017</w:t>
            </w:r>
          </w:p>
        </w:tc>
      </w:tr>
      <w:tr w:rsidR="00E77DAB" w:rsidRPr="007A6E64" w14:paraId="572B911F"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tcPr>
          <w:p w14:paraId="0F409E7C" w14:textId="77777777" w:rsidR="00E77DAB" w:rsidRPr="00733B8F" w:rsidRDefault="00E77DAB" w:rsidP="00737F40">
            <w:pPr>
              <w:jc w:val="right"/>
              <w:rPr>
                <w:color w:val="FFFFFF" w:themeColor="background1"/>
                <w:vertAlign w:val="superscript"/>
              </w:rPr>
            </w:pPr>
            <w:r w:rsidRPr="00733B8F">
              <w:rPr>
                <w:color w:val="FFFFFF" w:themeColor="background1"/>
              </w:rPr>
              <w:t>ISO*</w:t>
            </w:r>
          </w:p>
        </w:tc>
        <w:tc>
          <w:tcPr>
            <w:tcW w:w="1535" w:type="dxa"/>
            <w:shd w:val="clear" w:color="auto" w:fill="DBE4FF" w:themeFill="accent3" w:themeFillTint="33"/>
            <w:noWrap/>
          </w:tcPr>
          <w:p w14:paraId="3D0CC680"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noWrap/>
          </w:tcPr>
          <w:p w14:paraId="2E27F2F8"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102</w:t>
            </w:r>
          </w:p>
        </w:tc>
        <w:tc>
          <w:tcPr>
            <w:tcW w:w="1535" w:type="dxa"/>
            <w:shd w:val="clear" w:color="auto" w:fill="DBE4FF" w:themeFill="accent3" w:themeFillTint="33"/>
            <w:noWrap/>
          </w:tcPr>
          <w:p w14:paraId="4DA0DF19"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1.678</w:t>
            </w:r>
          </w:p>
        </w:tc>
        <w:tc>
          <w:tcPr>
            <w:tcW w:w="1535" w:type="dxa"/>
            <w:shd w:val="clear" w:color="auto" w:fill="DBE4FF" w:themeFill="accent3" w:themeFillTint="33"/>
          </w:tcPr>
          <w:p w14:paraId="2F9B951B"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393" w:type="dxa"/>
            <w:shd w:val="clear" w:color="auto" w:fill="DBE4FF" w:themeFill="accent3" w:themeFillTint="33"/>
            <w:noWrap/>
          </w:tcPr>
          <w:p w14:paraId="7EB3EA2C"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345931">
              <w:t>1.780</w:t>
            </w:r>
          </w:p>
        </w:tc>
      </w:tr>
      <w:tr w:rsidR="00E77DAB" w:rsidRPr="007A6E64" w14:paraId="38D967F5" w14:textId="77777777" w:rsidTr="00225298">
        <w:trPr>
          <w:cnfStyle w:val="010000000000" w:firstRow="0" w:lastRow="1"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3D6B24E8" w14:textId="77777777" w:rsidR="00E77DAB" w:rsidRPr="00733B8F" w:rsidRDefault="00E77DAB" w:rsidP="00737F40">
            <w:pPr>
              <w:jc w:val="right"/>
              <w:rPr>
                <w:color w:val="FFFFFF" w:themeColor="background1"/>
              </w:rPr>
            </w:pPr>
            <w:r w:rsidRPr="00733B8F">
              <w:rPr>
                <w:color w:val="FFFFFF" w:themeColor="background1"/>
              </w:rPr>
              <w:t>Totaal</w:t>
            </w:r>
          </w:p>
        </w:tc>
        <w:tc>
          <w:tcPr>
            <w:tcW w:w="1535" w:type="dxa"/>
            <w:shd w:val="clear" w:color="auto" w:fill="B8C9FF" w:themeFill="accent3" w:themeFillTint="66"/>
            <w:noWrap/>
            <w:hideMark/>
          </w:tcPr>
          <w:p w14:paraId="5273BF88"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1.240</w:t>
            </w:r>
            <w:r>
              <w:br/>
              <w:t>(63.453)</w:t>
            </w:r>
          </w:p>
        </w:tc>
        <w:tc>
          <w:tcPr>
            <w:tcW w:w="1535" w:type="dxa"/>
            <w:shd w:val="clear" w:color="auto" w:fill="B8C9FF" w:themeFill="accent3" w:themeFillTint="66"/>
            <w:noWrap/>
            <w:hideMark/>
          </w:tcPr>
          <w:p w14:paraId="3D87A9C9"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141</w:t>
            </w:r>
            <w:r>
              <w:br/>
              <w:t>(7.305)</w:t>
            </w:r>
          </w:p>
        </w:tc>
        <w:tc>
          <w:tcPr>
            <w:tcW w:w="1535" w:type="dxa"/>
            <w:shd w:val="clear" w:color="auto" w:fill="B8C9FF" w:themeFill="accent3" w:themeFillTint="66"/>
            <w:noWrap/>
            <w:hideMark/>
          </w:tcPr>
          <w:p w14:paraId="188954A5"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12.675</w:t>
            </w:r>
            <w:r>
              <w:br/>
              <w:t>(</w:t>
            </w:r>
            <w:r w:rsidRPr="00D73CE3">
              <w:t>393.960</w:t>
            </w:r>
            <w:r>
              <w:t>)</w:t>
            </w:r>
          </w:p>
        </w:tc>
        <w:tc>
          <w:tcPr>
            <w:tcW w:w="1535" w:type="dxa"/>
            <w:shd w:val="clear" w:color="auto" w:fill="B8C9FF" w:themeFill="accent3" w:themeFillTint="66"/>
          </w:tcPr>
          <w:p w14:paraId="67810280"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0</w:t>
            </w:r>
            <w:r>
              <w:br/>
              <w:t>(</w:t>
            </w:r>
            <w:r w:rsidRPr="00D73CE3">
              <w:t>4.911</w:t>
            </w:r>
            <w:r>
              <w:t>)</w:t>
            </w:r>
          </w:p>
        </w:tc>
        <w:tc>
          <w:tcPr>
            <w:tcW w:w="1393" w:type="dxa"/>
            <w:shd w:val="clear" w:color="auto" w:fill="B8C9FF" w:themeFill="accent3" w:themeFillTint="66"/>
            <w:noWrap/>
            <w:hideMark/>
          </w:tcPr>
          <w:p w14:paraId="5B49CA0E" w14:textId="77777777" w:rsidR="00E77DAB" w:rsidRPr="00A550A9" w:rsidRDefault="00E77DAB" w:rsidP="00737F40">
            <w:pPr>
              <w:jc w:val="right"/>
              <w:cnfStyle w:val="010000000000" w:firstRow="0" w:lastRow="1" w:firstColumn="0" w:lastColumn="0" w:oddVBand="0" w:evenVBand="0" w:oddHBand="0" w:evenHBand="0" w:firstRowFirstColumn="0" w:firstRowLastColumn="0" w:lastRowFirstColumn="0" w:lastRowLastColumn="0"/>
            </w:pPr>
            <w:r>
              <w:t>14.056</w:t>
            </w:r>
            <w:r>
              <w:br/>
              <w:t>(469.629)</w:t>
            </w:r>
          </w:p>
        </w:tc>
      </w:tr>
    </w:tbl>
    <w:p w14:paraId="0775F8ED" w14:textId="0DE81751" w:rsidR="00E77DAB" w:rsidRDefault="00417035" w:rsidP="00417035">
      <w:r>
        <w:rPr>
          <w:sz w:val="16"/>
          <w:szCs w:val="16"/>
        </w:rPr>
        <w:br/>
        <w:t xml:space="preserve">Toelichting bij tabel 2: </w:t>
      </w:r>
      <w:r w:rsidRPr="00D27B9A">
        <w:rPr>
          <w:sz w:val="16"/>
          <w:szCs w:val="16"/>
        </w:rPr>
        <w:t>De waarde tussen haakjes is het totale aantal voor die categorie. Voor IEC en ISO zijn de beschikbare gegevens beperkt tot participatie van Nederlandse belanghebbenden. Zij zijn aangegeven met een asterisk (</w:t>
      </w:r>
      <w:r w:rsidRPr="00D27B9A">
        <w:rPr>
          <w:b/>
          <w:bCs/>
          <w:sz w:val="16"/>
          <w:szCs w:val="16"/>
        </w:rPr>
        <w:t>*</w:t>
      </w:r>
      <w:r w:rsidRPr="00D27B9A">
        <w:rPr>
          <w:sz w:val="16"/>
          <w:szCs w:val="16"/>
        </w:rPr>
        <w:t>). In de totalen zijn zij zowel opgeteld bij Nederlandse belanghebbenden als bij totale participatie. Dit is over de periode 2019-2024, afhankelijk van beschikbaarheid van gegevens.</w:t>
      </w:r>
    </w:p>
    <w:p w14:paraId="396F1A42" w14:textId="77777777" w:rsidR="00C24848" w:rsidRDefault="00C24848" w:rsidP="00737F40">
      <w:pPr>
        <w:jc w:val="right"/>
      </w:pPr>
    </w:p>
    <w:p w14:paraId="53DB442F" w14:textId="09056EE2" w:rsidR="00E77DAB" w:rsidRDefault="00E77DAB" w:rsidP="000E4242">
      <w:pPr>
        <w:pStyle w:val="Kop2"/>
        <w:numPr>
          <w:ilvl w:val="1"/>
          <w:numId w:val="39"/>
        </w:numPr>
        <w:spacing w:line="288" w:lineRule="auto"/>
      </w:pPr>
      <w:bookmarkStart w:id="94" w:name="_Toc188349256"/>
      <w:bookmarkStart w:id="95" w:name="_Toc188354006"/>
      <w:bookmarkStart w:id="96" w:name="_Toc188354054"/>
      <w:bookmarkStart w:id="97" w:name="_Toc188372421"/>
      <w:bookmarkStart w:id="98" w:name="_Toc188372546"/>
      <w:bookmarkStart w:id="99" w:name="_Toc188456643"/>
      <w:bookmarkStart w:id="100" w:name="_Toc188707990"/>
      <w:bookmarkStart w:id="101" w:name="_Toc188863910"/>
      <w:bookmarkStart w:id="102" w:name="_Toc189313415"/>
      <w:bookmarkStart w:id="103" w:name="_Toc189313868"/>
      <w:bookmarkStart w:id="104" w:name="_Toc196564648"/>
      <w:r>
        <w:t>Nederlandse participatie per organisatietype</w:t>
      </w:r>
      <w:bookmarkEnd w:id="94"/>
      <w:bookmarkEnd w:id="95"/>
      <w:bookmarkEnd w:id="96"/>
      <w:bookmarkEnd w:id="97"/>
      <w:bookmarkEnd w:id="98"/>
      <w:bookmarkEnd w:id="99"/>
      <w:bookmarkEnd w:id="100"/>
      <w:bookmarkEnd w:id="101"/>
      <w:bookmarkEnd w:id="102"/>
      <w:bookmarkEnd w:id="103"/>
      <w:bookmarkEnd w:id="104"/>
    </w:p>
    <w:p w14:paraId="3F8F1B07" w14:textId="07ED6934" w:rsidR="00E77DAB" w:rsidRPr="00707363" w:rsidRDefault="00E77DAB" w:rsidP="00707363">
      <w:pPr>
        <w:pStyle w:val="Paragraph0"/>
        <w:rPr>
          <w:strike/>
        </w:rPr>
      </w:pPr>
      <w:r w:rsidRPr="1B12DF6E">
        <w:t xml:space="preserve">De totale Nederlandse participatie per organisatietype wordt getoond in </w:t>
      </w:r>
      <w:r w:rsidR="00EC6F3D" w:rsidRPr="00D20A34">
        <w:rPr>
          <w:b/>
          <w:bCs/>
        </w:rPr>
        <w:t xml:space="preserve">tabel </w:t>
      </w:r>
      <w:r w:rsidR="00EC6F3D" w:rsidRPr="00D20A34">
        <w:rPr>
          <w:b/>
          <w:bCs/>
        </w:rPr>
        <w:fldChar w:fldCharType="begin"/>
      </w:r>
      <w:r w:rsidR="00EC6F3D" w:rsidRPr="00D20A34">
        <w:rPr>
          <w:b/>
          <w:bCs/>
        </w:rPr>
        <w:instrText xml:space="preserve"> SEQ Tabel \* ARABIC </w:instrText>
      </w:r>
      <w:r w:rsidR="00EC6F3D" w:rsidRPr="00D20A34">
        <w:rPr>
          <w:b/>
          <w:bCs/>
        </w:rPr>
        <w:fldChar w:fldCharType="separate"/>
      </w:r>
      <w:r w:rsidR="00EC6F3D" w:rsidRPr="00D20A34">
        <w:rPr>
          <w:b/>
          <w:bCs/>
        </w:rPr>
        <w:t>3</w:t>
      </w:r>
      <w:r w:rsidR="00EC6F3D" w:rsidRPr="00D20A34">
        <w:rPr>
          <w:b/>
          <w:bCs/>
        </w:rPr>
        <w:fldChar w:fldCharType="end"/>
      </w:r>
      <w:r w:rsidRPr="1B12DF6E">
        <w:t xml:space="preserve"> voor de </w:t>
      </w:r>
      <w:proofErr w:type="spellStart"/>
      <w:r w:rsidR="001D3461">
        <w:t>SDO’s</w:t>
      </w:r>
      <w:proofErr w:type="spellEnd"/>
      <w:r w:rsidRPr="1B12DF6E">
        <w:t xml:space="preserve"> waarbij dat herleidbaar is. Nederlandse participatie is geoperationaliseerd als participatie namens een Nederlands belang.</w:t>
      </w:r>
      <w:r w:rsidR="008A2954">
        <w:t xml:space="preserve"> </w:t>
      </w:r>
      <w:r>
        <w:t xml:space="preserve">IEC en ISO hebben nationale vertegenwoordiging </w:t>
      </w:r>
      <w:r w:rsidRPr="00A139BC">
        <w:t>geregistreerd</w:t>
      </w:r>
      <w:r>
        <w:t>, hier is de organisatie niet herleidbaar. Omdat hier geen organisatietypes kunnen worden geduid, zijn deze niet weergegeven in onderstaande cijfers.</w:t>
      </w:r>
    </w:p>
    <w:p w14:paraId="71FC4D17" w14:textId="2B445274" w:rsidR="00327590" w:rsidRPr="00D27B9A" w:rsidRDefault="00327590" w:rsidP="00327590">
      <w:pPr>
        <w:pStyle w:val="Bijschrift"/>
        <w:rPr>
          <w:sz w:val="16"/>
          <w:szCs w:val="16"/>
        </w:rPr>
      </w:pPr>
      <w:r w:rsidRPr="00D27B9A">
        <w:rPr>
          <w:sz w:val="16"/>
          <w:szCs w:val="16"/>
        </w:rPr>
        <w:t xml:space="preserve">Tabel </w:t>
      </w:r>
      <w:r w:rsidRPr="00D27B9A">
        <w:rPr>
          <w:sz w:val="16"/>
          <w:szCs w:val="16"/>
        </w:rPr>
        <w:fldChar w:fldCharType="begin"/>
      </w:r>
      <w:r w:rsidRPr="00D27B9A">
        <w:rPr>
          <w:sz w:val="16"/>
          <w:szCs w:val="16"/>
        </w:rPr>
        <w:instrText xml:space="preserve"> SEQ Tabel \* ARABIC </w:instrText>
      </w:r>
      <w:r w:rsidRPr="00D27B9A">
        <w:rPr>
          <w:sz w:val="16"/>
          <w:szCs w:val="16"/>
        </w:rPr>
        <w:fldChar w:fldCharType="separate"/>
      </w:r>
      <w:r w:rsidR="0058380D">
        <w:rPr>
          <w:noProof/>
          <w:sz w:val="16"/>
          <w:szCs w:val="16"/>
        </w:rPr>
        <w:t>3</w:t>
      </w:r>
      <w:r w:rsidRPr="00D27B9A">
        <w:rPr>
          <w:sz w:val="16"/>
          <w:szCs w:val="16"/>
        </w:rPr>
        <w:fldChar w:fldCharType="end"/>
      </w:r>
      <w:r w:rsidRPr="00D27B9A">
        <w:rPr>
          <w:sz w:val="16"/>
          <w:szCs w:val="16"/>
        </w:rPr>
        <w:t xml:space="preserve"> </w:t>
      </w:r>
      <w:r w:rsidR="00D906FF">
        <w:rPr>
          <w:sz w:val="16"/>
          <w:szCs w:val="16"/>
        </w:rPr>
        <w:t>H</w:t>
      </w:r>
      <w:r w:rsidR="00D27B9A" w:rsidRPr="00D27B9A">
        <w:rPr>
          <w:sz w:val="16"/>
          <w:szCs w:val="16"/>
        </w:rPr>
        <w:t>et aantal Nederlandse participaties per organisatietype over de periode 2019-2024</w:t>
      </w:r>
      <w:r w:rsidRPr="00D27B9A">
        <w:rPr>
          <w:sz w:val="16"/>
          <w:szCs w:val="16"/>
        </w:rPr>
        <w:t xml:space="preserve">. </w:t>
      </w:r>
    </w:p>
    <w:tbl>
      <w:tblPr>
        <w:tblStyle w:val="Lijsttabel4-Accent1"/>
        <w:tblW w:w="920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699"/>
        <w:gridCol w:w="1510"/>
      </w:tblGrid>
      <w:tr w:rsidR="00E77DAB" w:rsidRPr="00E2759D" w14:paraId="3611468D" w14:textId="77777777" w:rsidTr="009E758C">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7699" w:type="dxa"/>
            <w:tcBorders>
              <w:top w:val="none" w:sz="0" w:space="0" w:color="auto"/>
              <w:left w:val="none" w:sz="0" w:space="0" w:color="auto"/>
              <w:bottom w:val="none" w:sz="0" w:space="0" w:color="auto"/>
            </w:tcBorders>
            <w:shd w:val="clear" w:color="auto" w:fill="4F7AFF" w:themeFill="accent3"/>
            <w:noWrap/>
            <w:hideMark/>
          </w:tcPr>
          <w:p w14:paraId="73F2261F" w14:textId="77777777" w:rsidR="00E77DAB" w:rsidRPr="008C1129" w:rsidRDefault="00E77DAB" w:rsidP="00737F40">
            <w:pPr>
              <w:rPr>
                <w:kern w:val="2"/>
                <w14:ligatures w14:val="standardContextual"/>
              </w:rPr>
            </w:pPr>
            <w:r w:rsidRPr="008C1129">
              <w:rPr>
                <w:kern w:val="2"/>
                <w14:ligatures w14:val="standardContextual"/>
              </w:rPr>
              <w:t>Type</w:t>
            </w:r>
          </w:p>
        </w:tc>
        <w:tc>
          <w:tcPr>
            <w:tcW w:w="1510" w:type="dxa"/>
            <w:tcBorders>
              <w:top w:val="none" w:sz="0" w:space="0" w:color="auto"/>
              <w:bottom w:val="none" w:sz="0" w:space="0" w:color="auto"/>
              <w:right w:val="none" w:sz="0" w:space="0" w:color="auto"/>
            </w:tcBorders>
            <w:shd w:val="clear" w:color="auto" w:fill="4F7AFF" w:themeFill="accent3"/>
            <w:noWrap/>
            <w:hideMark/>
          </w:tcPr>
          <w:p w14:paraId="2BAD653B" w14:textId="77777777" w:rsidR="00E77DAB" w:rsidRPr="008C1129" w:rsidRDefault="00E77DAB" w:rsidP="00737F40">
            <w:pPr>
              <w:jc w:val="right"/>
              <w:cnfStyle w:val="100000000000" w:firstRow="1" w:lastRow="0" w:firstColumn="0" w:lastColumn="0" w:oddVBand="0" w:evenVBand="0" w:oddHBand="0" w:evenHBand="0" w:firstRowFirstColumn="0" w:firstRowLastColumn="0" w:lastRowFirstColumn="0" w:lastRowLastColumn="0"/>
              <w:rPr>
                <w:kern w:val="2"/>
                <w14:ligatures w14:val="standardContextual"/>
              </w:rPr>
            </w:pPr>
            <w:r w:rsidRPr="008C1129">
              <w:rPr>
                <w:kern w:val="2"/>
                <w14:ligatures w14:val="standardContextual"/>
              </w:rPr>
              <w:t>Aantal participaties</w:t>
            </w:r>
          </w:p>
        </w:tc>
      </w:tr>
      <w:tr w:rsidR="00AE580E" w:rsidRPr="00E2759D" w14:paraId="7CB0EBF1" w14:textId="77777777" w:rsidTr="009E758C">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7699" w:type="dxa"/>
            <w:shd w:val="clear" w:color="auto" w:fill="B8C9FF" w:themeFill="accent3" w:themeFillTint="66"/>
            <w:noWrap/>
            <w:hideMark/>
          </w:tcPr>
          <w:p w14:paraId="4FCC58F4"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Nederlandse organisaties zonder (noemenswaardige) internationale vestigingen (n=42)</w:t>
            </w:r>
          </w:p>
        </w:tc>
        <w:tc>
          <w:tcPr>
            <w:tcW w:w="1510" w:type="dxa"/>
            <w:shd w:val="clear" w:color="auto" w:fill="B8C9FF" w:themeFill="accent3" w:themeFillTint="66"/>
            <w:noWrap/>
            <w:hideMark/>
          </w:tcPr>
          <w:p w14:paraId="6D7D5849" w14:textId="77777777" w:rsidR="00E77DAB" w:rsidRPr="008C1129" w:rsidRDefault="00E77DAB" w:rsidP="00737F40">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E9468C">
              <w:t>1558</w:t>
            </w:r>
          </w:p>
        </w:tc>
      </w:tr>
      <w:tr w:rsidR="00AE580E" w:rsidRPr="00E2759D" w14:paraId="624E7B95" w14:textId="77777777" w:rsidTr="009E758C">
        <w:trPr>
          <w:trHeight w:val="123"/>
        </w:trPr>
        <w:tc>
          <w:tcPr>
            <w:cnfStyle w:val="001000000000" w:firstRow="0" w:lastRow="0" w:firstColumn="1" w:lastColumn="0" w:oddVBand="0" w:evenVBand="0" w:oddHBand="0" w:evenHBand="0" w:firstRowFirstColumn="0" w:firstRowLastColumn="0" w:lastRowFirstColumn="0" w:lastRowLastColumn="0"/>
            <w:tcW w:w="7699" w:type="dxa"/>
            <w:shd w:val="clear" w:color="auto" w:fill="DBE4FF" w:themeFill="accent3" w:themeFillTint="33"/>
            <w:noWrap/>
            <w:hideMark/>
          </w:tcPr>
          <w:p w14:paraId="2A586D78"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Nederlandse organisaties met internationale vestigingen (n=5)</w:t>
            </w:r>
          </w:p>
        </w:tc>
        <w:tc>
          <w:tcPr>
            <w:tcW w:w="1510" w:type="dxa"/>
            <w:shd w:val="clear" w:color="auto" w:fill="DBE4FF" w:themeFill="accent3" w:themeFillTint="33"/>
            <w:noWrap/>
            <w:hideMark/>
          </w:tcPr>
          <w:p w14:paraId="1D6C643F" w14:textId="77777777" w:rsidR="00E77DAB" w:rsidRPr="008C1129" w:rsidRDefault="00E77DAB" w:rsidP="00737F40">
            <w:pPr>
              <w:jc w:val="right"/>
              <w:cnfStyle w:val="000000000000" w:firstRow="0" w:lastRow="0" w:firstColumn="0" w:lastColumn="0" w:oddVBand="0" w:evenVBand="0" w:oddHBand="0" w:evenHBand="0" w:firstRowFirstColumn="0" w:firstRowLastColumn="0" w:lastRowFirstColumn="0" w:lastRowLastColumn="0"/>
              <w:rPr>
                <w:kern w:val="2"/>
                <w14:ligatures w14:val="standardContextual"/>
              </w:rPr>
            </w:pPr>
            <w:r w:rsidRPr="00E9468C">
              <w:t>1237</w:t>
            </w:r>
          </w:p>
        </w:tc>
      </w:tr>
      <w:tr w:rsidR="00AE580E" w:rsidRPr="00E2759D" w14:paraId="2E36B623" w14:textId="77777777" w:rsidTr="009E758C">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7699" w:type="dxa"/>
            <w:shd w:val="clear" w:color="auto" w:fill="B8C9FF" w:themeFill="accent3" w:themeFillTint="66"/>
            <w:noWrap/>
            <w:hideMark/>
          </w:tcPr>
          <w:p w14:paraId="77E7F3E5"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Nederlandse vestigingen van buitenlandse organisaties (n=16)</w:t>
            </w:r>
          </w:p>
        </w:tc>
        <w:tc>
          <w:tcPr>
            <w:tcW w:w="1510" w:type="dxa"/>
            <w:shd w:val="clear" w:color="auto" w:fill="B8C9FF" w:themeFill="accent3" w:themeFillTint="66"/>
            <w:noWrap/>
            <w:hideMark/>
          </w:tcPr>
          <w:p w14:paraId="18848032" w14:textId="77777777" w:rsidR="00E77DAB" w:rsidRPr="008C1129" w:rsidRDefault="00E77DAB" w:rsidP="00737F40">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E9468C">
              <w:t>7435</w:t>
            </w:r>
          </w:p>
        </w:tc>
      </w:tr>
      <w:tr w:rsidR="00AE580E" w:rsidRPr="00E2759D" w14:paraId="58159FF8" w14:textId="77777777" w:rsidTr="009E758C">
        <w:trPr>
          <w:trHeight w:val="272"/>
        </w:trPr>
        <w:tc>
          <w:tcPr>
            <w:cnfStyle w:val="001000000000" w:firstRow="0" w:lastRow="0" w:firstColumn="1" w:lastColumn="0" w:oddVBand="0" w:evenVBand="0" w:oddHBand="0" w:evenHBand="0" w:firstRowFirstColumn="0" w:firstRowLastColumn="0" w:lastRowFirstColumn="0" w:lastRowLastColumn="0"/>
            <w:tcW w:w="7699" w:type="dxa"/>
            <w:shd w:val="clear" w:color="auto" w:fill="DBE4FF" w:themeFill="accent3" w:themeFillTint="33"/>
            <w:noWrap/>
            <w:hideMark/>
          </w:tcPr>
          <w:p w14:paraId="03F62A7F"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Formele vertegenwoordigers van de Nederlandse overheid (n=1)</w:t>
            </w:r>
          </w:p>
        </w:tc>
        <w:tc>
          <w:tcPr>
            <w:tcW w:w="1510" w:type="dxa"/>
            <w:shd w:val="clear" w:color="auto" w:fill="DBE4FF" w:themeFill="accent3" w:themeFillTint="33"/>
            <w:noWrap/>
            <w:hideMark/>
          </w:tcPr>
          <w:p w14:paraId="15C8EC15" w14:textId="77777777" w:rsidR="00E77DAB" w:rsidRPr="008C1129" w:rsidRDefault="00E77DAB" w:rsidP="00737F40">
            <w:pPr>
              <w:jc w:val="right"/>
              <w:cnfStyle w:val="000000000000" w:firstRow="0" w:lastRow="0" w:firstColumn="0" w:lastColumn="0" w:oddVBand="0" w:evenVBand="0" w:oddHBand="0" w:evenHBand="0" w:firstRowFirstColumn="0" w:firstRowLastColumn="0" w:lastRowFirstColumn="0" w:lastRowLastColumn="0"/>
              <w:rPr>
                <w:kern w:val="2"/>
                <w14:ligatures w14:val="standardContextual"/>
              </w:rPr>
            </w:pPr>
            <w:r w:rsidRPr="00E9468C">
              <w:t>732</w:t>
            </w:r>
          </w:p>
        </w:tc>
      </w:tr>
      <w:tr w:rsidR="00AE580E" w:rsidRPr="00E2759D" w14:paraId="7290AA87" w14:textId="77777777" w:rsidTr="009E758C">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7699" w:type="dxa"/>
            <w:shd w:val="clear" w:color="auto" w:fill="B8C9FF" w:themeFill="accent3" w:themeFillTint="66"/>
            <w:noWrap/>
            <w:hideMark/>
          </w:tcPr>
          <w:p w14:paraId="50A6CBBA"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Organisaties van de Nederlandse overheid, waaronder Rijksoverheid, provincies, gemeenten, waterschappen, ZBO</w:t>
            </w:r>
            <w:r>
              <w:rPr>
                <w:b w:val="0"/>
                <w:bCs w:val="0"/>
                <w:kern w:val="2"/>
                <w14:ligatures w14:val="standardContextual"/>
              </w:rPr>
              <w:t>’</w:t>
            </w:r>
            <w:r w:rsidRPr="008C1129">
              <w:rPr>
                <w:b w:val="0"/>
                <w:bCs w:val="0"/>
                <w:kern w:val="2"/>
                <w14:ligatures w14:val="standardContextual"/>
              </w:rPr>
              <w:t>s en overheidsstichtingen (n=10)</w:t>
            </w:r>
          </w:p>
        </w:tc>
        <w:tc>
          <w:tcPr>
            <w:tcW w:w="1510" w:type="dxa"/>
            <w:shd w:val="clear" w:color="auto" w:fill="B8C9FF" w:themeFill="accent3" w:themeFillTint="66"/>
            <w:noWrap/>
            <w:hideMark/>
          </w:tcPr>
          <w:p w14:paraId="29E28839" w14:textId="77777777" w:rsidR="00E77DAB" w:rsidRPr="008C1129" w:rsidRDefault="00E77DAB" w:rsidP="00737F40">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E9468C">
              <w:t>162</w:t>
            </w:r>
          </w:p>
        </w:tc>
      </w:tr>
      <w:tr w:rsidR="00E77DAB" w:rsidRPr="00E2759D" w14:paraId="00DC5E48" w14:textId="77777777" w:rsidTr="009E758C">
        <w:trPr>
          <w:trHeight w:val="354"/>
        </w:trPr>
        <w:tc>
          <w:tcPr>
            <w:cnfStyle w:val="001000000000" w:firstRow="0" w:lastRow="0" w:firstColumn="1" w:lastColumn="0" w:oddVBand="0" w:evenVBand="0" w:oddHBand="0" w:evenHBand="0" w:firstRowFirstColumn="0" w:firstRowLastColumn="0" w:lastRowFirstColumn="0" w:lastRowLastColumn="0"/>
            <w:tcW w:w="7699" w:type="dxa"/>
            <w:shd w:val="clear" w:color="auto" w:fill="4F7AFF" w:themeFill="accent3"/>
            <w:noWrap/>
          </w:tcPr>
          <w:p w14:paraId="32EAE33F" w14:textId="77777777" w:rsidR="00E77DAB" w:rsidRPr="008C1129" w:rsidRDefault="00E77DAB" w:rsidP="00737F40">
            <w:pPr>
              <w:jc w:val="right"/>
              <w:rPr>
                <w:kern w:val="2"/>
                <w14:ligatures w14:val="standardContextual"/>
              </w:rPr>
            </w:pPr>
            <w:r w:rsidRPr="007C49AC">
              <w:rPr>
                <w:color w:val="FFFFFF" w:themeColor="background1"/>
                <w:kern w:val="2"/>
                <w14:ligatures w14:val="standardContextual"/>
              </w:rPr>
              <w:t>Totaal</w:t>
            </w:r>
          </w:p>
        </w:tc>
        <w:tc>
          <w:tcPr>
            <w:tcW w:w="1510" w:type="dxa"/>
            <w:shd w:val="clear" w:color="auto" w:fill="DBE4FF" w:themeFill="accent3" w:themeFillTint="33"/>
            <w:noWrap/>
          </w:tcPr>
          <w:p w14:paraId="781CB86E" w14:textId="77777777" w:rsidR="00E77DAB" w:rsidRPr="008C1129" w:rsidRDefault="00E77DAB" w:rsidP="00737F40">
            <w:pPr>
              <w:jc w:val="right"/>
              <w:cnfStyle w:val="000000000000" w:firstRow="0" w:lastRow="0" w:firstColumn="0" w:lastColumn="0" w:oddVBand="0" w:evenVBand="0" w:oddHBand="0" w:evenHBand="0" w:firstRowFirstColumn="0" w:firstRowLastColumn="0" w:lastRowFirstColumn="0" w:lastRowLastColumn="0"/>
              <w:rPr>
                <w:b/>
                <w:bCs/>
                <w:kern w:val="2"/>
                <w14:ligatures w14:val="standardContextual"/>
              </w:rPr>
            </w:pPr>
            <w:r w:rsidRPr="005A331F">
              <w:rPr>
                <w:b/>
                <w:bCs/>
                <w:kern w:val="2"/>
                <w14:ligatures w14:val="standardContextual"/>
              </w:rPr>
              <w:t>11.124</w:t>
            </w:r>
          </w:p>
        </w:tc>
      </w:tr>
    </w:tbl>
    <w:p w14:paraId="6D99592F" w14:textId="03F6DB38" w:rsidR="00D906FF" w:rsidRDefault="00D906FF" w:rsidP="00707363">
      <w:pPr>
        <w:pStyle w:val="Paragraph0"/>
        <w:rPr>
          <w:sz w:val="16"/>
          <w:szCs w:val="16"/>
        </w:rPr>
      </w:pPr>
      <w:r>
        <w:rPr>
          <w:sz w:val="16"/>
          <w:szCs w:val="16"/>
        </w:rPr>
        <w:t>Toelichting:</w:t>
      </w:r>
      <w:r w:rsidRPr="00D27B9A">
        <w:rPr>
          <w:sz w:val="16"/>
          <w:szCs w:val="16"/>
        </w:rPr>
        <w:t xml:space="preserve"> Van het totaal ontbreken IEC en ISO omdat daar geen koppeling met een organisatie gemaakt kan worden.</w:t>
      </w:r>
      <w:r w:rsidR="001335EA">
        <w:rPr>
          <w:sz w:val="16"/>
          <w:szCs w:val="16"/>
        </w:rPr>
        <w:t xml:space="preserve"> De n staat voor het aantal geïdentificeerde unieke organisaties in de categorie.</w:t>
      </w:r>
    </w:p>
    <w:p w14:paraId="6CA4DB13" w14:textId="5EA4A6A1" w:rsidR="00E77DAB" w:rsidRDefault="00E77DAB" w:rsidP="00707363">
      <w:pPr>
        <w:pStyle w:val="Paragraph0"/>
      </w:pPr>
      <w:r>
        <w:lastRenderedPageBreak/>
        <w:t xml:space="preserve">Verreweg de grootste groep deelnames wordt </w:t>
      </w:r>
      <w:r w:rsidRPr="00AD2FD9">
        <w:rPr>
          <w:rStyle w:val="Stijl3Char"/>
          <w:b w:val="0"/>
          <w:bCs w:val="0"/>
        </w:rPr>
        <w:t>gevormd door</w:t>
      </w:r>
      <w:r w:rsidRPr="00A849FA">
        <w:rPr>
          <w:rStyle w:val="Stijl3Char"/>
        </w:rPr>
        <w:t xml:space="preserve"> Nederlandse vestigingen van buitenlandse organisaties</w:t>
      </w:r>
      <w:r w:rsidRPr="00654A6F">
        <w:t>.</w:t>
      </w:r>
      <w:r>
        <w:t xml:space="preserve"> Hierbij moet in veel gevallen een kanttekening worden geplaatst: de Nederlandse belanghebbenden zijn geïdentificeerd op basis van naam, met als referentiemateriaal de lijst van NEN-leden en andere indicatoren dat zij mogelijk Nederlands zijn. In enkele gevallen bleek het goed mogelijk om Nederlandse vertegenwoordiging aan te wijzen, omdat de organisaties ook als zodanig geregistreerd zijn bij de SDO, zoals bij ETSI. In andere gevallen werkt herleiding op naam, waar bijvoorbeeld een vertegenwoordiger van een groot Amerikaans softwarebedrijf met vestigingen in Nederland wordt aangemerkt als Nederlandse belanghebbende. Het gevolg hiervan is dat de multinational, wanneer distinctie tussen de Nederlandse tak en andere takken niet te maken is, telt als Nederlandse belanghebbende. Dit geldt andersom ook voor Nederlandse organisaties met buitenlandse vestigingen.</w:t>
      </w:r>
    </w:p>
    <w:p w14:paraId="0B755A79" w14:textId="082E055A" w:rsidR="00E77DAB" w:rsidRDefault="00E77DAB" w:rsidP="00707363">
      <w:pPr>
        <w:pStyle w:val="Paragraph0"/>
      </w:pPr>
      <w:r>
        <w:t xml:space="preserve">Binnen de afbakening van dit onderzoek wordt de formele vertegenwoordiging van de Nederlandse overheid waargenomen door het ministerie van Economische Zaken, in de rol van verantwoordelijke voor Nederlandse participaties. Het komt voor dat specifieke Nederlandse overheidsorganisaties participeren in het opstellen van </w:t>
      </w:r>
      <w:r w:rsidR="00DB5A39">
        <w:t xml:space="preserve">standaarden </w:t>
      </w:r>
      <w:r>
        <w:t xml:space="preserve">op onderwerpen, zoals bijvoorbeeld Rijkswaterstaat op </w:t>
      </w:r>
      <w:r w:rsidRPr="008C395E">
        <w:t>asset management</w:t>
      </w:r>
      <w:r>
        <w:t>.</w:t>
      </w:r>
    </w:p>
    <w:p w14:paraId="4FF7D0D8" w14:textId="574352DC" w:rsidR="00E77DAB" w:rsidRPr="005B0E1A" w:rsidRDefault="00E77DAB" w:rsidP="000E4242">
      <w:pPr>
        <w:pStyle w:val="Kop2"/>
        <w:numPr>
          <w:ilvl w:val="1"/>
          <w:numId w:val="39"/>
        </w:numPr>
        <w:spacing w:line="288" w:lineRule="auto"/>
      </w:pPr>
      <w:bookmarkStart w:id="105" w:name="_Toc196564649"/>
      <w:r w:rsidRPr="005B0E1A">
        <w:t>Trends in Nederlandse vertegenwoordiging</w:t>
      </w:r>
      <w:bookmarkEnd w:id="105"/>
    </w:p>
    <w:p w14:paraId="60AEB08D" w14:textId="4030B8B5" w:rsidR="00E77DAB" w:rsidRDefault="00E77DAB" w:rsidP="00707363">
      <w:pPr>
        <w:pStyle w:val="Paragraph0"/>
      </w:pPr>
      <w:r w:rsidRPr="1B12DF6E">
        <w:t xml:space="preserve">Nederlandse participatie door de tijd is meetbaar qua aanwezigheid bij vergaderingen en </w:t>
      </w:r>
      <w:r w:rsidRPr="00E273B8">
        <w:t>qua inbreng van technische contributies bij 3GPP, ETSI, IETF, IEC en ISO. Voor ITU zijn gegevens van technische contributies voor een deel van de werkgroepen beschikbaar, maar geen van die technische contributies is gedaan door een organisatie die ais aangemerkt als Nederlandse belanghebbende. Wel zijn er Nederlandse belanghebbenden lid die niet terugkomen in de onderzoeksgegevens</w:t>
      </w:r>
      <w:r>
        <w:t>, vermoedelijk omdat het verzamelen van data binnen ITU niet volledig kon worden uitgevoerd.</w:t>
      </w:r>
    </w:p>
    <w:p w14:paraId="28B7F388" w14:textId="755F82E4" w:rsidR="00E77DAB" w:rsidRDefault="00E77DAB" w:rsidP="00707363">
      <w:pPr>
        <w:pStyle w:val="Kop3"/>
      </w:pPr>
      <w:bookmarkStart w:id="106" w:name="_Toc187660816"/>
      <w:bookmarkStart w:id="107" w:name="_Toc187660843"/>
      <w:bookmarkStart w:id="108" w:name="_Toc188707992"/>
      <w:bookmarkStart w:id="109" w:name="_Toc188863914"/>
      <w:bookmarkStart w:id="110" w:name="_Toc189313417"/>
      <w:bookmarkStart w:id="111" w:name="_Toc189313870"/>
      <w:bookmarkStart w:id="112" w:name="_Toc196564650"/>
      <w:r>
        <w:t xml:space="preserve">Aantal </w:t>
      </w:r>
      <w:r w:rsidR="002E5D6F">
        <w:t xml:space="preserve">individuele </w:t>
      </w:r>
      <w:r w:rsidR="00C917F8" w:rsidRPr="004F5E02">
        <w:t>Nederlan</w:t>
      </w:r>
      <w:r w:rsidR="00A96012" w:rsidRPr="004F5E02">
        <w:t>dse</w:t>
      </w:r>
      <w:r w:rsidR="00A96012">
        <w:t xml:space="preserve"> </w:t>
      </w:r>
      <w:r w:rsidR="002E5D6F">
        <w:t>deelnames</w:t>
      </w:r>
      <w:r>
        <w:t xml:space="preserve"> over tijd</w:t>
      </w:r>
      <w:bookmarkEnd w:id="106"/>
      <w:bookmarkEnd w:id="107"/>
      <w:bookmarkEnd w:id="108"/>
      <w:bookmarkEnd w:id="109"/>
      <w:bookmarkEnd w:id="110"/>
      <w:bookmarkEnd w:id="111"/>
      <w:bookmarkEnd w:id="112"/>
    </w:p>
    <w:p w14:paraId="17BE262D" w14:textId="1040A1AE" w:rsidR="007248AB" w:rsidRDefault="00E77DAB" w:rsidP="00707363">
      <w:pPr>
        <w:pStyle w:val="Paragraph0"/>
      </w:pPr>
      <w:r w:rsidRPr="005C286C">
        <w:rPr>
          <w:rStyle w:val="Stijl3Char"/>
        </w:rPr>
        <w:fldChar w:fldCharType="begin"/>
      </w:r>
      <w:r w:rsidRPr="005C286C">
        <w:rPr>
          <w:rStyle w:val="Stijl3Char"/>
        </w:rPr>
        <w:instrText xml:space="preserve"> REF _Ref188519373 \h  \* MERGEFORMAT </w:instrText>
      </w:r>
      <w:r w:rsidRPr="005C286C">
        <w:rPr>
          <w:rStyle w:val="Stijl3Char"/>
        </w:rPr>
      </w:r>
      <w:r w:rsidRPr="005C286C">
        <w:rPr>
          <w:rStyle w:val="Stijl3Char"/>
        </w:rPr>
        <w:fldChar w:fldCharType="separate"/>
      </w:r>
      <w:r w:rsidR="008B5A1A" w:rsidRPr="008B5A1A">
        <w:rPr>
          <w:rStyle w:val="Stijl3Char"/>
        </w:rPr>
        <w:t xml:space="preserve">Tabel </w:t>
      </w:r>
      <w:r w:rsidR="00880B40" w:rsidRPr="00880B40">
        <w:rPr>
          <w:rStyle w:val="Stijl3Char"/>
        </w:rPr>
        <w:fldChar w:fldCharType="begin"/>
      </w:r>
      <w:r w:rsidR="00880B40" w:rsidRPr="00880B40">
        <w:rPr>
          <w:rStyle w:val="Stijl3Char"/>
        </w:rPr>
        <w:instrText xml:space="preserve"> SEQ Tabel \* ARABIC </w:instrText>
      </w:r>
      <w:r w:rsidR="00880B40" w:rsidRPr="00880B40">
        <w:rPr>
          <w:rStyle w:val="Stijl3Char"/>
        </w:rPr>
        <w:fldChar w:fldCharType="separate"/>
      </w:r>
      <w:r w:rsidR="00880B40" w:rsidRPr="00880B40">
        <w:rPr>
          <w:rStyle w:val="Stijl3Char"/>
        </w:rPr>
        <w:t>4</w:t>
      </w:r>
      <w:r w:rsidR="00880B40" w:rsidRPr="00880B40">
        <w:rPr>
          <w:rStyle w:val="Stijl3Char"/>
        </w:rPr>
        <w:fldChar w:fldCharType="end"/>
      </w:r>
      <w:r w:rsidRPr="005C286C">
        <w:rPr>
          <w:rStyle w:val="Stijl3Char"/>
        </w:rPr>
        <w:fldChar w:fldCharType="end"/>
      </w:r>
      <w:r>
        <w:t xml:space="preserve"> laat het </w:t>
      </w:r>
      <w:r w:rsidRPr="002C0951">
        <w:t>absolute aantal</w:t>
      </w:r>
      <w:r w:rsidR="008B4641">
        <w:t xml:space="preserve"> </w:t>
      </w:r>
      <w:r w:rsidR="008B4641" w:rsidRPr="004F5E02">
        <w:t>Nederlandse</w:t>
      </w:r>
      <w:r>
        <w:t xml:space="preserve"> participaties over tijd zien. Participatie in de vorm van aanwezigheid bij bijeenkomsten van de </w:t>
      </w:r>
      <w:proofErr w:type="spellStart"/>
      <w:r w:rsidR="001D3461">
        <w:t>SDO’s</w:t>
      </w:r>
      <w:proofErr w:type="spellEnd"/>
      <w:r>
        <w:t xml:space="preserve"> en hun werkgroepen, is </w:t>
      </w:r>
      <w:r w:rsidRPr="006D1CAE">
        <w:t>over</w:t>
      </w:r>
      <w:r>
        <w:t xml:space="preserve"> tijd toegenomen, met weliswaar een dip in ETSI en IETF in 2023 en bij IEC in 2020. Bij IETF is de gemeten participatie constant sinds 2020. De afname bij ETSI van 2020 op 2023 is dus niet consistent met de algemene trends in participatie.</w:t>
      </w:r>
    </w:p>
    <w:p w14:paraId="6A46BB1D" w14:textId="5DC4AB65" w:rsidR="00E77DAB" w:rsidRDefault="0089747D" w:rsidP="000B3AFC">
      <w:r>
        <w:br w:type="page"/>
      </w:r>
    </w:p>
    <w:p w14:paraId="1500D3B4" w14:textId="2EBF77C6" w:rsidR="00362798" w:rsidRDefault="00362798" w:rsidP="00362798">
      <w:pPr>
        <w:pStyle w:val="Bijschrift"/>
        <w:keepNext/>
      </w:pPr>
      <w:r w:rsidRPr="00C42C4F">
        <w:rPr>
          <w:sz w:val="16"/>
          <w:szCs w:val="16"/>
        </w:rPr>
        <w:lastRenderedPageBreak/>
        <w:t xml:space="preserve">Tabel </w:t>
      </w:r>
      <w:r w:rsidRPr="00C42C4F">
        <w:rPr>
          <w:sz w:val="16"/>
          <w:szCs w:val="16"/>
        </w:rPr>
        <w:fldChar w:fldCharType="begin"/>
      </w:r>
      <w:r w:rsidRPr="00C42C4F">
        <w:rPr>
          <w:sz w:val="16"/>
          <w:szCs w:val="16"/>
        </w:rPr>
        <w:instrText xml:space="preserve"> SEQ Tabel \* ARABIC </w:instrText>
      </w:r>
      <w:r w:rsidRPr="00C42C4F">
        <w:rPr>
          <w:sz w:val="16"/>
          <w:szCs w:val="16"/>
        </w:rPr>
        <w:fldChar w:fldCharType="separate"/>
      </w:r>
      <w:r w:rsidR="0058380D">
        <w:rPr>
          <w:noProof/>
          <w:sz w:val="16"/>
          <w:szCs w:val="16"/>
        </w:rPr>
        <w:t>4</w:t>
      </w:r>
      <w:r w:rsidRPr="00C42C4F">
        <w:rPr>
          <w:sz w:val="16"/>
          <w:szCs w:val="16"/>
        </w:rPr>
        <w:fldChar w:fldCharType="end"/>
      </w:r>
      <w:r w:rsidRPr="00C42C4F">
        <w:rPr>
          <w:sz w:val="16"/>
          <w:szCs w:val="16"/>
        </w:rPr>
        <w:t xml:space="preserve"> </w:t>
      </w:r>
      <w:r w:rsidR="00C42C4F" w:rsidRPr="00C42C4F">
        <w:rPr>
          <w:sz w:val="16"/>
          <w:szCs w:val="16"/>
        </w:rPr>
        <w:t>Het aantal Nederlandse participaties over tijd (absoluut).</w:t>
      </w:r>
      <w:r w:rsidRPr="00C42C4F">
        <w:rPr>
          <w:sz w:val="16"/>
          <w:szCs w:val="16"/>
        </w:rPr>
        <w:t>Voor ITU zijn technische contributies over tijd gevonden, maar daarvan kon geen enkele aan een Nederlandse belanghebbende worden gekoppeld</w:t>
      </w:r>
      <w:r w:rsidRPr="00784FD2">
        <w:t>.</w:t>
      </w:r>
    </w:p>
    <w:tbl>
      <w:tblPr>
        <w:tblStyle w:val="Lijsttabel4-Accent1"/>
        <w:tblW w:w="3908"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414"/>
        <w:gridCol w:w="1133"/>
        <w:gridCol w:w="1276"/>
        <w:gridCol w:w="1133"/>
        <w:gridCol w:w="1135"/>
        <w:gridCol w:w="992"/>
      </w:tblGrid>
      <w:tr w:rsidR="00E77DAB" w:rsidRPr="009A0B47" w14:paraId="297579BA" w14:textId="77777777" w:rsidTr="005A331F">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998" w:type="pct"/>
            <w:tcBorders>
              <w:top w:val="none" w:sz="0" w:space="0" w:color="auto"/>
              <w:left w:val="none" w:sz="0" w:space="0" w:color="auto"/>
              <w:bottom w:val="none" w:sz="0" w:space="0" w:color="auto"/>
            </w:tcBorders>
            <w:shd w:val="clear" w:color="auto" w:fill="4F7AFF" w:themeFill="accent3"/>
            <w:noWrap/>
            <w:hideMark/>
          </w:tcPr>
          <w:p w14:paraId="36853827" w14:textId="77777777" w:rsidR="00E77DAB" w:rsidRPr="008A59F6" w:rsidRDefault="00E77DAB" w:rsidP="00737F40">
            <w:pPr>
              <w:jc w:val="right"/>
              <w:rPr>
                <w:szCs w:val="20"/>
              </w:rPr>
            </w:pPr>
            <w:r w:rsidRPr="008A59F6">
              <w:rPr>
                <w:szCs w:val="20"/>
              </w:rPr>
              <w:t>Jaar</w:t>
            </w:r>
          </w:p>
        </w:tc>
        <w:tc>
          <w:tcPr>
            <w:tcW w:w="800" w:type="pct"/>
            <w:tcBorders>
              <w:top w:val="none" w:sz="0" w:space="0" w:color="auto"/>
              <w:bottom w:val="none" w:sz="0" w:space="0" w:color="auto"/>
            </w:tcBorders>
            <w:shd w:val="clear" w:color="auto" w:fill="4F7AFF" w:themeFill="accent3"/>
            <w:noWrap/>
            <w:hideMark/>
          </w:tcPr>
          <w:p w14:paraId="2FC80A3C"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3GPP</w:t>
            </w:r>
          </w:p>
        </w:tc>
        <w:tc>
          <w:tcPr>
            <w:tcW w:w="901" w:type="pct"/>
            <w:tcBorders>
              <w:top w:val="none" w:sz="0" w:space="0" w:color="auto"/>
              <w:bottom w:val="none" w:sz="0" w:space="0" w:color="auto"/>
            </w:tcBorders>
            <w:shd w:val="clear" w:color="auto" w:fill="4F7AFF" w:themeFill="accent3"/>
            <w:noWrap/>
            <w:hideMark/>
          </w:tcPr>
          <w:p w14:paraId="283D6003"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ETSI</w:t>
            </w:r>
          </w:p>
        </w:tc>
        <w:tc>
          <w:tcPr>
            <w:tcW w:w="800" w:type="pct"/>
            <w:tcBorders>
              <w:top w:val="none" w:sz="0" w:space="0" w:color="auto"/>
              <w:bottom w:val="none" w:sz="0" w:space="0" w:color="auto"/>
            </w:tcBorders>
            <w:shd w:val="clear" w:color="auto" w:fill="4F7AFF" w:themeFill="accent3"/>
            <w:noWrap/>
            <w:hideMark/>
          </w:tcPr>
          <w:p w14:paraId="5599201D"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IETF</w:t>
            </w:r>
          </w:p>
        </w:tc>
        <w:tc>
          <w:tcPr>
            <w:tcW w:w="801" w:type="pct"/>
            <w:tcBorders>
              <w:top w:val="none" w:sz="0" w:space="0" w:color="auto"/>
              <w:bottom w:val="none" w:sz="0" w:space="0" w:color="auto"/>
            </w:tcBorders>
            <w:shd w:val="clear" w:color="auto" w:fill="4F7AFF" w:themeFill="accent3"/>
            <w:noWrap/>
            <w:hideMark/>
          </w:tcPr>
          <w:p w14:paraId="6E71EE3F"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IEC</w:t>
            </w:r>
          </w:p>
        </w:tc>
        <w:tc>
          <w:tcPr>
            <w:tcW w:w="700" w:type="pct"/>
            <w:tcBorders>
              <w:top w:val="none" w:sz="0" w:space="0" w:color="auto"/>
              <w:bottom w:val="none" w:sz="0" w:space="0" w:color="auto"/>
              <w:right w:val="none" w:sz="0" w:space="0" w:color="auto"/>
            </w:tcBorders>
            <w:shd w:val="clear" w:color="auto" w:fill="4F7AFF" w:themeFill="accent3"/>
            <w:noWrap/>
            <w:hideMark/>
          </w:tcPr>
          <w:p w14:paraId="23CDCE71"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ISO</w:t>
            </w:r>
          </w:p>
        </w:tc>
      </w:tr>
      <w:tr w:rsidR="00E77DAB" w:rsidRPr="009A0B47" w14:paraId="143F8841"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1ACBA2A6" w14:textId="77777777" w:rsidR="00E77DAB" w:rsidRPr="00193C45" w:rsidRDefault="00E77DAB" w:rsidP="00737F40">
            <w:pPr>
              <w:jc w:val="right"/>
              <w:rPr>
                <w:color w:val="FFFFFF" w:themeColor="background1"/>
                <w:szCs w:val="20"/>
              </w:rPr>
            </w:pPr>
            <w:r w:rsidRPr="00193C45">
              <w:rPr>
                <w:color w:val="FFFFFF" w:themeColor="background1"/>
                <w:szCs w:val="20"/>
              </w:rPr>
              <w:t>2019</w:t>
            </w:r>
          </w:p>
        </w:tc>
        <w:tc>
          <w:tcPr>
            <w:tcW w:w="800" w:type="pct"/>
            <w:shd w:val="clear" w:color="auto" w:fill="B8C9FF" w:themeFill="accent3" w:themeFillTint="66"/>
            <w:noWrap/>
            <w:hideMark/>
          </w:tcPr>
          <w:p w14:paraId="112B7820"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82</w:t>
            </w:r>
          </w:p>
        </w:tc>
        <w:tc>
          <w:tcPr>
            <w:tcW w:w="901" w:type="pct"/>
            <w:shd w:val="clear" w:color="auto" w:fill="B8C9FF" w:themeFill="accent3" w:themeFillTint="66"/>
          </w:tcPr>
          <w:p w14:paraId="4BAC117B"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112</w:t>
            </w:r>
          </w:p>
        </w:tc>
        <w:tc>
          <w:tcPr>
            <w:tcW w:w="800" w:type="pct"/>
            <w:shd w:val="clear" w:color="auto" w:fill="B8C9FF" w:themeFill="accent3" w:themeFillTint="66"/>
            <w:noWrap/>
            <w:hideMark/>
          </w:tcPr>
          <w:p w14:paraId="23277BD2"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p>
        </w:tc>
        <w:tc>
          <w:tcPr>
            <w:tcW w:w="801" w:type="pct"/>
            <w:shd w:val="clear" w:color="auto" w:fill="B8C9FF" w:themeFill="accent3" w:themeFillTint="66"/>
            <w:noWrap/>
            <w:hideMark/>
          </w:tcPr>
          <w:p w14:paraId="3CC5DC7D"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397</w:t>
            </w:r>
          </w:p>
        </w:tc>
        <w:tc>
          <w:tcPr>
            <w:tcW w:w="700" w:type="pct"/>
            <w:shd w:val="clear" w:color="auto" w:fill="B8C9FF" w:themeFill="accent3" w:themeFillTint="66"/>
            <w:noWrap/>
            <w:hideMark/>
          </w:tcPr>
          <w:p w14:paraId="0DA87FE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89</w:t>
            </w:r>
          </w:p>
        </w:tc>
      </w:tr>
      <w:tr w:rsidR="00E77DAB" w:rsidRPr="009A0B47" w14:paraId="2AC9E551" w14:textId="77777777">
        <w:trPr>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645AD617" w14:textId="77777777" w:rsidR="00E77DAB" w:rsidRPr="00193C45" w:rsidRDefault="00E77DAB" w:rsidP="00737F40">
            <w:pPr>
              <w:jc w:val="right"/>
              <w:rPr>
                <w:color w:val="FFFFFF" w:themeColor="background1"/>
                <w:szCs w:val="20"/>
              </w:rPr>
            </w:pPr>
            <w:r w:rsidRPr="00193C45">
              <w:rPr>
                <w:color w:val="FFFFFF" w:themeColor="background1"/>
                <w:szCs w:val="20"/>
              </w:rPr>
              <w:t>2020</w:t>
            </w:r>
          </w:p>
        </w:tc>
        <w:tc>
          <w:tcPr>
            <w:tcW w:w="800" w:type="pct"/>
            <w:shd w:val="clear" w:color="auto" w:fill="DBE4FF" w:themeFill="accent3" w:themeFillTint="33"/>
            <w:noWrap/>
            <w:hideMark/>
          </w:tcPr>
          <w:p w14:paraId="0BD41E34"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176</w:t>
            </w:r>
          </w:p>
        </w:tc>
        <w:tc>
          <w:tcPr>
            <w:tcW w:w="901" w:type="pct"/>
            <w:shd w:val="clear" w:color="auto" w:fill="DBE4FF" w:themeFill="accent3" w:themeFillTint="33"/>
          </w:tcPr>
          <w:p w14:paraId="63976F4E"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277</w:t>
            </w:r>
          </w:p>
        </w:tc>
        <w:tc>
          <w:tcPr>
            <w:tcW w:w="800" w:type="pct"/>
            <w:shd w:val="clear" w:color="auto" w:fill="DBE4FF" w:themeFill="accent3" w:themeFillTint="33"/>
            <w:noWrap/>
            <w:hideMark/>
          </w:tcPr>
          <w:p w14:paraId="4395E8F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80</w:t>
            </w:r>
          </w:p>
        </w:tc>
        <w:tc>
          <w:tcPr>
            <w:tcW w:w="801" w:type="pct"/>
            <w:shd w:val="clear" w:color="auto" w:fill="DBE4FF" w:themeFill="accent3" w:themeFillTint="33"/>
            <w:noWrap/>
            <w:hideMark/>
          </w:tcPr>
          <w:p w14:paraId="691624B7"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221</w:t>
            </w:r>
          </w:p>
        </w:tc>
        <w:tc>
          <w:tcPr>
            <w:tcW w:w="700" w:type="pct"/>
            <w:shd w:val="clear" w:color="auto" w:fill="DBE4FF" w:themeFill="accent3" w:themeFillTint="33"/>
            <w:noWrap/>
            <w:hideMark/>
          </w:tcPr>
          <w:p w14:paraId="118B5F0B"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209</w:t>
            </w:r>
          </w:p>
        </w:tc>
      </w:tr>
      <w:tr w:rsidR="00E77DAB" w:rsidRPr="009A0B47" w14:paraId="5E424F42"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1E6F105F" w14:textId="77777777" w:rsidR="00E77DAB" w:rsidRPr="00193C45" w:rsidRDefault="00E77DAB" w:rsidP="00737F40">
            <w:pPr>
              <w:jc w:val="right"/>
              <w:rPr>
                <w:color w:val="FFFFFF" w:themeColor="background1"/>
                <w:szCs w:val="20"/>
              </w:rPr>
            </w:pPr>
            <w:r w:rsidRPr="00193C45">
              <w:rPr>
                <w:color w:val="FFFFFF" w:themeColor="background1"/>
                <w:szCs w:val="20"/>
              </w:rPr>
              <w:t>2021</w:t>
            </w:r>
          </w:p>
        </w:tc>
        <w:tc>
          <w:tcPr>
            <w:tcW w:w="800" w:type="pct"/>
            <w:shd w:val="clear" w:color="auto" w:fill="B8C9FF" w:themeFill="accent3" w:themeFillTint="66"/>
            <w:noWrap/>
            <w:hideMark/>
          </w:tcPr>
          <w:p w14:paraId="25D3CBFA"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219</w:t>
            </w:r>
          </w:p>
        </w:tc>
        <w:tc>
          <w:tcPr>
            <w:tcW w:w="901" w:type="pct"/>
            <w:shd w:val="clear" w:color="auto" w:fill="B8C9FF" w:themeFill="accent3" w:themeFillTint="66"/>
          </w:tcPr>
          <w:p w14:paraId="494509E4"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305</w:t>
            </w:r>
          </w:p>
        </w:tc>
        <w:tc>
          <w:tcPr>
            <w:tcW w:w="800" w:type="pct"/>
            <w:shd w:val="clear" w:color="auto" w:fill="B8C9FF" w:themeFill="accent3" w:themeFillTint="66"/>
            <w:noWrap/>
            <w:hideMark/>
          </w:tcPr>
          <w:p w14:paraId="78994205"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144</w:t>
            </w:r>
          </w:p>
        </w:tc>
        <w:tc>
          <w:tcPr>
            <w:tcW w:w="801" w:type="pct"/>
            <w:shd w:val="clear" w:color="auto" w:fill="B8C9FF" w:themeFill="accent3" w:themeFillTint="66"/>
            <w:noWrap/>
            <w:hideMark/>
          </w:tcPr>
          <w:p w14:paraId="2A86C3FC"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299</w:t>
            </w:r>
          </w:p>
        </w:tc>
        <w:tc>
          <w:tcPr>
            <w:tcW w:w="700" w:type="pct"/>
            <w:shd w:val="clear" w:color="auto" w:fill="B8C9FF" w:themeFill="accent3" w:themeFillTint="66"/>
            <w:noWrap/>
            <w:hideMark/>
          </w:tcPr>
          <w:p w14:paraId="0F19724B"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359</w:t>
            </w:r>
          </w:p>
        </w:tc>
      </w:tr>
      <w:tr w:rsidR="00E77DAB" w:rsidRPr="009A0B47" w14:paraId="0D0F3022" w14:textId="77777777">
        <w:trPr>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30E770AB" w14:textId="77777777" w:rsidR="00E77DAB" w:rsidRPr="00193C45" w:rsidRDefault="00E77DAB" w:rsidP="00737F40">
            <w:pPr>
              <w:jc w:val="right"/>
              <w:rPr>
                <w:color w:val="FFFFFF" w:themeColor="background1"/>
                <w:szCs w:val="20"/>
              </w:rPr>
            </w:pPr>
            <w:r w:rsidRPr="00193C45">
              <w:rPr>
                <w:color w:val="FFFFFF" w:themeColor="background1"/>
                <w:szCs w:val="20"/>
              </w:rPr>
              <w:t>2022</w:t>
            </w:r>
          </w:p>
        </w:tc>
        <w:tc>
          <w:tcPr>
            <w:tcW w:w="800" w:type="pct"/>
            <w:shd w:val="clear" w:color="auto" w:fill="DBE4FF" w:themeFill="accent3" w:themeFillTint="33"/>
            <w:noWrap/>
            <w:hideMark/>
          </w:tcPr>
          <w:p w14:paraId="39DA13DB"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218</w:t>
            </w:r>
          </w:p>
        </w:tc>
        <w:tc>
          <w:tcPr>
            <w:tcW w:w="901" w:type="pct"/>
            <w:shd w:val="clear" w:color="auto" w:fill="DBE4FF" w:themeFill="accent3" w:themeFillTint="33"/>
          </w:tcPr>
          <w:p w14:paraId="7E389A3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329</w:t>
            </w:r>
          </w:p>
        </w:tc>
        <w:tc>
          <w:tcPr>
            <w:tcW w:w="800" w:type="pct"/>
            <w:shd w:val="clear" w:color="auto" w:fill="DBE4FF" w:themeFill="accent3" w:themeFillTint="33"/>
            <w:noWrap/>
            <w:hideMark/>
          </w:tcPr>
          <w:p w14:paraId="5C801746"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178</w:t>
            </w:r>
          </w:p>
        </w:tc>
        <w:tc>
          <w:tcPr>
            <w:tcW w:w="801" w:type="pct"/>
            <w:shd w:val="clear" w:color="auto" w:fill="DBE4FF" w:themeFill="accent3" w:themeFillTint="33"/>
            <w:noWrap/>
            <w:hideMark/>
          </w:tcPr>
          <w:p w14:paraId="3909D1BD"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337</w:t>
            </w:r>
          </w:p>
        </w:tc>
        <w:tc>
          <w:tcPr>
            <w:tcW w:w="700" w:type="pct"/>
            <w:shd w:val="clear" w:color="auto" w:fill="DBE4FF" w:themeFill="accent3" w:themeFillTint="33"/>
            <w:noWrap/>
            <w:hideMark/>
          </w:tcPr>
          <w:p w14:paraId="48C01C6C"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321</w:t>
            </w:r>
          </w:p>
        </w:tc>
      </w:tr>
      <w:tr w:rsidR="00E77DAB" w:rsidRPr="009A0B47" w14:paraId="5805D00A"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1AB6341D" w14:textId="77777777" w:rsidR="00E77DAB" w:rsidRPr="00193C45" w:rsidRDefault="00E77DAB" w:rsidP="00737F40">
            <w:pPr>
              <w:jc w:val="right"/>
              <w:rPr>
                <w:color w:val="FFFFFF" w:themeColor="background1"/>
                <w:szCs w:val="20"/>
              </w:rPr>
            </w:pPr>
            <w:r w:rsidRPr="00193C45">
              <w:rPr>
                <w:color w:val="FFFFFF" w:themeColor="background1"/>
                <w:szCs w:val="20"/>
              </w:rPr>
              <w:t>2023</w:t>
            </w:r>
          </w:p>
        </w:tc>
        <w:tc>
          <w:tcPr>
            <w:tcW w:w="800" w:type="pct"/>
            <w:shd w:val="clear" w:color="auto" w:fill="B8C9FF" w:themeFill="accent3" w:themeFillTint="66"/>
            <w:noWrap/>
            <w:hideMark/>
          </w:tcPr>
          <w:p w14:paraId="5AF9F302"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260</w:t>
            </w:r>
          </w:p>
        </w:tc>
        <w:tc>
          <w:tcPr>
            <w:tcW w:w="901" w:type="pct"/>
            <w:shd w:val="clear" w:color="auto" w:fill="B8C9FF" w:themeFill="accent3" w:themeFillTint="66"/>
          </w:tcPr>
          <w:p w14:paraId="41EC6F9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228</w:t>
            </w:r>
          </w:p>
        </w:tc>
        <w:tc>
          <w:tcPr>
            <w:tcW w:w="800" w:type="pct"/>
            <w:shd w:val="clear" w:color="auto" w:fill="B8C9FF" w:themeFill="accent3" w:themeFillTint="66"/>
            <w:noWrap/>
            <w:hideMark/>
          </w:tcPr>
          <w:p w14:paraId="2681C1DC"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152</w:t>
            </w:r>
          </w:p>
        </w:tc>
        <w:tc>
          <w:tcPr>
            <w:tcW w:w="801" w:type="pct"/>
            <w:shd w:val="clear" w:color="auto" w:fill="B8C9FF" w:themeFill="accent3" w:themeFillTint="66"/>
            <w:noWrap/>
            <w:hideMark/>
          </w:tcPr>
          <w:p w14:paraId="5AF6CBC5"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379</w:t>
            </w:r>
          </w:p>
        </w:tc>
        <w:tc>
          <w:tcPr>
            <w:tcW w:w="700" w:type="pct"/>
            <w:shd w:val="clear" w:color="auto" w:fill="B8C9FF" w:themeFill="accent3" w:themeFillTint="66"/>
            <w:noWrap/>
            <w:hideMark/>
          </w:tcPr>
          <w:p w14:paraId="48F41CE8"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309</w:t>
            </w:r>
          </w:p>
        </w:tc>
      </w:tr>
      <w:tr w:rsidR="00E77DAB" w:rsidRPr="009A0B47" w14:paraId="0C1FAFE1" w14:textId="77777777">
        <w:trPr>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720AEEB7" w14:textId="77777777" w:rsidR="00E77DAB" w:rsidRPr="00193C45" w:rsidRDefault="00E77DAB" w:rsidP="00737F40">
            <w:pPr>
              <w:jc w:val="right"/>
              <w:rPr>
                <w:color w:val="FFFFFF" w:themeColor="background1"/>
                <w:szCs w:val="20"/>
              </w:rPr>
            </w:pPr>
            <w:r w:rsidRPr="00193C45">
              <w:rPr>
                <w:color w:val="FFFFFF" w:themeColor="background1"/>
                <w:szCs w:val="20"/>
              </w:rPr>
              <w:t>2024</w:t>
            </w:r>
          </w:p>
        </w:tc>
        <w:tc>
          <w:tcPr>
            <w:tcW w:w="800" w:type="pct"/>
            <w:shd w:val="clear" w:color="auto" w:fill="DBE4FF" w:themeFill="accent3" w:themeFillTint="33"/>
            <w:noWrap/>
            <w:hideMark/>
          </w:tcPr>
          <w:p w14:paraId="2874CF94"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p>
        </w:tc>
        <w:tc>
          <w:tcPr>
            <w:tcW w:w="901" w:type="pct"/>
            <w:shd w:val="clear" w:color="auto" w:fill="DBE4FF" w:themeFill="accent3" w:themeFillTint="33"/>
          </w:tcPr>
          <w:p w14:paraId="244C263A"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p>
        </w:tc>
        <w:tc>
          <w:tcPr>
            <w:tcW w:w="800" w:type="pct"/>
            <w:shd w:val="clear" w:color="auto" w:fill="DBE4FF" w:themeFill="accent3" w:themeFillTint="33"/>
            <w:noWrap/>
            <w:hideMark/>
          </w:tcPr>
          <w:p w14:paraId="18634129"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p>
        </w:tc>
        <w:tc>
          <w:tcPr>
            <w:tcW w:w="801" w:type="pct"/>
            <w:shd w:val="clear" w:color="auto" w:fill="DBE4FF" w:themeFill="accent3" w:themeFillTint="33"/>
            <w:noWrap/>
            <w:hideMark/>
          </w:tcPr>
          <w:p w14:paraId="32C77D5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384</w:t>
            </w:r>
          </w:p>
        </w:tc>
        <w:tc>
          <w:tcPr>
            <w:tcW w:w="700" w:type="pct"/>
            <w:shd w:val="clear" w:color="auto" w:fill="DBE4FF" w:themeFill="accent3" w:themeFillTint="33"/>
            <w:noWrap/>
            <w:hideMark/>
          </w:tcPr>
          <w:p w14:paraId="2A1F417A"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391</w:t>
            </w:r>
          </w:p>
        </w:tc>
      </w:tr>
    </w:tbl>
    <w:p w14:paraId="3A1F160A" w14:textId="39A60BC8" w:rsidR="00E77DAB" w:rsidRDefault="00E77DAB" w:rsidP="00B433D1">
      <w:pPr>
        <w:pStyle w:val="Paragraph0"/>
      </w:pPr>
      <w:r>
        <w:t>Bij deze stijgende lijn speelt een belangrijke ontwikkeling mee: tijdens de COVID-pandemie hebben veel vergaderingen online plaatsgevonden. De drempel om deel te nemen werd hierdoor lager en dat zou kunnen hebben geleid tot het algeheel toenemen van de participatie. In de breedte is deze stijging duidelijk zichtbaar in de gegevens. Om daarvoor te corrigeren is het aandeel Nederlandse belanghebbenden uitgerekend</w:t>
      </w:r>
      <w:r w:rsidR="00987BA3">
        <w:t>, zie tabel 5</w:t>
      </w:r>
      <w:r>
        <w:t>.</w:t>
      </w:r>
    </w:p>
    <w:p w14:paraId="1F6A2223" w14:textId="6BE3AAEA" w:rsidR="00E77DAB" w:rsidRDefault="000C4642" w:rsidP="00B433D1">
      <w:pPr>
        <w:pStyle w:val="Paragraph0"/>
      </w:pPr>
      <w:r>
        <w:rPr>
          <w:rStyle w:val="Stijl3Char"/>
        </w:rPr>
        <w:t xml:space="preserve">Tabel </w:t>
      </w:r>
      <w:r w:rsidRPr="000C4642">
        <w:rPr>
          <w:rStyle w:val="Stijl3Char"/>
        </w:rPr>
        <w:fldChar w:fldCharType="begin"/>
      </w:r>
      <w:r w:rsidRPr="000C4642">
        <w:rPr>
          <w:rStyle w:val="Stijl3Char"/>
        </w:rPr>
        <w:instrText xml:space="preserve"> SEQ Tabel \* ARABIC </w:instrText>
      </w:r>
      <w:r w:rsidRPr="000C4642">
        <w:rPr>
          <w:rStyle w:val="Stijl3Char"/>
        </w:rPr>
        <w:fldChar w:fldCharType="separate"/>
      </w:r>
      <w:r w:rsidRPr="000C4642">
        <w:rPr>
          <w:rStyle w:val="Stijl3Char"/>
        </w:rPr>
        <w:t>5</w:t>
      </w:r>
      <w:r w:rsidRPr="000C4642">
        <w:rPr>
          <w:rStyle w:val="Stijl3Char"/>
        </w:rPr>
        <w:fldChar w:fldCharType="end"/>
      </w:r>
      <w:r>
        <w:rPr>
          <w:sz w:val="16"/>
          <w:szCs w:val="16"/>
        </w:rPr>
        <w:t xml:space="preserve"> </w:t>
      </w:r>
      <w:r w:rsidR="00E77DAB">
        <w:t xml:space="preserve">laat de trend van het relatieve aandeel </w:t>
      </w:r>
      <w:r w:rsidR="004D5DCB" w:rsidRPr="00650F93">
        <w:t xml:space="preserve">Nederlandse participatie </w:t>
      </w:r>
      <w:r w:rsidR="00E77DAB">
        <w:t xml:space="preserve">zien </w:t>
      </w:r>
      <w:r w:rsidR="00382DB7">
        <w:t xml:space="preserve">in percentages </w:t>
      </w:r>
      <w:r w:rsidR="00E77DAB">
        <w:t xml:space="preserve">voor 3GPP, ETSI en IETF (voor IEC en ISO zijn alleen gegevens beschikbaar over Nederlandse participatie). De sterke stijging in absolute aantallen bij IETF </w:t>
      </w:r>
      <w:r w:rsidR="00E77DAB" w:rsidRPr="00151FBB">
        <w:t xml:space="preserve">zet om </w:t>
      </w:r>
      <w:r w:rsidR="00E77DAB">
        <w:t xml:space="preserve">naar een lichte daling vanaf de COVID-pandemie. Om de percentages in perspectief te plaatsen: Nederland vertegenwoordigt (in termen van het BNP) 1% van de wereldeconomie en 6% van de Europese economie. Hoewel de stijging </w:t>
      </w:r>
      <w:r w:rsidR="00E77DAB" w:rsidRPr="00151FBB">
        <w:t>van het aantal participaties i</w:t>
      </w:r>
      <w:r w:rsidR="00E77DAB">
        <w:t>n absolute aantallen dus wel zichtbaar is, vertaalt dit zich niet direct naar een groter aandeel vertegenwoordiging van het Nederlands belang.</w:t>
      </w:r>
    </w:p>
    <w:p w14:paraId="67CC4C0B" w14:textId="36F1578F" w:rsidR="000B3AFC" w:rsidRPr="000B3AFC" w:rsidRDefault="000B3AFC" w:rsidP="000B3AFC">
      <w:pPr>
        <w:pStyle w:val="Bijschrift"/>
        <w:keepNext/>
        <w:rPr>
          <w:sz w:val="16"/>
          <w:szCs w:val="16"/>
        </w:rPr>
      </w:pPr>
      <w:r w:rsidRPr="000B3AFC">
        <w:rPr>
          <w:sz w:val="16"/>
          <w:szCs w:val="16"/>
        </w:rPr>
        <w:t xml:space="preserve">Tabel </w:t>
      </w:r>
      <w:r w:rsidRPr="000B3AFC">
        <w:rPr>
          <w:sz w:val="16"/>
          <w:szCs w:val="16"/>
        </w:rPr>
        <w:fldChar w:fldCharType="begin"/>
      </w:r>
      <w:r w:rsidRPr="000B3AFC">
        <w:rPr>
          <w:sz w:val="16"/>
          <w:szCs w:val="16"/>
        </w:rPr>
        <w:instrText xml:space="preserve"> SEQ Tabel \* ARABIC </w:instrText>
      </w:r>
      <w:r w:rsidRPr="000B3AFC">
        <w:rPr>
          <w:sz w:val="16"/>
          <w:szCs w:val="16"/>
        </w:rPr>
        <w:fldChar w:fldCharType="separate"/>
      </w:r>
      <w:r w:rsidR="0058380D">
        <w:rPr>
          <w:noProof/>
          <w:sz w:val="16"/>
          <w:szCs w:val="16"/>
        </w:rPr>
        <w:t>5</w:t>
      </w:r>
      <w:r w:rsidRPr="000B3AFC">
        <w:rPr>
          <w:sz w:val="16"/>
          <w:szCs w:val="16"/>
        </w:rPr>
        <w:fldChar w:fldCharType="end"/>
      </w:r>
      <w:r w:rsidRPr="000B3AFC">
        <w:rPr>
          <w:sz w:val="16"/>
          <w:szCs w:val="16"/>
        </w:rPr>
        <w:t xml:space="preserve"> Het aandeel Nederlandse participaties in percentages over tijd (ten opzichte van het totale aantal participaties) voor 3GPP, ETSI en IETF.</w:t>
      </w:r>
    </w:p>
    <w:tbl>
      <w:tblPr>
        <w:tblStyle w:val="Lijsttabel4-Accent1"/>
        <w:tblW w:w="495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413"/>
        <w:gridCol w:w="1134"/>
        <w:gridCol w:w="1134"/>
        <w:gridCol w:w="1276"/>
      </w:tblGrid>
      <w:tr w:rsidR="00E77DAB" w:rsidRPr="009C52E2" w14:paraId="51A83F5B" w14:textId="77777777" w:rsidTr="00C7498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tcBorders>
              <w:top w:val="none" w:sz="0" w:space="0" w:color="auto"/>
              <w:left w:val="none" w:sz="0" w:space="0" w:color="auto"/>
              <w:bottom w:val="none" w:sz="0" w:space="0" w:color="auto"/>
            </w:tcBorders>
            <w:shd w:val="clear" w:color="auto" w:fill="4F7AFF" w:themeFill="accent3"/>
            <w:noWrap/>
            <w:hideMark/>
          </w:tcPr>
          <w:p w14:paraId="0A8C9046" w14:textId="77777777" w:rsidR="00E77DAB" w:rsidRPr="008A59F6" w:rsidRDefault="00E77DAB" w:rsidP="00737F40">
            <w:pPr>
              <w:jc w:val="right"/>
              <w:rPr>
                <w:rFonts w:eastAsia="Times New Roman" w:cs="Calibri"/>
                <w:szCs w:val="20"/>
                <w:lang w:eastAsia="nl-NL"/>
              </w:rPr>
            </w:pPr>
            <w:r w:rsidRPr="008A59F6">
              <w:rPr>
                <w:rFonts w:eastAsia="Times New Roman" w:cs="Calibri"/>
                <w:szCs w:val="20"/>
                <w:lang w:eastAsia="nl-NL"/>
              </w:rPr>
              <w:t>Jaar</w:t>
            </w:r>
          </w:p>
        </w:tc>
        <w:tc>
          <w:tcPr>
            <w:tcW w:w="1134" w:type="dxa"/>
            <w:tcBorders>
              <w:top w:val="none" w:sz="0" w:space="0" w:color="auto"/>
              <w:bottom w:val="none" w:sz="0" w:space="0" w:color="auto"/>
            </w:tcBorders>
            <w:shd w:val="clear" w:color="auto" w:fill="4F7AFF" w:themeFill="accent3"/>
            <w:noWrap/>
            <w:hideMark/>
          </w:tcPr>
          <w:p w14:paraId="4D878C72"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rFonts w:eastAsia="Times New Roman" w:cs="Calibri"/>
                <w:szCs w:val="20"/>
                <w:lang w:eastAsia="nl-NL"/>
              </w:rPr>
            </w:pPr>
            <w:r w:rsidRPr="008A59F6">
              <w:rPr>
                <w:rFonts w:eastAsia="Times New Roman" w:cs="Calibri"/>
                <w:szCs w:val="20"/>
                <w:lang w:eastAsia="nl-NL"/>
              </w:rPr>
              <w:t>3GPP</w:t>
            </w:r>
          </w:p>
        </w:tc>
        <w:tc>
          <w:tcPr>
            <w:tcW w:w="1134" w:type="dxa"/>
            <w:tcBorders>
              <w:top w:val="none" w:sz="0" w:space="0" w:color="auto"/>
              <w:bottom w:val="none" w:sz="0" w:space="0" w:color="auto"/>
            </w:tcBorders>
            <w:shd w:val="clear" w:color="auto" w:fill="4F7AFF" w:themeFill="accent3"/>
            <w:noWrap/>
            <w:hideMark/>
          </w:tcPr>
          <w:p w14:paraId="6423C209"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rFonts w:eastAsia="Times New Roman" w:cs="Calibri"/>
                <w:szCs w:val="20"/>
                <w:lang w:eastAsia="nl-NL"/>
              </w:rPr>
            </w:pPr>
            <w:r w:rsidRPr="008A59F6">
              <w:rPr>
                <w:rFonts w:eastAsia="Times New Roman" w:cs="Calibri"/>
                <w:szCs w:val="20"/>
                <w:lang w:eastAsia="nl-NL"/>
              </w:rPr>
              <w:t>ETSI</w:t>
            </w:r>
          </w:p>
        </w:tc>
        <w:tc>
          <w:tcPr>
            <w:tcW w:w="1276" w:type="dxa"/>
            <w:tcBorders>
              <w:top w:val="none" w:sz="0" w:space="0" w:color="auto"/>
              <w:bottom w:val="none" w:sz="0" w:space="0" w:color="auto"/>
              <w:right w:val="none" w:sz="0" w:space="0" w:color="auto"/>
            </w:tcBorders>
            <w:shd w:val="clear" w:color="auto" w:fill="4F7AFF" w:themeFill="accent3"/>
            <w:noWrap/>
            <w:hideMark/>
          </w:tcPr>
          <w:p w14:paraId="4AD7BE31"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rFonts w:eastAsia="Times New Roman" w:cs="Calibri"/>
                <w:szCs w:val="20"/>
                <w:lang w:eastAsia="nl-NL"/>
              </w:rPr>
            </w:pPr>
            <w:r w:rsidRPr="008A59F6">
              <w:rPr>
                <w:rFonts w:eastAsia="Times New Roman" w:cs="Calibri"/>
                <w:szCs w:val="20"/>
                <w:lang w:eastAsia="nl-NL"/>
              </w:rPr>
              <w:t>IETF</w:t>
            </w:r>
          </w:p>
        </w:tc>
      </w:tr>
      <w:tr w:rsidR="00E77DAB" w:rsidRPr="009C52E2" w14:paraId="1590D33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3E9372EE"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2019</w:t>
            </w:r>
          </w:p>
        </w:tc>
        <w:tc>
          <w:tcPr>
            <w:tcW w:w="1134" w:type="dxa"/>
            <w:shd w:val="clear" w:color="auto" w:fill="B8C9FF" w:themeFill="accent3" w:themeFillTint="66"/>
            <w:noWrap/>
            <w:hideMark/>
          </w:tcPr>
          <w:p w14:paraId="39ACEB61"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1,8%</w:t>
            </w:r>
          </w:p>
        </w:tc>
        <w:tc>
          <w:tcPr>
            <w:tcW w:w="1134" w:type="dxa"/>
            <w:shd w:val="clear" w:color="auto" w:fill="B8C9FF" w:themeFill="accent3" w:themeFillTint="66"/>
            <w:noWrap/>
            <w:hideMark/>
          </w:tcPr>
          <w:p w14:paraId="39CEB6B0"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0,7%</w:t>
            </w:r>
          </w:p>
        </w:tc>
        <w:tc>
          <w:tcPr>
            <w:tcW w:w="1276" w:type="dxa"/>
            <w:shd w:val="clear" w:color="auto" w:fill="B8C9FF" w:themeFill="accent3" w:themeFillTint="66"/>
            <w:noWrap/>
            <w:hideMark/>
          </w:tcPr>
          <w:p w14:paraId="4A435E98"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p>
        </w:tc>
      </w:tr>
      <w:tr w:rsidR="00E77DAB" w:rsidRPr="009C52E2" w14:paraId="00C202A1" w14:textId="77777777">
        <w:trPr>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7003072B"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2020</w:t>
            </w:r>
          </w:p>
        </w:tc>
        <w:tc>
          <w:tcPr>
            <w:tcW w:w="1134" w:type="dxa"/>
            <w:shd w:val="clear" w:color="auto" w:fill="DBE4FF" w:themeFill="accent3" w:themeFillTint="33"/>
            <w:noWrap/>
            <w:hideMark/>
          </w:tcPr>
          <w:p w14:paraId="3F36ECF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1,2%</w:t>
            </w:r>
          </w:p>
        </w:tc>
        <w:tc>
          <w:tcPr>
            <w:tcW w:w="1134" w:type="dxa"/>
            <w:shd w:val="clear" w:color="auto" w:fill="DBE4FF" w:themeFill="accent3" w:themeFillTint="33"/>
            <w:noWrap/>
            <w:hideMark/>
          </w:tcPr>
          <w:p w14:paraId="392C97D1"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0,5%</w:t>
            </w:r>
          </w:p>
        </w:tc>
        <w:tc>
          <w:tcPr>
            <w:tcW w:w="1276" w:type="dxa"/>
            <w:shd w:val="clear" w:color="auto" w:fill="DBE4FF" w:themeFill="accent3" w:themeFillTint="33"/>
            <w:noWrap/>
            <w:hideMark/>
          </w:tcPr>
          <w:p w14:paraId="7EC90497"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0,4%</w:t>
            </w:r>
          </w:p>
        </w:tc>
      </w:tr>
      <w:tr w:rsidR="00E77DAB" w:rsidRPr="009C52E2" w14:paraId="4B48F26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2DEB9203"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2021</w:t>
            </w:r>
          </w:p>
        </w:tc>
        <w:tc>
          <w:tcPr>
            <w:tcW w:w="1134" w:type="dxa"/>
            <w:shd w:val="clear" w:color="auto" w:fill="B8C9FF" w:themeFill="accent3" w:themeFillTint="66"/>
            <w:noWrap/>
            <w:hideMark/>
          </w:tcPr>
          <w:p w14:paraId="414D476C"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1,3%</w:t>
            </w:r>
          </w:p>
        </w:tc>
        <w:tc>
          <w:tcPr>
            <w:tcW w:w="1134" w:type="dxa"/>
            <w:shd w:val="clear" w:color="auto" w:fill="B8C9FF" w:themeFill="accent3" w:themeFillTint="66"/>
            <w:noWrap/>
            <w:hideMark/>
          </w:tcPr>
          <w:p w14:paraId="4CB9C06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0,4%</w:t>
            </w:r>
          </w:p>
        </w:tc>
        <w:tc>
          <w:tcPr>
            <w:tcW w:w="1276" w:type="dxa"/>
            <w:shd w:val="clear" w:color="auto" w:fill="B8C9FF" w:themeFill="accent3" w:themeFillTint="66"/>
            <w:noWrap/>
            <w:hideMark/>
          </w:tcPr>
          <w:p w14:paraId="0D172090"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0,5%</w:t>
            </w:r>
          </w:p>
        </w:tc>
      </w:tr>
      <w:tr w:rsidR="00E77DAB" w:rsidRPr="009C52E2" w14:paraId="1817FFBB" w14:textId="77777777">
        <w:trPr>
          <w:trHeight w:val="63"/>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48892FB1"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2022</w:t>
            </w:r>
          </w:p>
        </w:tc>
        <w:tc>
          <w:tcPr>
            <w:tcW w:w="1134" w:type="dxa"/>
            <w:shd w:val="clear" w:color="auto" w:fill="DBE4FF" w:themeFill="accent3" w:themeFillTint="33"/>
            <w:noWrap/>
            <w:hideMark/>
          </w:tcPr>
          <w:p w14:paraId="51F768F3"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1,4%</w:t>
            </w:r>
          </w:p>
        </w:tc>
        <w:tc>
          <w:tcPr>
            <w:tcW w:w="1134" w:type="dxa"/>
            <w:shd w:val="clear" w:color="auto" w:fill="DBE4FF" w:themeFill="accent3" w:themeFillTint="33"/>
            <w:noWrap/>
            <w:hideMark/>
          </w:tcPr>
          <w:p w14:paraId="1B820F57"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0,4%</w:t>
            </w:r>
          </w:p>
        </w:tc>
        <w:tc>
          <w:tcPr>
            <w:tcW w:w="1276" w:type="dxa"/>
            <w:shd w:val="clear" w:color="auto" w:fill="DBE4FF" w:themeFill="accent3" w:themeFillTint="33"/>
            <w:noWrap/>
            <w:hideMark/>
          </w:tcPr>
          <w:p w14:paraId="67934702"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0,6%</w:t>
            </w:r>
          </w:p>
        </w:tc>
      </w:tr>
      <w:tr w:rsidR="00E77DAB" w:rsidRPr="009C52E2" w14:paraId="12874D58"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6BBA60E7"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2023</w:t>
            </w:r>
          </w:p>
        </w:tc>
        <w:tc>
          <w:tcPr>
            <w:tcW w:w="1134" w:type="dxa"/>
            <w:shd w:val="clear" w:color="auto" w:fill="B8C9FF" w:themeFill="accent3" w:themeFillTint="66"/>
            <w:noWrap/>
            <w:hideMark/>
          </w:tcPr>
          <w:p w14:paraId="6824720E"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1,4%</w:t>
            </w:r>
          </w:p>
        </w:tc>
        <w:tc>
          <w:tcPr>
            <w:tcW w:w="1134" w:type="dxa"/>
            <w:shd w:val="clear" w:color="auto" w:fill="B8C9FF" w:themeFill="accent3" w:themeFillTint="66"/>
            <w:noWrap/>
            <w:hideMark/>
          </w:tcPr>
          <w:p w14:paraId="593871E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0,2%</w:t>
            </w:r>
          </w:p>
        </w:tc>
        <w:tc>
          <w:tcPr>
            <w:tcW w:w="1276" w:type="dxa"/>
            <w:shd w:val="clear" w:color="auto" w:fill="B8C9FF" w:themeFill="accent3" w:themeFillTint="66"/>
            <w:noWrap/>
            <w:hideMark/>
          </w:tcPr>
          <w:p w14:paraId="65769D8E"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0,6%</w:t>
            </w:r>
          </w:p>
        </w:tc>
      </w:tr>
      <w:tr w:rsidR="00E77DAB" w:rsidRPr="009C52E2" w14:paraId="03287C36" w14:textId="77777777">
        <w:trPr>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tcPr>
          <w:p w14:paraId="6BAEED00"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2024</w:t>
            </w:r>
          </w:p>
        </w:tc>
        <w:tc>
          <w:tcPr>
            <w:tcW w:w="1134" w:type="dxa"/>
            <w:shd w:val="clear" w:color="auto" w:fill="DBE4FF" w:themeFill="accent3" w:themeFillTint="33"/>
            <w:noWrap/>
          </w:tcPr>
          <w:p w14:paraId="30C71682"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p>
        </w:tc>
        <w:tc>
          <w:tcPr>
            <w:tcW w:w="1134" w:type="dxa"/>
            <w:shd w:val="clear" w:color="auto" w:fill="DBE4FF" w:themeFill="accent3" w:themeFillTint="33"/>
            <w:noWrap/>
          </w:tcPr>
          <w:p w14:paraId="60B7364B"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p>
        </w:tc>
        <w:tc>
          <w:tcPr>
            <w:tcW w:w="1276" w:type="dxa"/>
            <w:shd w:val="clear" w:color="auto" w:fill="DBE4FF" w:themeFill="accent3" w:themeFillTint="33"/>
            <w:noWrap/>
          </w:tcPr>
          <w:p w14:paraId="6FAAB682"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p>
        </w:tc>
      </w:tr>
    </w:tbl>
    <w:p w14:paraId="69CAC8C1" w14:textId="77777777" w:rsidR="00E77DAB" w:rsidRDefault="00E77DAB" w:rsidP="00B433D1">
      <w:pPr>
        <w:pStyle w:val="Paragraph0"/>
      </w:pPr>
      <w:r>
        <w:t>Respondenten geven aan dat Nederland in mindere mate vanuit de overheid strategische inzet en coördinatie toont, in vergelijking met andere landen. Dit wordt in verband gebracht met het vermogen om deelnemers te mobiliseren</w:t>
      </w:r>
      <w:r w:rsidRPr="00A825F1">
        <w:t>: in landen waar de overheid een grotere rol speelt</w:t>
      </w:r>
      <w:r>
        <w:t xml:space="preserve"> en er meer coördinatie is tussen overheid en bedrijfsleven (als het gaat om standaardisatie) </w:t>
      </w:r>
      <w:r w:rsidRPr="00E442D8">
        <w:t>gaat mobilisatie beter.</w:t>
      </w:r>
      <w:r>
        <w:t xml:space="preserve"> Daar staat tegenover dat Nederland op een aantal onderwerpen, zoals digitale beveiliging, telecom, betalingsverkeer en asset management, sterker aanwezig is dan veel andere (grotere) landen.</w:t>
      </w:r>
    </w:p>
    <w:p w14:paraId="2CAB8218" w14:textId="4586E72D" w:rsidR="00E77DAB" w:rsidRDefault="00E77DAB" w:rsidP="00B433D1">
      <w:pPr>
        <w:pStyle w:val="Paragraph0"/>
      </w:pPr>
      <w:r>
        <w:t xml:space="preserve">Hieruit volgt dat Nederland meer thematische focus heeft dan andere landen en daar waar er sprake is van een sterk (economisch) belang, dan ook goed vertegenwoordigd is. Op andere onderwerpen, zoals </w:t>
      </w:r>
      <w:proofErr w:type="spellStart"/>
      <w:r w:rsidR="00A57FEA" w:rsidRPr="00A57FEA">
        <w:t>quantumtechnologie</w:t>
      </w:r>
      <w:proofErr w:type="spellEnd"/>
      <w:r w:rsidR="00A57FEA">
        <w:t xml:space="preserve"> </w:t>
      </w:r>
      <w:r>
        <w:t xml:space="preserve">of energieopslag (batterijen/accu’s) lijkt participatie </w:t>
      </w:r>
      <w:r w:rsidRPr="004A4A6C">
        <w:t xml:space="preserve">minder plaats te vinden dan </w:t>
      </w:r>
      <w:r w:rsidR="00CC073D">
        <w:t>bij</w:t>
      </w:r>
      <w:r w:rsidRPr="004A4A6C">
        <w:t xml:space="preserve"> andere landen. Geïnterviewden leggen daarbij het verband met het ontbreken van kennis binnen de overheid op deze onderwerpen.</w:t>
      </w:r>
    </w:p>
    <w:p w14:paraId="4AAAAE22" w14:textId="77777777" w:rsidR="00E77DAB" w:rsidRPr="00656C92" w:rsidRDefault="00E77DAB" w:rsidP="00737F40"/>
    <w:p w14:paraId="10E718E9" w14:textId="2AEFDFEF" w:rsidR="00E77DAB" w:rsidRDefault="00E77DAB" w:rsidP="00B433D1">
      <w:pPr>
        <w:pStyle w:val="Kop3"/>
      </w:pPr>
      <w:bookmarkStart w:id="113" w:name="_Toc187660817"/>
      <w:bookmarkStart w:id="114" w:name="_Toc187660844"/>
      <w:bookmarkStart w:id="115" w:name="_Toc188707993"/>
      <w:bookmarkStart w:id="116" w:name="_Toc188863915"/>
      <w:bookmarkStart w:id="117" w:name="_Toc189313418"/>
      <w:bookmarkStart w:id="118" w:name="_Toc189313871"/>
      <w:bookmarkStart w:id="119" w:name="_Toc196564651"/>
      <w:r>
        <w:t>Aantal participerende</w:t>
      </w:r>
      <w:r w:rsidR="00F5387D">
        <w:t xml:space="preserve"> Nederlandse</w:t>
      </w:r>
      <w:r>
        <w:t xml:space="preserve"> organisaties over tijd</w:t>
      </w:r>
      <w:bookmarkEnd w:id="113"/>
      <w:bookmarkEnd w:id="114"/>
      <w:bookmarkEnd w:id="115"/>
      <w:bookmarkEnd w:id="116"/>
      <w:bookmarkEnd w:id="117"/>
      <w:bookmarkEnd w:id="118"/>
      <w:bookmarkEnd w:id="119"/>
    </w:p>
    <w:p w14:paraId="04FF2C47" w14:textId="7697725A" w:rsidR="00E77DAB" w:rsidRDefault="00E77DAB" w:rsidP="00B433D1">
      <w:pPr>
        <w:pStyle w:val="Paragraph0"/>
      </w:pPr>
      <w:r>
        <w:t xml:space="preserve">Naast het absolute aantal </w:t>
      </w:r>
      <w:r w:rsidRPr="00FA0409">
        <w:rPr>
          <w:b/>
        </w:rPr>
        <w:t>individuele</w:t>
      </w:r>
      <w:r w:rsidRPr="00FA0409">
        <w:t xml:space="preserve"> </w:t>
      </w:r>
      <w:r w:rsidRPr="00FA0409">
        <w:rPr>
          <w:b/>
        </w:rPr>
        <w:t>deelnames</w:t>
      </w:r>
      <w:r>
        <w:t xml:space="preserve"> kan gekeken worden naar het aantal </w:t>
      </w:r>
      <w:r w:rsidRPr="00305225">
        <w:rPr>
          <w:b/>
          <w:bCs/>
        </w:rPr>
        <w:t>unieke participerende organisaties</w:t>
      </w:r>
      <w:r>
        <w:t xml:space="preserve"> per jaar. In de beschikbare dataset is zichtbaar dat het aantal Nederlandse organisaties dat deelneemt</w:t>
      </w:r>
      <w:r w:rsidR="002329FE">
        <w:t>,</w:t>
      </w:r>
      <w:r>
        <w:t xml:space="preserve"> is toegenomen. Hierbij tellen organisaties die bij meerdere </w:t>
      </w:r>
      <w:proofErr w:type="spellStart"/>
      <w:r w:rsidR="001D3461">
        <w:t>SDO’s</w:t>
      </w:r>
      <w:proofErr w:type="spellEnd"/>
      <w:r>
        <w:t xml:space="preserve"> participeren, nog steeds als één unieke organisatie.</w:t>
      </w:r>
      <w:r w:rsidR="00FE6914">
        <w:t xml:space="preserve"> </w:t>
      </w:r>
      <w:r w:rsidR="00CC70D7" w:rsidRPr="0072500F">
        <w:rPr>
          <w:b/>
          <w:bCs/>
        </w:rPr>
        <w:t xml:space="preserve">Tabel </w:t>
      </w:r>
      <w:r w:rsidR="00F670D7" w:rsidRPr="00F670D7">
        <w:rPr>
          <w:b/>
          <w:bCs/>
        </w:rPr>
        <w:fldChar w:fldCharType="begin"/>
      </w:r>
      <w:r w:rsidR="00F670D7" w:rsidRPr="00F670D7">
        <w:rPr>
          <w:b/>
          <w:bCs/>
        </w:rPr>
        <w:instrText xml:space="preserve"> SEQ Tabel \* ARABIC </w:instrText>
      </w:r>
      <w:r w:rsidR="00F670D7" w:rsidRPr="00F670D7">
        <w:rPr>
          <w:b/>
          <w:bCs/>
        </w:rPr>
        <w:fldChar w:fldCharType="separate"/>
      </w:r>
      <w:r w:rsidR="00F670D7" w:rsidRPr="00F670D7">
        <w:rPr>
          <w:b/>
          <w:bCs/>
        </w:rPr>
        <w:t>6</w:t>
      </w:r>
      <w:r w:rsidR="00F670D7" w:rsidRPr="00F670D7">
        <w:rPr>
          <w:b/>
          <w:bCs/>
        </w:rPr>
        <w:fldChar w:fldCharType="end"/>
      </w:r>
      <w:r w:rsidR="00CC70D7">
        <w:t xml:space="preserve"> toont </w:t>
      </w:r>
      <w:r w:rsidR="004B7421">
        <w:t xml:space="preserve">het aantal participerende </w:t>
      </w:r>
      <w:r w:rsidR="002E5D6F">
        <w:t xml:space="preserve">Nederlandse </w:t>
      </w:r>
      <w:r w:rsidR="004B7421">
        <w:t xml:space="preserve">organisaties </w:t>
      </w:r>
      <w:r w:rsidR="0072500F">
        <w:t xml:space="preserve">voor 2019-2024. </w:t>
      </w:r>
      <w:r w:rsidRPr="1B12DF6E">
        <w:t>Kanttekening</w:t>
      </w:r>
      <w:r w:rsidR="00E74B26">
        <w:t xml:space="preserve"> hierbij</w:t>
      </w:r>
      <w:r w:rsidRPr="1B12DF6E">
        <w:t xml:space="preserve">: De </w:t>
      </w:r>
      <w:r w:rsidR="00B2145F">
        <w:t>toename</w:t>
      </w:r>
      <w:r w:rsidRPr="1B12DF6E">
        <w:t xml:space="preserve"> </w:t>
      </w:r>
      <w:r w:rsidR="00C83A01">
        <w:t>in</w:t>
      </w:r>
      <w:r w:rsidRPr="1B12DF6E">
        <w:t xml:space="preserve"> het aantal </w:t>
      </w:r>
      <w:r w:rsidRPr="004965D6">
        <w:t>unieke</w:t>
      </w:r>
      <w:r w:rsidRPr="1B12DF6E">
        <w:t xml:space="preserve"> participerende organisaties </w:t>
      </w:r>
      <w:r w:rsidR="00C83A01">
        <w:t xml:space="preserve">in tijd, </w:t>
      </w:r>
      <w:r w:rsidRPr="1B12DF6E">
        <w:t>kan niet met 100% zekerheid worden vastgesteld</w:t>
      </w:r>
      <w:r>
        <w:t>.</w:t>
      </w:r>
      <w:r w:rsidRPr="1B12DF6E">
        <w:t xml:space="preserve"> </w:t>
      </w:r>
      <w:r>
        <w:t>O</w:t>
      </w:r>
      <w:r w:rsidRPr="1B12DF6E">
        <w:t>mdat er sprake is van beperkte gegevens voor 2019 en 2024</w:t>
      </w:r>
      <w:r>
        <w:t xml:space="preserve"> </w:t>
      </w:r>
      <w:r w:rsidRPr="1B12DF6E">
        <w:t>lijkt het startpunt waarschijnlijk lager dan het werkelijk is. Daarom is dit vermeld als een ‘vermoedelijke stijging’.</w:t>
      </w:r>
      <w:r w:rsidR="00B433D1">
        <w:br/>
      </w:r>
      <w:r>
        <w:t>Concluderend kan gesproken worden van een groeiende participatie in absolute zin, met een vermoedelijke stijging in het aantal Nederlandse belanghebbenden dat deelneemt.</w:t>
      </w:r>
    </w:p>
    <w:p w14:paraId="49A1E392" w14:textId="6FD41776" w:rsidR="000B3AFC" w:rsidRPr="000B3AFC" w:rsidRDefault="000B3AFC" w:rsidP="000B3AFC">
      <w:pPr>
        <w:pStyle w:val="Bijschrift"/>
        <w:keepNext/>
        <w:rPr>
          <w:sz w:val="16"/>
          <w:szCs w:val="16"/>
        </w:rPr>
      </w:pPr>
      <w:r w:rsidRPr="000B3AFC">
        <w:rPr>
          <w:sz w:val="16"/>
          <w:szCs w:val="16"/>
        </w:rPr>
        <w:t xml:space="preserve">Tabel </w:t>
      </w:r>
      <w:r w:rsidRPr="000B3AFC">
        <w:rPr>
          <w:sz w:val="16"/>
          <w:szCs w:val="16"/>
        </w:rPr>
        <w:fldChar w:fldCharType="begin"/>
      </w:r>
      <w:r w:rsidRPr="000B3AFC">
        <w:rPr>
          <w:sz w:val="16"/>
          <w:szCs w:val="16"/>
        </w:rPr>
        <w:instrText xml:space="preserve"> SEQ Tabel \* ARABIC </w:instrText>
      </w:r>
      <w:r w:rsidRPr="000B3AFC">
        <w:rPr>
          <w:sz w:val="16"/>
          <w:szCs w:val="16"/>
        </w:rPr>
        <w:fldChar w:fldCharType="separate"/>
      </w:r>
      <w:r w:rsidR="0058380D">
        <w:rPr>
          <w:noProof/>
          <w:sz w:val="16"/>
          <w:szCs w:val="16"/>
        </w:rPr>
        <w:t>6</w:t>
      </w:r>
      <w:r w:rsidRPr="000B3AFC">
        <w:rPr>
          <w:sz w:val="16"/>
          <w:szCs w:val="16"/>
        </w:rPr>
        <w:fldChar w:fldCharType="end"/>
      </w:r>
      <w:r w:rsidRPr="000B3AFC">
        <w:rPr>
          <w:sz w:val="16"/>
          <w:szCs w:val="16"/>
        </w:rPr>
        <w:t xml:space="preserve"> Aantal participerende organisaties met Nederlands belang. NB: Voor 2019 en 2024 zijn de data beperkt. Deze jaren zijn aangemerkt met een asterisk (*).</w:t>
      </w:r>
    </w:p>
    <w:tbl>
      <w:tblPr>
        <w:tblStyle w:val="Rastertabel4-Accent1"/>
        <w:tblW w:w="368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20" w:firstRow="1" w:lastRow="0" w:firstColumn="0" w:lastColumn="0" w:noHBand="0" w:noVBand="1"/>
      </w:tblPr>
      <w:tblGrid>
        <w:gridCol w:w="1270"/>
        <w:gridCol w:w="2410"/>
      </w:tblGrid>
      <w:tr w:rsidR="00E77DAB" w:rsidRPr="007F2E94" w14:paraId="2ACCF081" w14:textId="77777777">
        <w:trPr>
          <w:cnfStyle w:val="100000000000" w:firstRow="1" w:lastRow="0" w:firstColumn="0" w:lastColumn="0" w:oddVBand="0" w:evenVBand="0" w:oddHBand="0" w:evenHBand="0" w:firstRowFirstColumn="0" w:firstRowLastColumn="0" w:lastRowFirstColumn="0" w:lastRowLastColumn="0"/>
          <w:trHeight w:val="310"/>
        </w:trPr>
        <w:tc>
          <w:tcPr>
            <w:tcW w:w="1270" w:type="dxa"/>
            <w:tcBorders>
              <w:top w:val="none" w:sz="0" w:space="0" w:color="auto"/>
              <w:left w:val="none" w:sz="0" w:space="0" w:color="auto"/>
              <w:bottom w:val="none" w:sz="0" w:space="0" w:color="auto"/>
              <w:right w:val="none" w:sz="0" w:space="0" w:color="auto"/>
            </w:tcBorders>
            <w:shd w:val="clear" w:color="auto" w:fill="4F7AFF" w:themeFill="accent3"/>
            <w:noWrap/>
          </w:tcPr>
          <w:p w14:paraId="4C5253A5" w14:textId="77777777" w:rsidR="00E77DAB" w:rsidRPr="00167DC7" w:rsidRDefault="00E77DAB" w:rsidP="00737F40">
            <w:pPr>
              <w:jc w:val="right"/>
              <w:rPr>
                <w:rFonts w:ascii="Calibri" w:eastAsia="Times New Roman" w:hAnsi="Calibri" w:cs="Calibri"/>
                <w:sz w:val="22"/>
                <w:lang w:eastAsia="nl-NL"/>
              </w:rPr>
            </w:pPr>
            <w:r w:rsidRPr="00167DC7">
              <w:rPr>
                <w:rFonts w:ascii="Calibri" w:eastAsia="Times New Roman" w:hAnsi="Calibri" w:cs="Calibri"/>
                <w:sz w:val="22"/>
                <w:lang w:eastAsia="nl-NL"/>
              </w:rPr>
              <w:t>Jaar</w:t>
            </w:r>
          </w:p>
        </w:tc>
        <w:tc>
          <w:tcPr>
            <w:tcW w:w="2410" w:type="dxa"/>
            <w:tcBorders>
              <w:top w:val="none" w:sz="0" w:space="0" w:color="auto"/>
              <w:left w:val="none" w:sz="0" w:space="0" w:color="auto"/>
              <w:bottom w:val="none" w:sz="0" w:space="0" w:color="auto"/>
              <w:right w:val="none" w:sz="0" w:space="0" w:color="auto"/>
            </w:tcBorders>
            <w:shd w:val="clear" w:color="auto" w:fill="4F7AFF" w:themeFill="accent3"/>
            <w:noWrap/>
          </w:tcPr>
          <w:p w14:paraId="0D5FAF18" w14:textId="77777777" w:rsidR="00E77DAB" w:rsidRPr="00167DC7" w:rsidRDefault="00E77DAB" w:rsidP="00737F40">
            <w:pPr>
              <w:jc w:val="right"/>
              <w:rPr>
                <w:rFonts w:ascii="Calibri" w:eastAsia="Times New Roman" w:hAnsi="Calibri" w:cs="Calibri"/>
                <w:sz w:val="22"/>
                <w:lang w:eastAsia="nl-NL"/>
              </w:rPr>
            </w:pPr>
            <w:r w:rsidRPr="00167DC7">
              <w:rPr>
                <w:rFonts w:ascii="Calibri" w:eastAsia="Times New Roman" w:hAnsi="Calibri" w:cs="Calibri"/>
                <w:sz w:val="22"/>
                <w:lang w:eastAsia="nl-NL"/>
              </w:rPr>
              <w:t>Aantal organisaties namens NL</w:t>
            </w:r>
          </w:p>
        </w:tc>
      </w:tr>
      <w:tr w:rsidR="00E77DAB" w:rsidRPr="007F2E94" w14:paraId="029F066B" w14:textId="77777777">
        <w:trPr>
          <w:cnfStyle w:val="000000100000" w:firstRow="0" w:lastRow="0" w:firstColumn="0" w:lastColumn="0" w:oddVBand="0" w:evenVBand="0" w:oddHBand="1" w:evenHBand="0" w:firstRowFirstColumn="0" w:firstRowLastColumn="0" w:lastRowFirstColumn="0" w:lastRowLastColumn="0"/>
          <w:trHeight w:val="310"/>
        </w:trPr>
        <w:tc>
          <w:tcPr>
            <w:tcW w:w="1270" w:type="dxa"/>
            <w:shd w:val="clear" w:color="auto" w:fill="4F7AFF" w:themeFill="accent3"/>
            <w:noWrap/>
            <w:hideMark/>
          </w:tcPr>
          <w:p w14:paraId="133354F7"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2019</w:t>
            </w:r>
          </w:p>
        </w:tc>
        <w:tc>
          <w:tcPr>
            <w:tcW w:w="2410" w:type="dxa"/>
            <w:shd w:val="clear" w:color="auto" w:fill="B8C9FF" w:themeFill="accent3" w:themeFillTint="66"/>
            <w:noWrap/>
            <w:hideMark/>
          </w:tcPr>
          <w:p w14:paraId="334F41E0" w14:textId="634CF0E4"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12</w:t>
            </w:r>
            <w:r>
              <w:rPr>
                <w:rFonts w:ascii="Calibri" w:eastAsia="Times New Roman" w:hAnsi="Calibri" w:cs="Calibri"/>
                <w:color w:val="000000"/>
                <w:sz w:val="22"/>
                <w:lang w:eastAsia="nl-NL"/>
              </w:rPr>
              <w:t>*</w:t>
            </w:r>
          </w:p>
        </w:tc>
      </w:tr>
      <w:tr w:rsidR="00E77DAB" w:rsidRPr="007F2E94" w14:paraId="2BE0EED0" w14:textId="77777777">
        <w:trPr>
          <w:trHeight w:val="310"/>
        </w:trPr>
        <w:tc>
          <w:tcPr>
            <w:tcW w:w="1270" w:type="dxa"/>
            <w:shd w:val="clear" w:color="auto" w:fill="4F7AFF" w:themeFill="accent3"/>
            <w:noWrap/>
            <w:hideMark/>
          </w:tcPr>
          <w:p w14:paraId="29C5FAC2"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2020</w:t>
            </w:r>
          </w:p>
        </w:tc>
        <w:tc>
          <w:tcPr>
            <w:tcW w:w="2410" w:type="dxa"/>
            <w:shd w:val="clear" w:color="auto" w:fill="DBE4FF" w:themeFill="accent3" w:themeFillTint="33"/>
            <w:noWrap/>
            <w:hideMark/>
          </w:tcPr>
          <w:p w14:paraId="2B31ADAF"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18</w:t>
            </w:r>
          </w:p>
        </w:tc>
      </w:tr>
      <w:tr w:rsidR="00E77DAB" w:rsidRPr="007F2E94" w14:paraId="272CB03C" w14:textId="77777777">
        <w:trPr>
          <w:cnfStyle w:val="000000100000" w:firstRow="0" w:lastRow="0" w:firstColumn="0" w:lastColumn="0" w:oddVBand="0" w:evenVBand="0" w:oddHBand="1" w:evenHBand="0" w:firstRowFirstColumn="0" w:firstRowLastColumn="0" w:lastRowFirstColumn="0" w:lastRowLastColumn="0"/>
          <w:trHeight w:val="310"/>
        </w:trPr>
        <w:tc>
          <w:tcPr>
            <w:tcW w:w="1270" w:type="dxa"/>
            <w:shd w:val="clear" w:color="auto" w:fill="4F7AFF" w:themeFill="accent3"/>
            <w:noWrap/>
            <w:hideMark/>
          </w:tcPr>
          <w:p w14:paraId="6F366C0A"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2021</w:t>
            </w:r>
          </w:p>
        </w:tc>
        <w:tc>
          <w:tcPr>
            <w:tcW w:w="2410" w:type="dxa"/>
            <w:shd w:val="clear" w:color="auto" w:fill="B8C9FF" w:themeFill="accent3" w:themeFillTint="66"/>
            <w:noWrap/>
            <w:hideMark/>
          </w:tcPr>
          <w:p w14:paraId="15DBAA9B"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26</w:t>
            </w:r>
          </w:p>
        </w:tc>
      </w:tr>
      <w:tr w:rsidR="00E77DAB" w:rsidRPr="007F2E94" w14:paraId="65D693D1" w14:textId="77777777">
        <w:trPr>
          <w:trHeight w:val="310"/>
        </w:trPr>
        <w:tc>
          <w:tcPr>
            <w:tcW w:w="1270" w:type="dxa"/>
            <w:shd w:val="clear" w:color="auto" w:fill="4F7AFF" w:themeFill="accent3"/>
            <w:noWrap/>
            <w:hideMark/>
          </w:tcPr>
          <w:p w14:paraId="7871C2EA"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2022</w:t>
            </w:r>
          </w:p>
        </w:tc>
        <w:tc>
          <w:tcPr>
            <w:tcW w:w="2410" w:type="dxa"/>
            <w:shd w:val="clear" w:color="auto" w:fill="DBE4FF" w:themeFill="accent3" w:themeFillTint="33"/>
            <w:noWrap/>
            <w:hideMark/>
          </w:tcPr>
          <w:p w14:paraId="3F4F7209"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28</w:t>
            </w:r>
          </w:p>
        </w:tc>
      </w:tr>
      <w:tr w:rsidR="00E77DAB" w:rsidRPr="007F2E94" w14:paraId="33395414" w14:textId="77777777">
        <w:trPr>
          <w:cnfStyle w:val="000000100000" w:firstRow="0" w:lastRow="0" w:firstColumn="0" w:lastColumn="0" w:oddVBand="0" w:evenVBand="0" w:oddHBand="1" w:evenHBand="0" w:firstRowFirstColumn="0" w:firstRowLastColumn="0" w:lastRowFirstColumn="0" w:lastRowLastColumn="0"/>
          <w:trHeight w:val="310"/>
        </w:trPr>
        <w:tc>
          <w:tcPr>
            <w:tcW w:w="1270" w:type="dxa"/>
            <w:shd w:val="clear" w:color="auto" w:fill="4F7AFF" w:themeFill="accent3"/>
            <w:noWrap/>
            <w:hideMark/>
          </w:tcPr>
          <w:p w14:paraId="73F19CE1"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2023</w:t>
            </w:r>
          </w:p>
        </w:tc>
        <w:tc>
          <w:tcPr>
            <w:tcW w:w="2410" w:type="dxa"/>
            <w:shd w:val="clear" w:color="auto" w:fill="B8C9FF" w:themeFill="accent3" w:themeFillTint="66"/>
            <w:noWrap/>
            <w:hideMark/>
          </w:tcPr>
          <w:p w14:paraId="171C496B"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24</w:t>
            </w:r>
          </w:p>
        </w:tc>
      </w:tr>
      <w:tr w:rsidR="00E77DAB" w:rsidRPr="007F2E94" w14:paraId="523A5D07" w14:textId="77777777">
        <w:trPr>
          <w:trHeight w:val="310"/>
        </w:trPr>
        <w:tc>
          <w:tcPr>
            <w:tcW w:w="1270" w:type="dxa"/>
            <w:shd w:val="clear" w:color="auto" w:fill="4F7AFF" w:themeFill="accent3"/>
            <w:noWrap/>
            <w:hideMark/>
          </w:tcPr>
          <w:p w14:paraId="395B64AC"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2024</w:t>
            </w:r>
          </w:p>
        </w:tc>
        <w:tc>
          <w:tcPr>
            <w:tcW w:w="2410" w:type="dxa"/>
            <w:shd w:val="clear" w:color="auto" w:fill="DBE4FF" w:themeFill="accent3" w:themeFillTint="33"/>
            <w:noWrap/>
            <w:hideMark/>
          </w:tcPr>
          <w:p w14:paraId="0231F96C" w14:textId="3D997684"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19</w:t>
            </w:r>
            <w:r>
              <w:rPr>
                <w:rFonts w:ascii="Calibri" w:eastAsia="Times New Roman" w:hAnsi="Calibri" w:cs="Calibri"/>
                <w:color w:val="000000"/>
                <w:sz w:val="22"/>
                <w:lang w:eastAsia="nl-NL"/>
              </w:rPr>
              <w:t>*</w:t>
            </w:r>
          </w:p>
        </w:tc>
      </w:tr>
    </w:tbl>
    <w:p w14:paraId="795E75A7" w14:textId="08980029" w:rsidR="00E77DAB" w:rsidRDefault="00E77DAB" w:rsidP="00B702FD">
      <w:pPr>
        <w:pStyle w:val="Kop2"/>
        <w:numPr>
          <w:ilvl w:val="1"/>
          <w:numId w:val="39"/>
        </w:numPr>
        <w:spacing w:line="288" w:lineRule="auto"/>
      </w:pPr>
      <w:bookmarkStart w:id="120" w:name="_Toc188349258"/>
      <w:bookmarkStart w:id="121" w:name="_Toc188354008"/>
      <w:bookmarkStart w:id="122" w:name="_Toc188354056"/>
      <w:bookmarkStart w:id="123" w:name="_Toc188372423"/>
      <w:bookmarkStart w:id="124" w:name="_Toc188372548"/>
      <w:bookmarkStart w:id="125" w:name="_Toc188456645"/>
      <w:bookmarkStart w:id="126" w:name="_Toc188707994"/>
      <w:bookmarkStart w:id="127" w:name="_Toc188863916"/>
      <w:bookmarkStart w:id="128" w:name="_Toc196564652"/>
      <w:r>
        <w:t>Nederlandse vertegenwoordiging in formele rollen</w:t>
      </w:r>
      <w:bookmarkEnd w:id="120"/>
      <w:bookmarkEnd w:id="121"/>
      <w:bookmarkEnd w:id="122"/>
      <w:bookmarkEnd w:id="123"/>
      <w:bookmarkEnd w:id="124"/>
      <w:bookmarkEnd w:id="125"/>
      <w:bookmarkEnd w:id="126"/>
      <w:bookmarkEnd w:id="127"/>
      <w:bookmarkEnd w:id="128"/>
    </w:p>
    <w:p w14:paraId="573A4717" w14:textId="70777A96" w:rsidR="003E3050" w:rsidRDefault="00E77DAB" w:rsidP="00B433D1">
      <w:pPr>
        <w:pStyle w:val="Paragraph0"/>
      </w:pPr>
      <w:r>
        <w:t xml:space="preserve">Formele rollen zijn bijvoorbeeld een voorzitterschap, een penvoerder (editor) of een </w:t>
      </w:r>
      <w:proofErr w:type="spellStart"/>
      <w:r>
        <w:t>reviewer</w:t>
      </w:r>
      <w:proofErr w:type="spellEnd"/>
      <w:r>
        <w:t xml:space="preserve"> in een standaardisatiewerkgroep.</w:t>
      </w:r>
      <w:r w:rsidR="009734CB">
        <w:t xml:space="preserve"> </w:t>
      </w:r>
      <w:r>
        <w:t>Interviewrespondenten met een formele rol geven aan dat ze daarmee aanzienlijke invloed hebben op de ontwikkeling van standaarden. Het succes van een standaardisatietraject wordt in grote mate bepaald door het leiderschap en de onpartijdigheid van deze persoon. Daarnaast geven respondenten aan dat de penvoerder een grote rol speelt, omdat deze de documenten formuleert die uiteindelijk de basis vormen voor de standaard. Hiervoor is diepgaande inhoudelijke kennis vereist.</w:t>
      </w:r>
      <w:r w:rsidR="00FE6914">
        <w:t xml:space="preserve"> </w:t>
      </w:r>
      <w:r w:rsidRPr="1B12DF6E">
        <w:t xml:space="preserve">De kwantitatieve analyse kijkt naar de Nederlandse invulling van formele rollen bij de verschillende </w:t>
      </w:r>
      <w:proofErr w:type="spellStart"/>
      <w:r w:rsidR="001D3461">
        <w:t>SDO’s</w:t>
      </w:r>
      <w:proofErr w:type="spellEnd"/>
      <w:r w:rsidRPr="1B12DF6E">
        <w:t>, op basis van gegevens over de organisaties namens wie de vertegenwoordiger deelneemt.</w:t>
      </w:r>
      <w:bookmarkStart w:id="129" w:name="_Toc187660819"/>
      <w:bookmarkStart w:id="130" w:name="_Toc187660846"/>
      <w:bookmarkStart w:id="131" w:name="_Toc188707995"/>
      <w:bookmarkStart w:id="132" w:name="_Toc188863917"/>
      <w:bookmarkStart w:id="133" w:name="_Toc189313419"/>
      <w:bookmarkStart w:id="134" w:name="_Toc189313872"/>
    </w:p>
    <w:p w14:paraId="61D8655D" w14:textId="38315297" w:rsidR="00E77DAB" w:rsidRPr="001959F1" w:rsidRDefault="00E77DAB" w:rsidP="00B433D1">
      <w:pPr>
        <w:pStyle w:val="Kop3"/>
      </w:pPr>
      <w:bookmarkStart w:id="135" w:name="_Toc196564653"/>
      <w:r w:rsidRPr="00010C48">
        <w:t>Formele rollen bij 3GPP, ETSI, IETF en W3C</w:t>
      </w:r>
      <w:bookmarkEnd w:id="129"/>
      <w:bookmarkEnd w:id="130"/>
      <w:bookmarkEnd w:id="131"/>
      <w:bookmarkEnd w:id="132"/>
      <w:bookmarkEnd w:id="133"/>
      <w:bookmarkEnd w:id="134"/>
      <w:bookmarkEnd w:id="135"/>
    </w:p>
    <w:p w14:paraId="77999D83" w14:textId="638D20BA" w:rsidR="00981978" w:rsidRPr="00CF0E82" w:rsidRDefault="00E77DAB" w:rsidP="00B433D1">
      <w:pPr>
        <w:pStyle w:val="Paragraph0"/>
      </w:pPr>
      <w:r w:rsidRPr="1B12DF6E">
        <w:t xml:space="preserve">Binnen de vier </w:t>
      </w:r>
      <w:proofErr w:type="spellStart"/>
      <w:r w:rsidR="001D3461">
        <w:t>SDO’s</w:t>
      </w:r>
      <w:proofErr w:type="spellEnd"/>
      <w:r w:rsidRPr="1B12DF6E">
        <w:t xml:space="preserve"> zijn in totaal 7.20</w:t>
      </w:r>
      <w:r>
        <w:t>3</w:t>
      </w:r>
      <w:r w:rsidRPr="1B12DF6E">
        <w:t xml:space="preserve"> invullingen van formele rollen geobserveerd. Hiervan is in 39 gevallen sprake van een Nederlandse invulling (ca 0,5%). De meest ingenomen rol is de rol van voorzitter, zoals zichtbaar in </w:t>
      </w:r>
      <w:r w:rsidR="00B97624" w:rsidRPr="00B97624">
        <w:rPr>
          <w:b/>
          <w:bCs/>
          <w:sz w:val="18"/>
          <w:szCs w:val="18"/>
        </w:rPr>
        <w:t xml:space="preserve">Tabel </w:t>
      </w:r>
      <w:r w:rsidR="00B97624" w:rsidRPr="00B97624">
        <w:rPr>
          <w:b/>
          <w:bCs/>
          <w:sz w:val="18"/>
          <w:szCs w:val="18"/>
        </w:rPr>
        <w:fldChar w:fldCharType="begin"/>
      </w:r>
      <w:r w:rsidR="00B97624" w:rsidRPr="00B97624">
        <w:rPr>
          <w:b/>
          <w:bCs/>
          <w:sz w:val="18"/>
          <w:szCs w:val="18"/>
        </w:rPr>
        <w:instrText xml:space="preserve"> SEQ Tabel \* ARABIC </w:instrText>
      </w:r>
      <w:r w:rsidR="00B97624" w:rsidRPr="00B97624">
        <w:rPr>
          <w:b/>
          <w:bCs/>
          <w:sz w:val="18"/>
          <w:szCs w:val="18"/>
        </w:rPr>
        <w:fldChar w:fldCharType="separate"/>
      </w:r>
      <w:r w:rsidR="00B97624" w:rsidRPr="00B97624">
        <w:rPr>
          <w:b/>
          <w:bCs/>
          <w:noProof/>
          <w:sz w:val="18"/>
          <w:szCs w:val="18"/>
        </w:rPr>
        <w:t>7</w:t>
      </w:r>
      <w:r w:rsidR="00B97624" w:rsidRPr="00B97624">
        <w:rPr>
          <w:b/>
          <w:bCs/>
          <w:sz w:val="18"/>
          <w:szCs w:val="18"/>
        </w:rPr>
        <w:fldChar w:fldCharType="end"/>
      </w:r>
      <w:r w:rsidRPr="1B12DF6E">
        <w:t>. Dit percentage ligt redelijk in lijn met het percentage deelnames aan vergaderingen. Daarbij moet worden aangetekend dat een deel van de formele rollen door onafhankelijke personen wordt vervuld. Zij vervullen hun rol dan bijvoorbeeld in dienst van de S</w:t>
      </w:r>
      <w:r w:rsidRPr="1B12DF6E">
        <w:rPr>
          <w:color w:val="7030A0"/>
        </w:rPr>
        <w:t>D</w:t>
      </w:r>
      <w:r w:rsidRPr="1B12DF6E">
        <w:t xml:space="preserve">O in plaats van een van de leden. </w:t>
      </w:r>
      <w:r>
        <w:t>Bij het interpreteren van de relatieve aanwezigheid van Nederlandse belanghebbenden moet dus in acht worden genomen dat, wanneer deze groep niet mee zou tellen, het percentage hoger zou liggen. Het was tijdens dit onderzoek echter niet mogelijk om deze aan te wijzen en weg te laten.</w:t>
      </w:r>
    </w:p>
    <w:p w14:paraId="2FBEC5A8" w14:textId="68F745F8" w:rsidR="00CF0E82" w:rsidRPr="00CF0E82" w:rsidRDefault="00CF0E82" w:rsidP="00CF0E82">
      <w:pPr>
        <w:pStyle w:val="Bijschrift"/>
        <w:keepNext/>
        <w:rPr>
          <w:sz w:val="16"/>
          <w:szCs w:val="16"/>
        </w:rPr>
      </w:pPr>
      <w:r w:rsidRPr="00CF0E82">
        <w:rPr>
          <w:sz w:val="16"/>
          <w:szCs w:val="16"/>
        </w:rPr>
        <w:lastRenderedPageBreak/>
        <w:t xml:space="preserve">Tabel </w:t>
      </w:r>
      <w:r w:rsidRPr="00CF0E82">
        <w:rPr>
          <w:sz w:val="16"/>
          <w:szCs w:val="16"/>
        </w:rPr>
        <w:fldChar w:fldCharType="begin"/>
      </w:r>
      <w:r w:rsidRPr="00CF0E82">
        <w:rPr>
          <w:sz w:val="16"/>
          <w:szCs w:val="16"/>
        </w:rPr>
        <w:instrText xml:space="preserve"> SEQ Tabel \* ARABIC </w:instrText>
      </w:r>
      <w:r w:rsidRPr="00CF0E82">
        <w:rPr>
          <w:sz w:val="16"/>
          <w:szCs w:val="16"/>
        </w:rPr>
        <w:fldChar w:fldCharType="separate"/>
      </w:r>
      <w:r w:rsidR="0058380D">
        <w:rPr>
          <w:noProof/>
          <w:sz w:val="16"/>
          <w:szCs w:val="16"/>
        </w:rPr>
        <w:t>7</w:t>
      </w:r>
      <w:r w:rsidRPr="00CF0E82">
        <w:rPr>
          <w:sz w:val="16"/>
          <w:szCs w:val="16"/>
        </w:rPr>
        <w:fldChar w:fldCharType="end"/>
      </w:r>
      <w:r w:rsidRPr="00CF0E82">
        <w:rPr>
          <w:sz w:val="16"/>
          <w:szCs w:val="16"/>
        </w:rPr>
        <w:t xml:space="preserve"> Door Nederlandse vertegenwoordigers vervulde rollen in 3GPP, ETSI, IETF en W3C vergeleken met het totaal aantal vervulde formele rollen. NB: De selectie komt voort uit beschikbaarheid van gegevens.</w:t>
      </w:r>
    </w:p>
    <w:tbl>
      <w:tblPr>
        <w:tblStyle w:val="Rastertabel5donker-Accent3"/>
        <w:tblW w:w="7508" w:type="dxa"/>
        <w:tblLook w:val="04A0" w:firstRow="1" w:lastRow="0" w:firstColumn="1" w:lastColumn="0" w:noHBand="0" w:noVBand="1"/>
      </w:tblPr>
      <w:tblGrid>
        <w:gridCol w:w="4375"/>
        <w:gridCol w:w="991"/>
        <w:gridCol w:w="2142"/>
      </w:tblGrid>
      <w:tr w:rsidR="00E77DAB" w:rsidRPr="00EB7D82" w14:paraId="5FA8A719" w14:textId="77777777" w:rsidTr="00436AD7">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5494FF1F" w14:textId="77777777" w:rsidR="00E77DAB" w:rsidRPr="00EB7D82" w:rsidRDefault="00E77DAB" w:rsidP="00737F40">
            <w:r w:rsidRPr="00EB7D82">
              <w:t>Rol</w:t>
            </w:r>
          </w:p>
        </w:tc>
        <w:tc>
          <w:tcPr>
            <w:tcW w:w="991" w:type="dxa"/>
            <w:hideMark/>
          </w:tcPr>
          <w:p w14:paraId="730C2505" w14:textId="77777777" w:rsidR="00E77DAB" w:rsidRPr="00EB7D82" w:rsidRDefault="00E77DAB" w:rsidP="00737F40">
            <w:pPr>
              <w:cnfStyle w:val="100000000000" w:firstRow="1" w:lastRow="0" w:firstColumn="0" w:lastColumn="0" w:oddVBand="0" w:evenVBand="0" w:oddHBand="0" w:evenHBand="0" w:firstRowFirstColumn="0" w:firstRowLastColumn="0" w:lastRowFirstColumn="0" w:lastRowLastColumn="0"/>
            </w:pPr>
            <w:r w:rsidRPr="00EB7D82">
              <w:t xml:space="preserve">Aantal NL </w:t>
            </w:r>
          </w:p>
        </w:tc>
        <w:tc>
          <w:tcPr>
            <w:tcW w:w="2142" w:type="dxa"/>
            <w:hideMark/>
          </w:tcPr>
          <w:p w14:paraId="33F52C13" w14:textId="77777777" w:rsidR="00E77DAB" w:rsidRPr="00EB7D82" w:rsidRDefault="00E77DAB" w:rsidP="00737F40">
            <w:pPr>
              <w:cnfStyle w:val="100000000000" w:firstRow="1" w:lastRow="0" w:firstColumn="0" w:lastColumn="0" w:oddVBand="0" w:evenVBand="0" w:oddHBand="0" w:evenHBand="0" w:firstRowFirstColumn="0" w:firstRowLastColumn="0" w:lastRowFirstColumn="0" w:lastRowLastColumn="0"/>
            </w:pPr>
            <w:r w:rsidRPr="00EB7D82">
              <w:t>Aantal totaal</w:t>
            </w:r>
          </w:p>
        </w:tc>
      </w:tr>
      <w:tr w:rsidR="00E77DAB" w:rsidRPr="00EB7D82" w14:paraId="7A039A2D" w14:textId="77777777" w:rsidTr="00436A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641F4DE2" w14:textId="77777777" w:rsidR="00E77DAB" w:rsidRPr="007C14D0" w:rsidRDefault="00E77DAB" w:rsidP="00737F40">
            <w:pPr>
              <w:rPr>
                <w:b w:val="0"/>
              </w:rPr>
            </w:pPr>
            <w:r w:rsidRPr="007C14D0">
              <w:rPr>
                <w:b w:val="0"/>
              </w:rPr>
              <w:t>Voorzitter (Chair)</w:t>
            </w:r>
          </w:p>
        </w:tc>
        <w:tc>
          <w:tcPr>
            <w:tcW w:w="991" w:type="dxa"/>
            <w:hideMark/>
          </w:tcPr>
          <w:p w14:paraId="1FFBD535" w14:textId="0D9EE0AC" w:rsidR="00E77DAB" w:rsidRPr="00EB7D82" w:rsidRDefault="004C204C" w:rsidP="00737F40">
            <w:pPr>
              <w:jc w:val="right"/>
              <w:cnfStyle w:val="000000100000" w:firstRow="0" w:lastRow="0" w:firstColumn="0" w:lastColumn="0" w:oddVBand="0" w:evenVBand="0" w:oddHBand="1" w:evenHBand="0" w:firstRowFirstColumn="0" w:firstRowLastColumn="0" w:lastRowFirstColumn="0" w:lastRowLastColumn="0"/>
            </w:pPr>
            <w:r>
              <w:t>21</w:t>
            </w:r>
          </w:p>
        </w:tc>
        <w:tc>
          <w:tcPr>
            <w:tcW w:w="2142" w:type="dxa"/>
            <w:hideMark/>
          </w:tcPr>
          <w:p w14:paraId="1B2F20A2" w14:textId="2313F40A" w:rsidR="00E77DAB" w:rsidRPr="00EB7D82"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EB7D82">
              <w:t>2</w:t>
            </w:r>
            <w:r>
              <w:t>.</w:t>
            </w:r>
            <w:r w:rsidR="00436AD7">
              <w:t>625</w:t>
            </w:r>
          </w:p>
        </w:tc>
      </w:tr>
      <w:tr w:rsidR="00E77DAB" w:rsidRPr="00EB7D82" w14:paraId="0DAC9475" w14:textId="77777777" w:rsidTr="00436AD7">
        <w:trPr>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0E9968DA" w14:textId="77777777" w:rsidR="00E77DAB" w:rsidRPr="007C14D0" w:rsidRDefault="00E77DAB" w:rsidP="00737F40">
            <w:pPr>
              <w:rPr>
                <w:b w:val="0"/>
              </w:rPr>
            </w:pPr>
            <w:r w:rsidRPr="007C14D0">
              <w:rPr>
                <w:b w:val="0"/>
              </w:rPr>
              <w:t>Rapporteur</w:t>
            </w:r>
          </w:p>
        </w:tc>
        <w:tc>
          <w:tcPr>
            <w:tcW w:w="991" w:type="dxa"/>
            <w:hideMark/>
          </w:tcPr>
          <w:p w14:paraId="2E582A6B" w14:textId="77777777" w:rsidR="00E77DAB" w:rsidRPr="00EB7D82"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EB7D82">
              <w:t>9</w:t>
            </w:r>
          </w:p>
        </w:tc>
        <w:tc>
          <w:tcPr>
            <w:tcW w:w="2142" w:type="dxa"/>
            <w:hideMark/>
          </w:tcPr>
          <w:p w14:paraId="07601FB2" w14:textId="77777777" w:rsidR="00E77DAB" w:rsidRPr="00EB7D82"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EB7D82">
              <w:t>214</w:t>
            </w:r>
          </w:p>
        </w:tc>
      </w:tr>
      <w:tr w:rsidR="00E77DAB" w:rsidRPr="00EB7D82" w14:paraId="034416C5" w14:textId="77777777" w:rsidTr="00436A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30C80719" w14:textId="77777777" w:rsidR="00E77DAB" w:rsidRPr="007C14D0" w:rsidRDefault="00E77DAB" w:rsidP="00737F40">
            <w:pPr>
              <w:rPr>
                <w:b w:val="0"/>
              </w:rPr>
            </w:pPr>
            <w:proofErr w:type="spellStart"/>
            <w:r w:rsidRPr="007C14D0">
              <w:rPr>
                <w:b w:val="0"/>
              </w:rPr>
              <w:t>Reviewer</w:t>
            </w:r>
            <w:proofErr w:type="spellEnd"/>
          </w:p>
        </w:tc>
        <w:tc>
          <w:tcPr>
            <w:tcW w:w="991" w:type="dxa"/>
            <w:hideMark/>
          </w:tcPr>
          <w:p w14:paraId="04C52593" w14:textId="77777777" w:rsidR="00E77DAB" w:rsidRPr="00EB7D82"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EB7D82">
              <w:t>6</w:t>
            </w:r>
          </w:p>
        </w:tc>
        <w:tc>
          <w:tcPr>
            <w:tcW w:w="2142" w:type="dxa"/>
            <w:hideMark/>
          </w:tcPr>
          <w:p w14:paraId="1A3F2390" w14:textId="77777777" w:rsidR="00E77DAB" w:rsidRPr="00EB7D82"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EB7D82">
              <w:t>428</w:t>
            </w:r>
          </w:p>
        </w:tc>
      </w:tr>
      <w:tr w:rsidR="00E77DAB" w:rsidRPr="00EB7D82" w14:paraId="3264C46A" w14:textId="77777777" w:rsidTr="00436AD7">
        <w:trPr>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07FEAC62" w14:textId="77777777" w:rsidR="00E77DAB" w:rsidRPr="007C14D0" w:rsidRDefault="00E77DAB" w:rsidP="00737F40">
            <w:pPr>
              <w:rPr>
                <w:b w:val="0"/>
              </w:rPr>
            </w:pPr>
            <w:r w:rsidRPr="007C14D0">
              <w:rPr>
                <w:b w:val="0"/>
              </w:rPr>
              <w:t xml:space="preserve">Technisch adviseur (Technical </w:t>
            </w:r>
            <w:proofErr w:type="spellStart"/>
            <w:r w:rsidRPr="007C14D0">
              <w:rPr>
                <w:b w:val="0"/>
              </w:rPr>
              <w:t>advisor</w:t>
            </w:r>
            <w:proofErr w:type="spellEnd"/>
            <w:r w:rsidRPr="007C14D0">
              <w:rPr>
                <w:b w:val="0"/>
              </w:rPr>
              <w:t>)</w:t>
            </w:r>
          </w:p>
        </w:tc>
        <w:tc>
          <w:tcPr>
            <w:tcW w:w="991" w:type="dxa"/>
            <w:hideMark/>
          </w:tcPr>
          <w:p w14:paraId="5027D38A" w14:textId="77777777" w:rsidR="00E77DAB" w:rsidRPr="00EB7D82"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EB7D82">
              <w:t>2</w:t>
            </w:r>
          </w:p>
        </w:tc>
        <w:tc>
          <w:tcPr>
            <w:tcW w:w="2142" w:type="dxa"/>
            <w:hideMark/>
          </w:tcPr>
          <w:p w14:paraId="22EB27DB" w14:textId="77777777" w:rsidR="00E77DAB" w:rsidRPr="00EB7D82"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EB7D82">
              <w:t>111</w:t>
            </w:r>
          </w:p>
        </w:tc>
      </w:tr>
      <w:tr w:rsidR="00E77DAB" w:rsidRPr="00EB7D82" w14:paraId="2FE0796A" w14:textId="77777777" w:rsidTr="00436A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5ECFF7C3" w14:textId="77777777" w:rsidR="00E77DAB" w:rsidRPr="007C14D0" w:rsidRDefault="00E77DAB" w:rsidP="00737F40">
            <w:pPr>
              <w:rPr>
                <w:b w:val="0"/>
              </w:rPr>
            </w:pPr>
            <w:r w:rsidRPr="007C14D0">
              <w:rPr>
                <w:b w:val="0"/>
              </w:rPr>
              <w:t>Vicevoorzitter (</w:t>
            </w:r>
            <w:proofErr w:type="spellStart"/>
            <w:r w:rsidRPr="007C14D0">
              <w:rPr>
                <w:b w:val="0"/>
              </w:rPr>
              <w:t>Vice</w:t>
            </w:r>
            <w:proofErr w:type="spellEnd"/>
            <w:r w:rsidRPr="007C14D0">
              <w:rPr>
                <w:b w:val="0"/>
              </w:rPr>
              <w:t xml:space="preserve"> Chair)</w:t>
            </w:r>
          </w:p>
        </w:tc>
        <w:tc>
          <w:tcPr>
            <w:tcW w:w="991" w:type="dxa"/>
            <w:hideMark/>
          </w:tcPr>
          <w:p w14:paraId="6B60EB33" w14:textId="77777777" w:rsidR="00E77DAB" w:rsidRPr="00EB7D82"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EB7D82">
              <w:t>1</w:t>
            </w:r>
          </w:p>
        </w:tc>
        <w:tc>
          <w:tcPr>
            <w:tcW w:w="2142" w:type="dxa"/>
            <w:hideMark/>
          </w:tcPr>
          <w:p w14:paraId="002BEAEF" w14:textId="77777777" w:rsidR="00E77DAB" w:rsidRPr="00EB7D82" w:rsidRDefault="00E77DAB" w:rsidP="00737F40">
            <w:pPr>
              <w:keepNext/>
              <w:jc w:val="right"/>
              <w:cnfStyle w:val="000000100000" w:firstRow="0" w:lastRow="0" w:firstColumn="0" w:lastColumn="0" w:oddVBand="0" w:evenVBand="0" w:oddHBand="1" w:evenHBand="0" w:firstRowFirstColumn="0" w:firstRowLastColumn="0" w:lastRowFirstColumn="0" w:lastRowLastColumn="0"/>
            </w:pPr>
            <w:r w:rsidRPr="00EB7D82">
              <w:t>325</w:t>
            </w:r>
          </w:p>
        </w:tc>
      </w:tr>
    </w:tbl>
    <w:p w14:paraId="519E9FE4" w14:textId="77777777" w:rsidR="00E77DAB" w:rsidRDefault="00E77DAB" w:rsidP="00737F40"/>
    <w:p w14:paraId="42CCCFC5" w14:textId="139501DA" w:rsidR="00981978" w:rsidRPr="00981978" w:rsidRDefault="00E77DAB" w:rsidP="000D150E">
      <w:pPr>
        <w:pStyle w:val="Paragraph0"/>
      </w:pPr>
      <w:r w:rsidRPr="1B12DF6E">
        <w:t xml:space="preserve">Het aantal ingevulde, formele rollen per organisatietype </w:t>
      </w:r>
      <w:r w:rsidR="0015599D">
        <w:t xml:space="preserve">bij 3GPP, ETSI, IETF en W3C </w:t>
      </w:r>
      <w:r w:rsidRPr="1B12DF6E">
        <w:t xml:space="preserve">is zichtbaar in </w:t>
      </w:r>
      <w:r w:rsidRPr="00165B9C">
        <w:rPr>
          <w:rStyle w:val="Stijl3Char"/>
        </w:rPr>
        <w:t xml:space="preserve">Tabel </w:t>
      </w:r>
      <w:r w:rsidR="00B97624" w:rsidRPr="00B97624">
        <w:rPr>
          <w:b/>
          <w:bCs/>
          <w:sz w:val="18"/>
          <w:szCs w:val="18"/>
        </w:rPr>
        <w:fldChar w:fldCharType="begin"/>
      </w:r>
      <w:r w:rsidR="00B97624" w:rsidRPr="00B97624">
        <w:rPr>
          <w:b/>
          <w:bCs/>
          <w:sz w:val="18"/>
          <w:szCs w:val="18"/>
        </w:rPr>
        <w:instrText xml:space="preserve"> SEQ Tabel \* ARABIC </w:instrText>
      </w:r>
      <w:r w:rsidR="00B97624" w:rsidRPr="00B97624">
        <w:rPr>
          <w:b/>
          <w:bCs/>
          <w:sz w:val="18"/>
          <w:szCs w:val="18"/>
        </w:rPr>
        <w:fldChar w:fldCharType="separate"/>
      </w:r>
      <w:r w:rsidR="00B97624" w:rsidRPr="00B97624">
        <w:rPr>
          <w:b/>
          <w:bCs/>
          <w:noProof/>
          <w:sz w:val="18"/>
          <w:szCs w:val="18"/>
        </w:rPr>
        <w:t>8</w:t>
      </w:r>
      <w:r w:rsidR="00B97624" w:rsidRPr="00B97624">
        <w:rPr>
          <w:b/>
          <w:bCs/>
          <w:sz w:val="18"/>
          <w:szCs w:val="18"/>
        </w:rPr>
        <w:fldChar w:fldCharType="end"/>
      </w:r>
      <w:r w:rsidR="00B97624">
        <w:rPr>
          <w:sz w:val="16"/>
          <w:szCs w:val="16"/>
        </w:rPr>
        <w:t>.</w:t>
      </w:r>
      <w:r w:rsidRPr="1B12DF6E">
        <w:t xml:space="preserve"> De grootste vertegenwoordiging van Nederlands belang is namens Nederlandse vestigingen van buitenlande organisaties en bedrijven. Hierbij moet echter in het achterhoofd gehouden worden dat die niet altijd strikt tot de Nederlandse tak te herleiden is</w:t>
      </w:r>
      <w:r>
        <w:t>, waardoor het aantal hoger kan lijken door vertegenwoordiging van andere takken onder dezelfde naam</w:t>
      </w:r>
      <w:r w:rsidRPr="1B12DF6E">
        <w:t xml:space="preserve">. Het beeld bij ETSI is een stuk gemengder, waar de formele rollen namens een vertegenwoordiger van een </w:t>
      </w:r>
      <w:proofErr w:type="spellStart"/>
      <w:r w:rsidRPr="1B12DF6E">
        <w:t>lidorganisatie</w:t>
      </w:r>
      <w:proofErr w:type="spellEnd"/>
      <w:r w:rsidRPr="1B12DF6E">
        <w:t xml:space="preserve"> worden vervuld en de </w:t>
      </w:r>
      <w:proofErr w:type="spellStart"/>
      <w:r w:rsidRPr="1B12DF6E">
        <w:t>lidorganisaties</w:t>
      </w:r>
      <w:proofErr w:type="spellEnd"/>
      <w:r w:rsidRPr="1B12DF6E">
        <w:t xml:space="preserve"> per land zijn ingeschreven.</w:t>
      </w:r>
    </w:p>
    <w:p w14:paraId="56F8BE23" w14:textId="268BA30E" w:rsidR="00981978" w:rsidRPr="00981978" w:rsidRDefault="00981978" w:rsidP="00981978">
      <w:pPr>
        <w:pStyle w:val="Bijschrift"/>
        <w:keepNext/>
        <w:rPr>
          <w:sz w:val="16"/>
          <w:szCs w:val="16"/>
        </w:rPr>
      </w:pPr>
      <w:r w:rsidRPr="00981978">
        <w:rPr>
          <w:sz w:val="16"/>
          <w:szCs w:val="16"/>
        </w:rPr>
        <w:t xml:space="preserve">Tabel </w:t>
      </w:r>
      <w:r w:rsidRPr="00981978">
        <w:rPr>
          <w:sz w:val="16"/>
          <w:szCs w:val="16"/>
        </w:rPr>
        <w:fldChar w:fldCharType="begin"/>
      </w:r>
      <w:r w:rsidRPr="00981978">
        <w:rPr>
          <w:sz w:val="16"/>
          <w:szCs w:val="16"/>
        </w:rPr>
        <w:instrText xml:space="preserve"> SEQ Tabel \* ARABIC </w:instrText>
      </w:r>
      <w:r w:rsidRPr="00981978">
        <w:rPr>
          <w:sz w:val="16"/>
          <w:szCs w:val="16"/>
        </w:rPr>
        <w:fldChar w:fldCharType="separate"/>
      </w:r>
      <w:r w:rsidR="0058380D">
        <w:rPr>
          <w:noProof/>
          <w:sz w:val="16"/>
          <w:szCs w:val="16"/>
        </w:rPr>
        <w:t>8</w:t>
      </w:r>
      <w:r w:rsidRPr="00981978">
        <w:rPr>
          <w:sz w:val="16"/>
          <w:szCs w:val="16"/>
        </w:rPr>
        <w:fldChar w:fldCharType="end"/>
      </w:r>
      <w:r w:rsidRPr="00981978">
        <w:rPr>
          <w:sz w:val="16"/>
          <w:szCs w:val="16"/>
        </w:rPr>
        <w:t xml:space="preserve"> Door Nederlandse vertegenwoordigers vervulde formele rollen per type organisatie</w:t>
      </w:r>
    </w:p>
    <w:tbl>
      <w:tblPr>
        <w:tblStyle w:val="Lijsttabel4-Accent1"/>
        <w:tblW w:w="90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20" w:firstRow="1" w:lastRow="0" w:firstColumn="0" w:lastColumn="0" w:noHBand="0" w:noVBand="1"/>
      </w:tblPr>
      <w:tblGrid>
        <w:gridCol w:w="5507"/>
        <w:gridCol w:w="888"/>
        <w:gridCol w:w="889"/>
        <w:gridCol w:w="889"/>
        <w:gridCol w:w="889"/>
      </w:tblGrid>
      <w:tr w:rsidR="00E77DAB" w:rsidRPr="004D740D" w14:paraId="645BB248" w14:textId="77777777">
        <w:trPr>
          <w:cnfStyle w:val="100000000000" w:firstRow="1" w:lastRow="0" w:firstColumn="0" w:lastColumn="0" w:oddVBand="0" w:evenVBand="0" w:oddHBand="0" w:evenHBand="0" w:firstRowFirstColumn="0" w:firstRowLastColumn="0" w:lastRowFirstColumn="0" w:lastRowLastColumn="0"/>
          <w:trHeight w:val="305"/>
        </w:trPr>
        <w:tc>
          <w:tcPr>
            <w:tcW w:w="5507" w:type="dxa"/>
            <w:shd w:val="clear" w:color="auto" w:fill="4F7AFF" w:themeFill="accent3"/>
            <w:noWrap/>
            <w:hideMark/>
          </w:tcPr>
          <w:p w14:paraId="3CB60950" w14:textId="77777777" w:rsidR="00E77DAB" w:rsidRPr="000C7F97" w:rsidRDefault="00E77DAB" w:rsidP="00737F40">
            <w:pPr>
              <w:rPr>
                <w:color w:val="auto"/>
              </w:rPr>
            </w:pPr>
            <w:r w:rsidRPr="00876B70">
              <w:t>Type organisatie</w:t>
            </w:r>
          </w:p>
        </w:tc>
        <w:tc>
          <w:tcPr>
            <w:tcW w:w="888" w:type="dxa"/>
            <w:shd w:val="clear" w:color="auto" w:fill="4F7AFF" w:themeFill="accent3"/>
            <w:noWrap/>
            <w:hideMark/>
          </w:tcPr>
          <w:p w14:paraId="2E902232"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3GPP</w:t>
            </w:r>
          </w:p>
        </w:tc>
        <w:tc>
          <w:tcPr>
            <w:tcW w:w="889" w:type="dxa"/>
            <w:shd w:val="clear" w:color="auto" w:fill="4F7AFF" w:themeFill="accent3"/>
            <w:noWrap/>
            <w:hideMark/>
          </w:tcPr>
          <w:p w14:paraId="6A7CB3B9"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ETSI</w:t>
            </w:r>
          </w:p>
        </w:tc>
        <w:tc>
          <w:tcPr>
            <w:tcW w:w="889" w:type="dxa"/>
            <w:shd w:val="clear" w:color="auto" w:fill="4F7AFF" w:themeFill="accent3"/>
            <w:noWrap/>
            <w:hideMark/>
          </w:tcPr>
          <w:p w14:paraId="4D07BF0F"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IETF</w:t>
            </w:r>
          </w:p>
        </w:tc>
        <w:tc>
          <w:tcPr>
            <w:tcW w:w="889" w:type="dxa"/>
            <w:shd w:val="clear" w:color="auto" w:fill="4F7AFF" w:themeFill="accent3"/>
            <w:noWrap/>
            <w:hideMark/>
          </w:tcPr>
          <w:p w14:paraId="3D399025"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W3C</w:t>
            </w:r>
          </w:p>
        </w:tc>
      </w:tr>
      <w:tr w:rsidR="00E77DAB" w:rsidRPr="004D740D" w14:paraId="4F3C363F" w14:textId="77777777">
        <w:trPr>
          <w:cnfStyle w:val="000000100000" w:firstRow="0" w:lastRow="0" w:firstColumn="0" w:lastColumn="0" w:oddVBand="0" w:evenVBand="0" w:oddHBand="1" w:evenHBand="0" w:firstRowFirstColumn="0" w:firstRowLastColumn="0" w:lastRowFirstColumn="0" w:lastRowLastColumn="0"/>
          <w:trHeight w:val="305"/>
        </w:trPr>
        <w:tc>
          <w:tcPr>
            <w:tcW w:w="5507" w:type="dxa"/>
            <w:shd w:val="clear" w:color="auto" w:fill="4F7AFF" w:themeFill="accent3"/>
            <w:noWrap/>
            <w:hideMark/>
          </w:tcPr>
          <w:p w14:paraId="2CD36201" w14:textId="77777777" w:rsidR="00E77DAB" w:rsidRPr="00D2388A" w:rsidRDefault="00E77DAB" w:rsidP="00737F40">
            <w:pPr>
              <w:rPr>
                <w:color w:val="FFFFFF" w:themeColor="background1"/>
              </w:rPr>
            </w:pPr>
            <w:r w:rsidRPr="00D2388A">
              <w:rPr>
                <w:color w:val="FFFFFF" w:themeColor="background1"/>
              </w:rPr>
              <w:t>Nederlandse organisaties zonder (noemenswaardige) internationale vestigingen</w:t>
            </w:r>
          </w:p>
        </w:tc>
        <w:tc>
          <w:tcPr>
            <w:tcW w:w="888" w:type="dxa"/>
            <w:shd w:val="clear" w:color="auto" w:fill="B8C9FF" w:themeFill="accent3" w:themeFillTint="66"/>
            <w:noWrap/>
            <w:hideMark/>
          </w:tcPr>
          <w:p w14:paraId="44637EC7"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4</w:t>
            </w:r>
          </w:p>
        </w:tc>
        <w:tc>
          <w:tcPr>
            <w:tcW w:w="889" w:type="dxa"/>
            <w:shd w:val="clear" w:color="auto" w:fill="B8C9FF" w:themeFill="accent3" w:themeFillTint="66"/>
            <w:noWrap/>
            <w:hideMark/>
          </w:tcPr>
          <w:p w14:paraId="38037DE6"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w:t>
            </w:r>
          </w:p>
        </w:tc>
        <w:tc>
          <w:tcPr>
            <w:tcW w:w="889" w:type="dxa"/>
            <w:shd w:val="clear" w:color="auto" w:fill="B8C9FF" w:themeFill="accent3" w:themeFillTint="66"/>
            <w:noWrap/>
            <w:hideMark/>
          </w:tcPr>
          <w:p w14:paraId="79019FB7"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B8C9FF" w:themeFill="accent3" w:themeFillTint="66"/>
            <w:noWrap/>
            <w:hideMark/>
          </w:tcPr>
          <w:p w14:paraId="4E593467" w14:textId="77777777" w:rsidR="00E77DAB" w:rsidRPr="004D740D" w:rsidRDefault="00E77DAB" w:rsidP="00737F40">
            <w:pPr>
              <w:jc w:val="right"/>
              <w:rPr>
                <w:rFonts w:ascii="Calibri" w:eastAsia="Times New Roman" w:hAnsi="Calibri" w:cs="Calibri"/>
                <w:color w:val="000000"/>
                <w:sz w:val="22"/>
                <w:lang w:eastAsia="nl-NL"/>
              </w:rPr>
            </w:pPr>
          </w:p>
        </w:tc>
      </w:tr>
      <w:tr w:rsidR="00E77DAB" w:rsidRPr="004D740D" w14:paraId="1A7D263A" w14:textId="77777777">
        <w:trPr>
          <w:trHeight w:val="305"/>
        </w:trPr>
        <w:tc>
          <w:tcPr>
            <w:tcW w:w="5507" w:type="dxa"/>
            <w:shd w:val="clear" w:color="auto" w:fill="4F7AFF" w:themeFill="accent3"/>
            <w:noWrap/>
            <w:hideMark/>
          </w:tcPr>
          <w:p w14:paraId="53F9FF21" w14:textId="77777777" w:rsidR="00E77DAB" w:rsidRPr="00D2388A" w:rsidRDefault="00E77DAB" w:rsidP="00737F40">
            <w:pPr>
              <w:rPr>
                <w:color w:val="FFFFFF" w:themeColor="background1"/>
              </w:rPr>
            </w:pPr>
            <w:r w:rsidRPr="00D2388A">
              <w:rPr>
                <w:color w:val="FFFFFF" w:themeColor="background1"/>
              </w:rPr>
              <w:t>Nederlandse organisaties met internationale vestigingen</w:t>
            </w:r>
          </w:p>
        </w:tc>
        <w:tc>
          <w:tcPr>
            <w:tcW w:w="888" w:type="dxa"/>
            <w:shd w:val="clear" w:color="auto" w:fill="DBE4FF" w:themeFill="accent3" w:themeFillTint="33"/>
            <w:noWrap/>
            <w:hideMark/>
          </w:tcPr>
          <w:p w14:paraId="38BD7293" w14:textId="77777777" w:rsidR="00E77DAB" w:rsidRPr="004D740D" w:rsidRDefault="00E77DAB" w:rsidP="00737F40">
            <w:pPr>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 xml:space="preserve"> </w:t>
            </w:r>
          </w:p>
        </w:tc>
        <w:tc>
          <w:tcPr>
            <w:tcW w:w="889" w:type="dxa"/>
            <w:shd w:val="clear" w:color="auto" w:fill="DBE4FF" w:themeFill="accent3" w:themeFillTint="33"/>
            <w:noWrap/>
            <w:hideMark/>
          </w:tcPr>
          <w:p w14:paraId="56E14638"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DBE4FF" w:themeFill="accent3" w:themeFillTint="33"/>
            <w:noWrap/>
            <w:hideMark/>
          </w:tcPr>
          <w:p w14:paraId="1B4FC3DD" w14:textId="77777777" w:rsidR="00E77DAB" w:rsidRPr="004D740D" w:rsidRDefault="00E77DAB" w:rsidP="00737F40">
            <w:pPr>
              <w:jc w:val="right"/>
              <w:rPr>
                <w:rFonts w:ascii="Calibri" w:eastAsia="Times New Roman" w:hAnsi="Calibri" w:cs="Calibri"/>
                <w:color w:val="000000"/>
                <w:sz w:val="22"/>
                <w:lang w:eastAsia="nl-NL"/>
              </w:rPr>
            </w:pPr>
          </w:p>
        </w:tc>
        <w:tc>
          <w:tcPr>
            <w:tcW w:w="889" w:type="dxa"/>
            <w:shd w:val="clear" w:color="auto" w:fill="DBE4FF" w:themeFill="accent3" w:themeFillTint="33"/>
            <w:noWrap/>
            <w:hideMark/>
          </w:tcPr>
          <w:p w14:paraId="5E19AFE1" w14:textId="77777777" w:rsidR="00E77DAB" w:rsidRPr="004D740D" w:rsidRDefault="00E77DAB" w:rsidP="00737F40">
            <w:pPr>
              <w:rPr>
                <w:rFonts w:ascii="Times New Roman" w:eastAsia="Times New Roman" w:hAnsi="Times New Roman" w:cs="Times New Roman"/>
                <w:szCs w:val="20"/>
                <w:lang w:eastAsia="nl-NL"/>
              </w:rPr>
            </w:pPr>
          </w:p>
        </w:tc>
      </w:tr>
      <w:tr w:rsidR="00E77DAB" w:rsidRPr="004D740D" w14:paraId="74733DF7" w14:textId="77777777">
        <w:trPr>
          <w:cnfStyle w:val="000000100000" w:firstRow="0" w:lastRow="0" w:firstColumn="0" w:lastColumn="0" w:oddVBand="0" w:evenVBand="0" w:oddHBand="1" w:evenHBand="0" w:firstRowFirstColumn="0" w:firstRowLastColumn="0" w:lastRowFirstColumn="0" w:lastRowLastColumn="0"/>
          <w:trHeight w:val="305"/>
        </w:trPr>
        <w:tc>
          <w:tcPr>
            <w:tcW w:w="5507" w:type="dxa"/>
            <w:shd w:val="clear" w:color="auto" w:fill="4F7AFF" w:themeFill="accent3"/>
            <w:noWrap/>
            <w:hideMark/>
          </w:tcPr>
          <w:p w14:paraId="4E305097" w14:textId="77777777" w:rsidR="00E77DAB" w:rsidRPr="00D2388A" w:rsidRDefault="00E77DAB" w:rsidP="00737F40">
            <w:pPr>
              <w:rPr>
                <w:color w:val="FFFFFF" w:themeColor="background1"/>
              </w:rPr>
            </w:pPr>
            <w:r w:rsidRPr="00D2388A">
              <w:rPr>
                <w:color w:val="FFFFFF" w:themeColor="background1"/>
              </w:rPr>
              <w:t>Nederlandse vestigingen van buitenlandse organisaties</w:t>
            </w:r>
          </w:p>
        </w:tc>
        <w:tc>
          <w:tcPr>
            <w:tcW w:w="888" w:type="dxa"/>
            <w:shd w:val="clear" w:color="auto" w:fill="B8C9FF" w:themeFill="accent3" w:themeFillTint="66"/>
            <w:noWrap/>
            <w:hideMark/>
          </w:tcPr>
          <w:p w14:paraId="2E90A2AC"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9</w:t>
            </w:r>
          </w:p>
        </w:tc>
        <w:tc>
          <w:tcPr>
            <w:tcW w:w="889" w:type="dxa"/>
            <w:shd w:val="clear" w:color="auto" w:fill="B8C9FF" w:themeFill="accent3" w:themeFillTint="66"/>
            <w:noWrap/>
            <w:hideMark/>
          </w:tcPr>
          <w:p w14:paraId="7DBD76F3"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w:t>
            </w:r>
          </w:p>
        </w:tc>
        <w:tc>
          <w:tcPr>
            <w:tcW w:w="889" w:type="dxa"/>
            <w:shd w:val="clear" w:color="auto" w:fill="B8C9FF" w:themeFill="accent3" w:themeFillTint="66"/>
            <w:noWrap/>
            <w:hideMark/>
          </w:tcPr>
          <w:p w14:paraId="688939A4"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15</w:t>
            </w:r>
          </w:p>
        </w:tc>
        <w:tc>
          <w:tcPr>
            <w:tcW w:w="889" w:type="dxa"/>
            <w:shd w:val="clear" w:color="auto" w:fill="B8C9FF" w:themeFill="accent3" w:themeFillTint="66"/>
            <w:noWrap/>
            <w:hideMark/>
          </w:tcPr>
          <w:p w14:paraId="73754209"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w:t>
            </w:r>
          </w:p>
        </w:tc>
      </w:tr>
      <w:tr w:rsidR="00E77DAB" w:rsidRPr="004D740D" w14:paraId="6FB29DC0" w14:textId="77777777">
        <w:trPr>
          <w:trHeight w:val="305"/>
        </w:trPr>
        <w:tc>
          <w:tcPr>
            <w:tcW w:w="5507" w:type="dxa"/>
            <w:shd w:val="clear" w:color="auto" w:fill="4F7AFF" w:themeFill="accent3"/>
            <w:noWrap/>
            <w:hideMark/>
          </w:tcPr>
          <w:p w14:paraId="041D1FC0" w14:textId="77777777" w:rsidR="00E77DAB" w:rsidRPr="00D2388A" w:rsidRDefault="00E77DAB" w:rsidP="00737F40">
            <w:pPr>
              <w:rPr>
                <w:color w:val="FFFFFF" w:themeColor="background1"/>
              </w:rPr>
            </w:pPr>
            <w:r w:rsidRPr="00D2388A">
              <w:rPr>
                <w:color w:val="FFFFFF" w:themeColor="background1"/>
              </w:rPr>
              <w:t>Formele vertegenwoordigers van de Nederlandse overheid</w:t>
            </w:r>
          </w:p>
        </w:tc>
        <w:tc>
          <w:tcPr>
            <w:tcW w:w="888" w:type="dxa"/>
            <w:shd w:val="clear" w:color="auto" w:fill="DBE4FF" w:themeFill="accent3" w:themeFillTint="33"/>
            <w:noWrap/>
            <w:hideMark/>
          </w:tcPr>
          <w:p w14:paraId="6C57B554" w14:textId="77777777" w:rsidR="00E77DAB" w:rsidRPr="004D740D" w:rsidRDefault="00E77DAB" w:rsidP="00737F40">
            <w:pPr>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 xml:space="preserve"> </w:t>
            </w:r>
          </w:p>
        </w:tc>
        <w:tc>
          <w:tcPr>
            <w:tcW w:w="889" w:type="dxa"/>
            <w:shd w:val="clear" w:color="auto" w:fill="DBE4FF" w:themeFill="accent3" w:themeFillTint="33"/>
            <w:noWrap/>
            <w:hideMark/>
          </w:tcPr>
          <w:p w14:paraId="7BD45AA3"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DBE4FF" w:themeFill="accent3" w:themeFillTint="33"/>
            <w:noWrap/>
            <w:hideMark/>
          </w:tcPr>
          <w:p w14:paraId="1CA61AA0" w14:textId="77777777" w:rsidR="00E77DAB" w:rsidRPr="004D740D" w:rsidRDefault="00E77DAB" w:rsidP="00737F40">
            <w:pPr>
              <w:jc w:val="right"/>
              <w:rPr>
                <w:rFonts w:ascii="Calibri" w:eastAsia="Times New Roman" w:hAnsi="Calibri" w:cs="Calibri"/>
                <w:color w:val="000000"/>
                <w:sz w:val="22"/>
                <w:lang w:eastAsia="nl-NL"/>
              </w:rPr>
            </w:pPr>
          </w:p>
        </w:tc>
        <w:tc>
          <w:tcPr>
            <w:tcW w:w="889" w:type="dxa"/>
            <w:shd w:val="clear" w:color="auto" w:fill="DBE4FF" w:themeFill="accent3" w:themeFillTint="33"/>
            <w:noWrap/>
            <w:hideMark/>
          </w:tcPr>
          <w:p w14:paraId="2B5825E5" w14:textId="77777777" w:rsidR="00E77DAB" w:rsidRPr="004D740D" w:rsidRDefault="00E77DAB" w:rsidP="00737F40">
            <w:pPr>
              <w:rPr>
                <w:rFonts w:ascii="Times New Roman" w:eastAsia="Times New Roman" w:hAnsi="Times New Roman" w:cs="Times New Roman"/>
                <w:szCs w:val="20"/>
                <w:lang w:eastAsia="nl-NL"/>
              </w:rPr>
            </w:pPr>
          </w:p>
        </w:tc>
      </w:tr>
      <w:tr w:rsidR="00E77DAB" w:rsidRPr="004D740D" w14:paraId="38B0E019" w14:textId="77777777">
        <w:trPr>
          <w:cnfStyle w:val="000000100000" w:firstRow="0" w:lastRow="0" w:firstColumn="0" w:lastColumn="0" w:oddVBand="0" w:evenVBand="0" w:oddHBand="1" w:evenHBand="0" w:firstRowFirstColumn="0" w:firstRowLastColumn="0" w:lastRowFirstColumn="0" w:lastRowLastColumn="0"/>
          <w:trHeight w:val="305"/>
        </w:trPr>
        <w:tc>
          <w:tcPr>
            <w:tcW w:w="5507" w:type="dxa"/>
            <w:shd w:val="clear" w:color="auto" w:fill="4F7AFF" w:themeFill="accent3"/>
            <w:noWrap/>
            <w:hideMark/>
          </w:tcPr>
          <w:p w14:paraId="325ACD9B" w14:textId="66325956" w:rsidR="00E77DAB" w:rsidRPr="00D2388A" w:rsidRDefault="00E77DAB" w:rsidP="00737F40">
            <w:pPr>
              <w:rPr>
                <w:color w:val="FFFFFF" w:themeColor="background1"/>
              </w:rPr>
            </w:pPr>
            <w:r w:rsidRPr="00D2388A">
              <w:rPr>
                <w:color w:val="FFFFFF" w:themeColor="background1"/>
              </w:rPr>
              <w:t>Organisaties van de Nederlandse overheid, waaronder Rijksoverheid, provincies, gemeenten, waterschappen, ZBO</w:t>
            </w:r>
            <w:r w:rsidR="00325AF6">
              <w:rPr>
                <w:color w:val="FFFFFF" w:themeColor="background1"/>
              </w:rPr>
              <w:t>’</w:t>
            </w:r>
            <w:r w:rsidRPr="00D2388A">
              <w:rPr>
                <w:color w:val="FFFFFF" w:themeColor="background1"/>
              </w:rPr>
              <w:t>s en overheidsstichtingen</w:t>
            </w:r>
          </w:p>
        </w:tc>
        <w:tc>
          <w:tcPr>
            <w:tcW w:w="888" w:type="dxa"/>
            <w:shd w:val="clear" w:color="auto" w:fill="B8C9FF" w:themeFill="accent3" w:themeFillTint="66"/>
            <w:noWrap/>
            <w:hideMark/>
          </w:tcPr>
          <w:p w14:paraId="608E7AB7"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B8C9FF" w:themeFill="accent3" w:themeFillTint="66"/>
            <w:noWrap/>
            <w:hideMark/>
          </w:tcPr>
          <w:p w14:paraId="55069C4A" w14:textId="77777777" w:rsidR="00E77DAB" w:rsidRPr="004D740D" w:rsidRDefault="00E77DAB" w:rsidP="00737F40">
            <w:pPr>
              <w:jc w:val="right"/>
              <w:rPr>
                <w:rFonts w:ascii="Calibri" w:eastAsia="Times New Roman" w:hAnsi="Calibri" w:cs="Calibri"/>
                <w:color w:val="000000"/>
                <w:sz w:val="22"/>
                <w:lang w:eastAsia="nl-NL"/>
              </w:rPr>
            </w:pPr>
          </w:p>
        </w:tc>
        <w:tc>
          <w:tcPr>
            <w:tcW w:w="889" w:type="dxa"/>
            <w:shd w:val="clear" w:color="auto" w:fill="B8C9FF" w:themeFill="accent3" w:themeFillTint="66"/>
            <w:noWrap/>
            <w:hideMark/>
          </w:tcPr>
          <w:p w14:paraId="79A6AC9A" w14:textId="77777777" w:rsidR="00E77DAB" w:rsidRPr="004D740D" w:rsidRDefault="00E77DAB" w:rsidP="00737F40">
            <w:pPr>
              <w:rPr>
                <w:rFonts w:ascii="Times New Roman" w:eastAsia="Times New Roman" w:hAnsi="Times New Roman" w:cs="Times New Roman"/>
                <w:szCs w:val="20"/>
                <w:lang w:eastAsia="nl-NL"/>
              </w:rPr>
            </w:pPr>
          </w:p>
        </w:tc>
        <w:tc>
          <w:tcPr>
            <w:tcW w:w="889" w:type="dxa"/>
            <w:shd w:val="clear" w:color="auto" w:fill="B8C9FF" w:themeFill="accent3" w:themeFillTint="66"/>
            <w:noWrap/>
            <w:hideMark/>
          </w:tcPr>
          <w:p w14:paraId="0A389B77" w14:textId="77777777" w:rsidR="00E77DAB" w:rsidRPr="004D740D" w:rsidRDefault="00E77DAB" w:rsidP="00737F40">
            <w:pPr>
              <w:rPr>
                <w:rFonts w:ascii="Times New Roman" w:eastAsia="Times New Roman" w:hAnsi="Times New Roman" w:cs="Times New Roman"/>
                <w:szCs w:val="20"/>
                <w:lang w:eastAsia="nl-NL"/>
              </w:rPr>
            </w:pPr>
          </w:p>
        </w:tc>
      </w:tr>
    </w:tbl>
    <w:p w14:paraId="7491FDF0" w14:textId="77777777" w:rsidR="00E77DAB" w:rsidRPr="00920871" w:rsidRDefault="00E77DAB" w:rsidP="00737F40"/>
    <w:p w14:paraId="1FC7DEBE" w14:textId="77777777" w:rsidR="00E77DAB" w:rsidRDefault="00E77DAB" w:rsidP="00B433D1">
      <w:pPr>
        <w:pStyle w:val="Kop3"/>
      </w:pPr>
      <w:bookmarkStart w:id="136" w:name="_Toc187660820"/>
      <w:bookmarkStart w:id="137" w:name="_Toc187660847"/>
      <w:bookmarkStart w:id="138" w:name="_Toc188707996"/>
      <w:bookmarkStart w:id="139" w:name="_Toc188863918"/>
      <w:bookmarkStart w:id="140" w:name="_Toc189313420"/>
      <w:bookmarkStart w:id="141" w:name="_Toc189313873"/>
      <w:bookmarkStart w:id="142" w:name="_Toc196564654"/>
      <w:r>
        <w:t>Formele rollen IEC</w:t>
      </w:r>
      <w:bookmarkEnd w:id="136"/>
      <w:bookmarkEnd w:id="137"/>
      <w:bookmarkEnd w:id="138"/>
      <w:bookmarkEnd w:id="139"/>
      <w:bookmarkEnd w:id="140"/>
      <w:bookmarkEnd w:id="141"/>
      <w:bookmarkEnd w:id="142"/>
    </w:p>
    <w:p w14:paraId="73AD8637" w14:textId="44760AAF" w:rsidR="0041023F" w:rsidRDefault="00E77DAB" w:rsidP="00B433D1">
      <w:pPr>
        <w:pStyle w:val="Paragraph0"/>
        <w:rPr>
          <w:i/>
          <w:iCs/>
        </w:rPr>
      </w:pPr>
      <w:r>
        <w:t xml:space="preserve">Voor IEC kunnen de formele rollen niet onderscheiden worden van het totaal of per organisatietype. Daarnaast zijn alleen gegevens van Nederlandse participaties beschikbaar, waardoor niet dezelfde vergelijking gemaakt kan worden als bij de andere </w:t>
      </w:r>
      <w:proofErr w:type="spellStart"/>
      <w:r w:rsidR="001D3461">
        <w:t>SDO’s</w:t>
      </w:r>
      <w:proofErr w:type="spellEnd"/>
      <w:r>
        <w:t xml:space="preserve">. Wel is het mogelijk om dit over tijd te laten zien, omdat de rol in de beschikbare data gekoppeld is aan aanwezigheid bij een vergadering. </w:t>
      </w:r>
      <w:r w:rsidRPr="0087653B">
        <w:rPr>
          <w:b/>
          <w:bCs/>
        </w:rPr>
        <w:fldChar w:fldCharType="begin"/>
      </w:r>
      <w:r w:rsidRPr="0087653B">
        <w:rPr>
          <w:b/>
          <w:bCs/>
        </w:rPr>
        <w:instrText xml:space="preserve"> REF _Ref187656464 \h  \* MERGEFORMAT </w:instrText>
      </w:r>
      <w:r w:rsidRPr="0087653B">
        <w:rPr>
          <w:b/>
          <w:bCs/>
        </w:rPr>
      </w:r>
      <w:r w:rsidRPr="0087653B">
        <w:rPr>
          <w:b/>
          <w:bCs/>
        </w:rPr>
        <w:fldChar w:fldCharType="separate"/>
      </w:r>
      <w:r w:rsidR="008B5A1A" w:rsidRPr="0015599D">
        <w:rPr>
          <w:b/>
          <w:bCs/>
        </w:rPr>
        <w:t xml:space="preserve">Tabel </w:t>
      </w:r>
      <w:r w:rsidRPr="0087653B">
        <w:rPr>
          <w:b/>
          <w:bCs/>
        </w:rPr>
        <w:fldChar w:fldCharType="end"/>
      </w:r>
      <w:r w:rsidR="00A70FC5" w:rsidRPr="00A70FC5">
        <w:rPr>
          <w:b/>
          <w:bCs/>
          <w:sz w:val="18"/>
          <w:szCs w:val="18"/>
        </w:rPr>
        <w:fldChar w:fldCharType="begin"/>
      </w:r>
      <w:r w:rsidR="00A70FC5" w:rsidRPr="00A70FC5">
        <w:rPr>
          <w:b/>
          <w:bCs/>
          <w:sz w:val="18"/>
          <w:szCs w:val="18"/>
        </w:rPr>
        <w:instrText xml:space="preserve"> SEQ Tabel \* ARABIC </w:instrText>
      </w:r>
      <w:r w:rsidR="00A70FC5" w:rsidRPr="00A70FC5">
        <w:rPr>
          <w:b/>
          <w:bCs/>
          <w:sz w:val="18"/>
          <w:szCs w:val="18"/>
        </w:rPr>
        <w:fldChar w:fldCharType="separate"/>
      </w:r>
      <w:r w:rsidR="00A70FC5" w:rsidRPr="00A70FC5">
        <w:rPr>
          <w:b/>
          <w:bCs/>
          <w:noProof/>
          <w:sz w:val="18"/>
          <w:szCs w:val="18"/>
        </w:rPr>
        <w:t>9</w:t>
      </w:r>
      <w:r w:rsidR="00A70FC5" w:rsidRPr="00A70FC5">
        <w:rPr>
          <w:b/>
          <w:bCs/>
          <w:sz w:val="18"/>
          <w:szCs w:val="18"/>
        </w:rPr>
        <w:fldChar w:fldCharType="end"/>
      </w:r>
      <w:r>
        <w:t xml:space="preserve"> laat het aantal vervulde, formele </w:t>
      </w:r>
      <w:r w:rsidRPr="00700615">
        <w:t xml:space="preserve">participaties </w:t>
      </w:r>
      <w:r>
        <w:t xml:space="preserve">per rol zien. De </w:t>
      </w:r>
      <w:r w:rsidR="00D0557D">
        <w:t>voorzittersrollen (</w:t>
      </w:r>
      <w:proofErr w:type="spellStart"/>
      <w:r w:rsidR="00D0557D" w:rsidRPr="00D0557D">
        <w:rPr>
          <w:i/>
          <w:iCs/>
        </w:rPr>
        <w:t>convenor</w:t>
      </w:r>
      <w:proofErr w:type="spellEnd"/>
      <w:r w:rsidRPr="00470569">
        <w:t xml:space="preserve"> en </w:t>
      </w:r>
      <w:proofErr w:type="spellStart"/>
      <w:r w:rsidR="00D0557D" w:rsidRPr="00D0557D">
        <w:rPr>
          <w:i/>
          <w:iCs/>
        </w:rPr>
        <w:t>chair</w:t>
      </w:r>
      <w:proofErr w:type="spellEnd"/>
      <w:r w:rsidR="00D0557D">
        <w:t>)</w:t>
      </w:r>
      <w:r>
        <w:t xml:space="preserve"> hebben de grootste aantallen</w:t>
      </w:r>
      <w:r w:rsidRPr="00C61485">
        <w:t>, samen ruim twee derde van het totaal.</w:t>
      </w:r>
    </w:p>
    <w:p w14:paraId="77D78587" w14:textId="5665DDA2" w:rsidR="0041023F" w:rsidRPr="0041023F" w:rsidRDefault="0041023F" w:rsidP="0041023F">
      <w:pPr>
        <w:pStyle w:val="Bijschrift"/>
        <w:keepNext/>
        <w:rPr>
          <w:sz w:val="16"/>
          <w:szCs w:val="16"/>
        </w:rPr>
      </w:pPr>
      <w:r w:rsidRPr="0041023F">
        <w:rPr>
          <w:sz w:val="16"/>
          <w:szCs w:val="16"/>
        </w:rPr>
        <w:lastRenderedPageBreak/>
        <w:t xml:space="preserve">Tabel </w:t>
      </w:r>
      <w:r w:rsidRPr="0041023F">
        <w:rPr>
          <w:sz w:val="16"/>
          <w:szCs w:val="16"/>
        </w:rPr>
        <w:fldChar w:fldCharType="begin"/>
      </w:r>
      <w:r w:rsidRPr="0041023F">
        <w:rPr>
          <w:sz w:val="16"/>
          <w:szCs w:val="16"/>
        </w:rPr>
        <w:instrText xml:space="preserve"> SEQ Tabel \* ARABIC </w:instrText>
      </w:r>
      <w:r w:rsidRPr="0041023F">
        <w:rPr>
          <w:sz w:val="16"/>
          <w:szCs w:val="16"/>
        </w:rPr>
        <w:fldChar w:fldCharType="separate"/>
      </w:r>
      <w:r w:rsidR="0058380D">
        <w:rPr>
          <w:noProof/>
          <w:sz w:val="16"/>
          <w:szCs w:val="16"/>
        </w:rPr>
        <w:t>9</w:t>
      </w:r>
      <w:r w:rsidRPr="0041023F">
        <w:rPr>
          <w:sz w:val="16"/>
          <w:szCs w:val="16"/>
        </w:rPr>
        <w:fldChar w:fldCharType="end"/>
      </w:r>
      <w:r w:rsidRPr="0041023F">
        <w:rPr>
          <w:sz w:val="16"/>
          <w:szCs w:val="16"/>
        </w:rPr>
        <w:t xml:space="preserve"> Aantal Nederlandse formele </w:t>
      </w:r>
      <w:r w:rsidRPr="0041023F">
        <w:rPr>
          <w:color w:val="auto"/>
          <w:sz w:val="16"/>
          <w:szCs w:val="16"/>
        </w:rPr>
        <w:t xml:space="preserve">participaties </w:t>
      </w:r>
      <w:r w:rsidRPr="0041023F">
        <w:rPr>
          <w:sz w:val="16"/>
          <w:szCs w:val="16"/>
        </w:rPr>
        <w:t>per rol</w:t>
      </w:r>
    </w:p>
    <w:tbl>
      <w:tblPr>
        <w:tblStyle w:val="Rastertabel4-Accent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E0" w:firstRow="1" w:lastRow="1" w:firstColumn="1" w:lastColumn="0" w:noHBand="0" w:noVBand="1"/>
      </w:tblPr>
      <w:tblGrid>
        <w:gridCol w:w="2689"/>
        <w:gridCol w:w="2921"/>
      </w:tblGrid>
      <w:tr w:rsidR="00E77DAB" w:rsidRPr="00FD4D57" w14:paraId="253AF186" w14:textId="77777777">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0DC48A6D" w14:textId="77777777" w:rsidR="00E77DAB" w:rsidRPr="00FD4D57" w:rsidRDefault="00E77DAB" w:rsidP="00737F40">
            <w:pPr>
              <w:keepNext/>
              <w:keepLines/>
            </w:pPr>
            <w:r>
              <w:t>Rol</w:t>
            </w:r>
          </w:p>
        </w:tc>
        <w:tc>
          <w:tcPr>
            <w:tcW w:w="2921"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47FF3903" w14:textId="77777777" w:rsidR="00E77DAB" w:rsidRPr="00FD4D57" w:rsidRDefault="00E77DAB" w:rsidP="00737F40">
            <w:pPr>
              <w:keepNext/>
              <w:keepLines/>
              <w:jc w:val="right"/>
              <w:cnfStyle w:val="100000000000" w:firstRow="1" w:lastRow="0" w:firstColumn="0" w:lastColumn="0" w:oddVBand="0" w:evenVBand="0" w:oddHBand="0" w:evenHBand="0" w:firstRowFirstColumn="0" w:firstRowLastColumn="0" w:lastRowFirstColumn="0" w:lastRowLastColumn="0"/>
            </w:pPr>
            <w:r>
              <w:t>Aantal NL</w:t>
            </w:r>
          </w:p>
        </w:tc>
      </w:tr>
      <w:tr w:rsidR="00E77DAB" w:rsidRPr="00FD4D57" w14:paraId="16B798D8" w14:textId="7777777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61505574" w14:textId="349A329A" w:rsidR="00E77DAB" w:rsidRPr="00D2388A" w:rsidRDefault="00E77DAB" w:rsidP="00737F40">
            <w:pPr>
              <w:keepNext/>
              <w:keepLines/>
              <w:rPr>
                <w:b w:val="0"/>
                <w:bCs w:val="0"/>
                <w:color w:val="FFFFFF" w:themeColor="background1"/>
              </w:rPr>
            </w:pPr>
            <w:r w:rsidRPr="00D2388A">
              <w:rPr>
                <w:b w:val="0"/>
                <w:bCs w:val="0"/>
                <w:color w:val="FFFFFF" w:themeColor="background1"/>
              </w:rPr>
              <w:t>Voorzitter werkgroep (</w:t>
            </w:r>
            <w:proofErr w:type="spellStart"/>
            <w:r w:rsidRPr="00D2388A">
              <w:rPr>
                <w:b w:val="0"/>
                <w:bCs w:val="0"/>
                <w:color w:val="FFFFFF" w:themeColor="background1"/>
              </w:rPr>
              <w:t>Convenor</w:t>
            </w:r>
            <w:proofErr w:type="spellEnd"/>
            <w:r w:rsidRPr="00D2388A">
              <w:rPr>
                <w:b w:val="0"/>
                <w:bCs w:val="0"/>
                <w:color w:val="FFFFFF" w:themeColor="background1"/>
              </w:rPr>
              <w:t>)</w:t>
            </w:r>
          </w:p>
        </w:tc>
        <w:tc>
          <w:tcPr>
            <w:tcW w:w="2921" w:type="dxa"/>
            <w:shd w:val="clear" w:color="auto" w:fill="B8C9FF" w:themeFill="accent3" w:themeFillTint="66"/>
            <w:noWrap/>
            <w:hideMark/>
          </w:tcPr>
          <w:p w14:paraId="61EB30AF" w14:textId="77777777" w:rsidR="00E77DAB" w:rsidRPr="00FD4D57" w:rsidRDefault="00E77DAB" w:rsidP="00737F40">
            <w:pPr>
              <w:keepNext/>
              <w:keepLines/>
              <w:jc w:val="right"/>
              <w:cnfStyle w:val="000000100000" w:firstRow="0" w:lastRow="0" w:firstColumn="0" w:lastColumn="0" w:oddVBand="0" w:evenVBand="0" w:oddHBand="1" w:evenHBand="0" w:firstRowFirstColumn="0" w:firstRowLastColumn="0" w:lastRowFirstColumn="0" w:lastRowLastColumn="0"/>
            </w:pPr>
            <w:r w:rsidRPr="00FD4D57">
              <w:t>65</w:t>
            </w:r>
          </w:p>
        </w:tc>
      </w:tr>
      <w:tr w:rsidR="00E77DAB" w:rsidRPr="00FD4D57" w14:paraId="1E0D36AA" w14:textId="77777777">
        <w:trPr>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1C6F6632"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Voorzitter (Chair)</w:t>
            </w:r>
          </w:p>
        </w:tc>
        <w:tc>
          <w:tcPr>
            <w:tcW w:w="2921" w:type="dxa"/>
            <w:shd w:val="clear" w:color="auto" w:fill="DBE4FF" w:themeFill="accent3" w:themeFillTint="33"/>
            <w:noWrap/>
            <w:hideMark/>
          </w:tcPr>
          <w:p w14:paraId="78B049D4" w14:textId="77777777" w:rsidR="00E77DAB" w:rsidRPr="00FD4D57" w:rsidRDefault="00E77DAB" w:rsidP="00737F40">
            <w:pPr>
              <w:keepNext/>
              <w:keepLines/>
              <w:jc w:val="right"/>
              <w:cnfStyle w:val="000000000000" w:firstRow="0" w:lastRow="0" w:firstColumn="0" w:lastColumn="0" w:oddVBand="0" w:evenVBand="0" w:oddHBand="0" w:evenHBand="0" w:firstRowFirstColumn="0" w:firstRowLastColumn="0" w:lastRowFirstColumn="0" w:lastRowLastColumn="0"/>
            </w:pPr>
            <w:r w:rsidRPr="00FD4D57">
              <w:t>65</w:t>
            </w:r>
          </w:p>
        </w:tc>
      </w:tr>
      <w:tr w:rsidR="00E77DAB" w:rsidRPr="00FD4D57" w14:paraId="1A527DB5" w14:textId="7777777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7BF6D9EB"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Vicevoorzitter</w:t>
            </w:r>
          </w:p>
        </w:tc>
        <w:tc>
          <w:tcPr>
            <w:tcW w:w="2921" w:type="dxa"/>
            <w:shd w:val="clear" w:color="auto" w:fill="B8C9FF" w:themeFill="accent3" w:themeFillTint="66"/>
            <w:noWrap/>
            <w:hideMark/>
          </w:tcPr>
          <w:p w14:paraId="4812F51F" w14:textId="77777777" w:rsidR="00E77DAB" w:rsidRPr="00FD4D57" w:rsidRDefault="00E77DAB" w:rsidP="00737F40">
            <w:pPr>
              <w:keepNext/>
              <w:keepLines/>
              <w:jc w:val="right"/>
              <w:cnfStyle w:val="000000100000" w:firstRow="0" w:lastRow="0" w:firstColumn="0" w:lastColumn="0" w:oddVBand="0" w:evenVBand="0" w:oddHBand="1" w:evenHBand="0" w:firstRowFirstColumn="0" w:firstRowLastColumn="0" w:lastRowFirstColumn="0" w:lastRowLastColumn="0"/>
            </w:pPr>
            <w:r w:rsidRPr="00FD4D57">
              <w:t>30</w:t>
            </w:r>
          </w:p>
        </w:tc>
      </w:tr>
      <w:tr w:rsidR="00E77DAB" w:rsidRPr="00FD4D57" w14:paraId="31C2059F" w14:textId="77777777">
        <w:trPr>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69AD3B41"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Secretaris</w:t>
            </w:r>
          </w:p>
        </w:tc>
        <w:tc>
          <w:tcPr>
            <w:tcW w:w="2921" w:type="dxa"/>
            <w:shd w:val="clear" w:color="auto" w:fill="DBE4FF" w:themeFill="accent3" w:themeFillTint="33"/>
            <w:noWrap/>
            <w:hideMark/>
          </w:tcPr>
          <w:p w14:paraId="35C716CA" w14:textId="77777777" w:rsidR="00E77DAB" w:rsidRPr="00FD4D57" w:rsidRDefault="00E77DAB" w:rsidP="00737F40">
            <w:pPr>
              <w:keepNext/>
              <w:keepLines/>
              <w:jc w:val="right"/>
              <w:cnfStyle w:val="000000000000" w:firstRow="0" w:lastRow="0" w:firstColumn="0" w:lastColumn="0" w:oddVBand="0" w:evenVBand="0" w:oddHBand="0" w:evenHBand="0" w:firstRowFirstColumn="0" w:firstRowLastColumn="0" w:lastRowFirstColumn="0" w:lastRowLastColumn="0"/>
            </w:pPr>
            <w:r w:rsidRPr="00FD4D57">
              <w:t>23</w:t>
            </w:r>
          </w:p>
        </w:tc>
      </w:tr>
      <w:tr w:rsidR="00E77DAB" w:rsidRPr="00FD4D57" w14:paraId="28E0A5FE" w14:textId="7777777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7B5E6E1D"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Projectleider</w:t>
            </w:r>
          </w:p>
        </w:tc>
        <w:tc>
          <w:tcPr>
            <w:tcW w:w="2921" w:type="dxa"/>
            <w:shd w:val="clear" w:color="auto" w:fill="B8C9FF" w:themeFill="accent3" w:themeFillTint="66"/>
            <w:noWrap/>
            <w:hideMark/>
          </w:tcPr>
          <w:p w14:paraId="70B34811" w14:textId="77777777" w:rsidR="00E77DAB" w:rsidRPr="00FD4D57" w:rsidRDefault="00E77DAB" w:rsidP="00737F40">
            <w:pPr>
              <w:keepNext/>
              <w:keepLines/>
              <w:jc w:val="right"/>
              <w:cnfStyle w:val="000000100000" w:firstRow="0" w:lastRow="0" w:firstColumn="0" w:lastColumn="0" w:oddVBand="0" w:evenVBand="0" w:oddHBand="1" w:evenHBand="0" w:firstRowFirstColumn="0" w:firstRowLastColumn="0" w:lastRowFirstColumn="0" w:lastRowLastColumn="0"/>
            </w:pPr>
            <w:r w:rsidRPr="00FD4D57">
              <w:t>6</w:t>
            </w:r>
          </w:p>
        </w:tc>
      </w:tr>
      <w:tr w:rsidR="00E77DAB" w:rsidRPr="00FD4D57" w14:paraId="5C79CC74" w14:textId="77777777">
        <w:trPr>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4D4CD7D1"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President</w:t>
            </w:r>
          </w:p>
        </w:tc>
        <w:tc>
          <w:tcPr>
            <w:tcW w:w="2921" w:type="dxa"/>
            <w:shd w:val="clear" w:color="auto" w:fill="DBE4FF" w:themeFill="accent3" w:themeFillTint="33"/>
            <w:noWrap/>
            <w:hideMark/>
          </w:tcPr>
          <w:p w14:paraId="18003EE6" w14:textId="77777777" w:rsidR="00E77DAB" w:rsidRPr="00FD4D57" w:rsidRDefault="00E77DAB" w:rsidP="00737F40">
            <w:pPr>
              <w:keepNext/>
              <w:keepLines/>
              <w:jc w:val="right"/>
              <w:cnfStyle w:val="000000000000" w:firstRow="0" w:lastRow="0" w:firstColumn="0" w:lastColumn="0" w:oddVBand="0" w:evenVBand="0" w:oddHBand="0" w:evenHBand="0" w:firstRowFirstColumn="0" w:firstRowLastColumn="0" w:lastRowFirstColumn="0" w:lastRowLastColumn="0"/>
            </w:pPr>
            <w:r w:rsidRPr="00FD4D57">
              <w:t>3</w:t>
            </w:r>
          </w:p>
        </w:tc>
      </w:tr>
      <w:tr w:rsidR="00E77DAB" w:rsidRPr="00FD4D57" w14:paraId="378E9AF8" w14:textId="77777777">
        <w:trPr>
          <w:cnfStyle w:val="010000000000" w:firstRow="0" w:lastRow="1"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tcBorders>
            <w:shd w:val="clear" w:color="auto" w:fill="4F7AFF" w:themeFill="accent3"/>
            <w:noWrap/>
            <w:hideMark/>
          </w:tcPr>
          <w:p w14:paraId="47A5623F" w14:textId="77777777" w:rsidR="00E77DAB" w:rsidRPr="00D2388A" w:rsidRDefault="00E77DAB" w:rsidP="00737F40">
            <w:pPr>
              <w:keepNext/>
              <w:keepLines/>
              <w:jc w:val="right"/>
              <w:rPr>
                <w:color w:val="FFFFFF" w:themeColor="background1"/>
              </w:rPr>
            </w:pPr>
            <w:r w:rsidRPr="00D2388A">
              <w:rPr>
                <w:color w:val="FFFFFF" w:themeColor="background1"/>
              </w:rPr>
              <w:t>Totaal</w:t>
            </w:r>
          </w:p>
        </w:tc>
        <w:tc>
          <w:tcPr>
            <w:tcW w:w="2921" w:type="dxa"/>
            <w:tcBorders>
              <w:top w:val="none" w:sz="0" w:space="0" w:color="auto"/>
            </w:tcBorders>
            <w:shd w:val="clear" w:color="auto" w:fill="B8C9FF" w:themeFill="accent3" w:themeFillTint="66"/>
            <w:noWrap/>
            <w:hideMark/>
          </w:tcPr>
          <w:p w14:paraId="2EB6D824" w14:textId="77777777" w:rsidR="00E77DAB" w:rsidRPr="00FD4D57" w:rsidRDefault="00E77DAB" w:rsidP="00737F40">
            <w:pPr>
              <w:keepNext/>
              <w:keepLines/>
              <w:jc w:val="right"/>
              <w:cnfStyle w:val="010000000000" w:firstRow="0" w:lastRow="1" w:firstColumn="0" w:lastColumn="0" w:oddVBand="0" w:evenVBand="0" w:oddHBand="0" w:evenHBand="0" w:firstRowFirstColumn="0" w:firstRowLastColumn="0" w:lastRowFirstColumn="0" w:lastRowLastColumn="0"/>
            </w:pPr>
            <w:r w:rsidRPr="00FD4D57">
              <w:t>192</w:t>
            </w:r>
          </w:p>
        </w:tc>
      </w:tr>
    </w:tbl>
    <w:p w14:paraId="687269B4" w14:textId="77777777" w:rsidR="00E77DAB" w:rsidRDefault="00E77DAB" w:rsidP="00737F40">
      <w:pPr>
        <w:keepNext/>
      </w:pPr>
    </w:p>
    <w:p w14:paraId="35AA612B" w14:textId="38F2F3D4" w:rsidR="00E77DAB" w:rsidRDefault="00E77DAB" w:rsidP="00737F40">
      <w:pPr>
        <w:keepNext/>
      </w:pPr>
      <w:r w:rsidRPr="001C3700">
        <w:rPr>
          <w:rStyle w:val="FiguurChar"/>
        </w:rPr>
        <w:fldChar w:fldCharType="begin"/>
      </w:r>
      <w:r w:rsidRPr="003239B1">
        <w:rPr>
          <w:rStyle w:val="FiguurChar"/>
          <w:highlight w:val="yellow"/>
        </w:rPr>
        <w:instrText xml:space="preserve"> REF _Ref187656529 \h  \* MERGEFORMAT </w:instrText>
      </w:r>
      <w:r w:rsidRPr="001C3700">
        <w:rPr>
          <w:rStyle w:val="FiguurChar"/>
        </w:rPr>
      </w:r>
      <w:r w:rsidRPr="001C3700">
        <w:rPr>
          <w:rStyle w:val="FiguurChar"/>
        </w:rPr>
        <w:fldChar w:fldCharType="separate"/>
      </w:r>
      <w:r w:rsidR="008B5A1A" w:rsidRPr="008B5A1A">
        <w:rPr>
          <w:rStyle w:val="FiguurChar"/>
        </w:rPr>
        <w:t xml:space="preserve">Figuur </w:t>
      </w:r>
      <w:r w:rsidRPr="001C3700">
        <w:rPr>
          <w:rStyle w:val="FiguurChar"/>
        </w:rPr>
        <w:fldChar w:fldCharType="end"/>
      </w:r>
      <w:r w:rsidR="001C3700">
        <w:rPr>
          <w:rStyle w:val="FiguurChar"/>
        </w:rPr>
        <w:t>1</w:t>
      </w:r>
      <w:r>
        <w:t xml:space="preserve"> laat het aantal vervulde formele rollen over tijd zien voor IEC. Er is sprake van een daling van 2019 tot 2020, gevolgd door een gestage stijging. Dit patroon is in lijn met het totale aantal participaties van Nederlandse belanghebbenden bij IEC.</w:t>
      </w:r>
      <w:r>
        <w:br/>
      </w:r>
      <w:r>
        <w:rPr>
          <w:noProof/>
        </w:rPr>
        <w:drawing>
          <wp:inline distT="0" distB="0" distL="0" distR="0" wp14:anchorId="15295883" wp14:editId="6E356557">
            <wp:extent cx="5709600" cy="2747010"/>
            <wp:effectExtent l="0" t="0" r="5715" b="0"/>
            <wp:docPr id="874912212" name="Chart 1">
              <a:extLst xmlns:a="http://schemas.openxmlformats.org/drawingml/2006/main">
                <a:ext uri="{FF2B5EF4-FFF2-40B4-BE49-F238E27FC236}">
                  <a16:creationId xmlns:a16="http://schemas.microsoft.com/office/drawing/2014/main" id="{BB776C71-800F-76AB-007B-7056E7C94C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9F664EC" w14:textId="1FA80202" w:rsidR="00E77DAB" w:rsidRPr="004D740D" w:rsidRDefault="00E77DAB" w:rsidP="00737F40">
      <w:pPr>
        <w:pStyle w:val="Bijschrift"/>
        <w:spacing w:line="288" w:lineRule="auto"/>
      </w:pPr>
      <w:bookmarkStart w:id="143" w:name="_Ref187656529"/>
      <w:r w:rsidRPr="003239B1">
        <w:rPr>
          <w:b/>
          <w:bCs/>
        </w:rPr>
        <w:t xml:space="preserve">Figuur </w:t>
      </w:r>
      <w:bookmarkEnd w:id="143"/>
      <w:r w:rsidR="00DF4A0C" w:rsidRPr="003239B1">
        <w:rPr>
          <w:b/>
          <w:bCs/>
        </w:rPr>
        <w:t>1</w:t>
      </w:r>
      <w:r>
        <w:t>. Aantal door Nederlandse vertegenwoordigers vervulde formele rollen in IEC over tijd</w:t>
      </w:r>
    </w:p>
    <w:p w14:paraId="1C8A6477" w14:textId="77777777" w:rsidR="00E77DAB" w:rsidRPr="00CD3078" w:rsidRDefault="00E77DAB" w:rsidP="00B433D1">
      <w:pPr>
        <w:pStyle w:val="Kop3"/>
      </w:pPr>
      <w:bookmarkStart w:id="144" w:name="_Toc188349259"/>
      <w:bookmarkStart w:id="145" w:name="_Toc188354009"/>
      <w:bookmarkStart w:id="146" w:name="_Toc188354057"/>
      <w:bookmarkStart w:id="147" w:name="_Toc188372424"/>
      <w:bookmarkStart w:id="148" w:name="_Toc188372549"/>
      <w:bookmarkStart w:id="149" w:name="_Toc188456646"/>
      <w:bookmarkStart w:id="150" w:name="_Ref188522344"/>
      <w:bookmarkStart w:id="151" w:name="_Toc188707997"/>
      <w:bookmarkStart w:id="152" w:name="_Toc188863919"/>
      <w:bookmarkStart w:id="153" w:name="_Toc189313421"/>
      <w:bookmarkStart w:id="154" w:name="_Toc189313874"/>
      <w:bookmarkStart w:id="155" w:name="_Toc196564655"/>
      <w:r>
        <w:t>Reflectie op de rol van multinationals</w:t>
      </w:r>
      <w:bookmarkEnd w:id="144"/>
      <w:bookmarkEnd w:id="145"/>
      <w:bookmarkEnd w:id="146"/>
      <w:bookmarkEnd w:id="147"/>
      <w:bookmarkEnd w:id="148"/>
      <w:bookmarkEnd w:id="149"/>
      <w:bookmarkEnd w:id="150"/>
      <w:bookmarkEnd w:id="151"/>
      <w:bookmarkEnd w:id="152"/>
      <w:bookmarkEnd w:id="153"/>
      <w:bookmarkEnd w:id="154"/>
      <w:bookmarkEnd w:id="155"/>
    </w:p>
    <w:p w14:paraId="043CDB96" w14:textId="08AE3768" w:rsidR="00E77DAB" w:rsidRDefault="00E77DAB" w:rsidP="00B433D1">
      <w:pPr>
        <w:pStyle w:val="Paragraph0"/>
      </w:pPr>
      <w:r w:rsidRPr="1B12DF6E">
        <w:t xml:space="preserve">In het aantal participaties uitgesplitst naar organisatietype viel al op dat een groot deel van de participaties aangemerkt als Nederlands belang plaatsvond namens Nederlandse vestigingen van buitenlandse organisaties. Hoewel hier binnen die definitie sprake is van een Nederlands belang, kunnen hier ook vraagtekens bij gesteld worden. In gesprekken komt eveneens de rol van multinationals naar voren. </w:t>
      </w:r>
      <w:r>
        <w:t xml:space="preserve">Zij hebben meer </w:t>
      </w:r>
      <w:r w:rsidRPr="1B12DF6E">
        <w:t xml:space="preserve">vermogen om </w:t>
      </w:r>
      <w:r>
        <w:t>hun belangen</w:t>
      </w:r>
      <w:r w:rsidRPr="1B12DF6E">
        <w:t xml:space="preserve"> na te streven in standaardisatie. Zo is het bijvoorbeeld voor hen lucratief als een eigen patent wordt opgenomen in een standaard of biedt het concurrentievoordeel wanneer de eigen productstandaard wordt opgenomen. Multinationals kunnen dit bijvoorbeeld bereiken door ‘block </w:t>
      </w:r>
      <w:proofErr w:type="spellStart"/>
      <w:r w:rsidRPr="1B12DF6E">
        <w:t>voting</w:t>
      </w:r>
      <w:proofErr w:type="spellEnd"/>
      <w:r w:rsidRPr="1B12DF6E">
        <w:t>’, waar verschillende multinationals</w:t>
      </w:r>
      <w:r w:rsidRPr="1B12DF6E">
        <w:rPr>
          <w:rStyle w:val="Verwijzingopmerking"/>
          <w:sz w:val="20"/>
          <w:szCs w:val="20"/>
        </w:rPr>
        <w:t xml:space="preserve"> s</w:t>
      </w:r>
      <w:r w:rsidRPr="1B12DF6E">
        <w:t>amen stemmen voor gedeelde belangen.</w:t>
      </w:r>
      <w:r w:rsidR="00171673">
        <w:t xml:space="preserve"> </w:t>
      </w:r>
      <w:r>
        <w:t xml:space="preserve">Multinationals hebben </w:t>
      </w:r>
      <w:r w:rsidRPr="1B12DF6E">
        <w:t>meer middelen en kunnen</w:t>
      </w:r>
      <w:r>
        <w:t xml:space="preserve"> </w:t>
      </w:r>
      <w:r w:rsidRPr="1B12DF6E">
        <w:t>daarmee een belangrijke rol spelen binnen standaardisatie,</w:t>
      </w:r>
      <w:r>
        <w:t xml:space="preserve"> mits de invloed die komt met meer middelen in balans is met de invloed van partijen met minder middelen voor deelname</w:t>
      </w:r>
      <w:r w:rsidRPr="1B12DF6E">
        <w:t>.</w:t>
      </w:r>
    </w:p>
    <w:p w14:paraId="6EA24F82" w14:textId="1BA0AB34" w:rsidR="00E77DAB" w:rsidRPr="00996138" w:rsidRDefault="00E77DAB" w:rsidP="00B433D1">
      <w:pPr>
        <w:pStyle w:val="Paragraph0"/>
      </w:pPr>
      <w:r w:rsidRPr="1B12DF6E">
        <w:t>In de data zijn enkele multinationals aangemerkt als Nederlands</w:t>
      </w:r>
      <w:r>
        <w:t>e</w:t>
      </w:r>
      <w:r w:rsidRPr="1B12DF6E">
        <w:t xml:space="preserve"> belang</w:t>
      </w:r>
      <w:r>
        <w:t>hebbende</w:t>
      </w:r>
      <w:r w:rsidRPr="1B12DF6E">
        <w:t xml:space="preserve">. Zij zijn lid van NEN en daarvoor moet er sprake zijn van een Nederlands belang. Dit belang moet </w:t>
      </w:r>
      <w:r w:rsidRPr="1B12DF6E">
        <w:lastRenderedPageBreak/>
        <w:t>breder zijn dan dat de organisatie in Nederland geregistreerd is</w:t>
      </w:r>
      <w:r>
        <w:t>.</w:t>
      </w:r>
      <w:r w:rsidRPr="1B12DF6E">
        <w:t xml:space="preserve"> </w:t>
      </w:r>
      <w:r>
        <w:t>A</w:t>
      </w:r>
      <w:r w:rsidRPr="1B12DF6E">
        <w:t>ls er sprake is van een Nederlands marktbelang</w:t>
      </w:r>
      <w:r>
        <w:t>,</w:t>
      </w:r>
      <w:r w:rsidRPr="1B12DF6E">
        <w:t xml:space="preserve"> dan kan dat als zodanig aangemerkt worden. Op dit punt gaven respondenten aan dat niet elke organisatie met een Nederlandse vestiging lid kan worden. Er moet sprake zijn van economische activiteit. </w:t>
      </w:r>
      <w:r>
        <w:t>V</w:t>
      </w:r>
      <w:r w:rsidRPr="1B12DF6E">
        <w:t xml:space="preserve">ertegenwoordigers </w:t>
      </w:r>
      <w:r>
        <w:t>van</w:t>
      </w:r>
      <w:r w:rsidRPr="1B12DF6E">
        <w:t xml:space="preserve"> </w:t>
      </w:r>
      <w:r>
        <w:t>multinationals</w:t>
      </w:r>
      <w:r w:rsidRPr="1B12DF6E">
        <w:t xml:space="preserve"> </w:t>
      </w:r>
      <w:r>
        <w:t xml:space="preserve">zijn </w:t>
      </w:r>
      <w:r w:rsidRPr="1B12DF6E">
        <w:t xml:space="preserve">vaak </w:t>
      </w:r>
      <w:r w:rsidRPr="00CC6B7D">
        <w:t>namens</w:t>
      </w:r>
      <w:r w:rsidRPr="1B12DF6E">
        <w:t xml:space="preserve"> een groot aantal nationale takken </w:t>
      </w:r>
      <w:r>
        <w:t xml:space="preserve">aanwezig bij </w:t>
      </w:r>
      <w:proofErr w:type="spellStart"/>
      <w:r w:rsidR="001D3461">
        <w:t>SDO’s</w:t>
      </w:r>
      <w:proofErr w:type="spellEnd"/>
      <w:r w:rsidRPr="1B12DF6E">
        <w:t xml:space="preserve">. </w:t>
      </w:r>
      <w:r w:rsidRPr="004D3B0C">
        <w:t>Zo kan één vertegenwoordiger aanwezig zijn namens meerdere landen (ter illustratie, de data registreert een vertegenwoordiger met de volgende affiliaties:</w:t>
      </w:r>
      <w:r w:rsidRPr="1B12DF6E">
        <w:t xml:space="preserve"> “</w:t>
      </w:r>
      <w:proofErr w:type="spellStart"/>
      <w:r w:rsidRPr="1B12DF6E">
        <w:t>Qualcomm</w:t>
      </w:r>
      <w:proofErr w:type="spellEnd"/>
      <w:r w:rsidRPr="1B12DF6E">
        <w:t xml:space="preserve"> </w:t>
      </w:r>
      <w:proofErr w:type="spellStart"/>
      <w:r w:rsidRPr="00FC3727">
        <w:t>communications</w:t>
      </w:r>
      <w:proofErr w:type="spellEnd"/>
      <w:r w:rsidRPr="00FC3727">
        <w:t xml:space="preserve"> S.A.R.L, QUALCOMM Europe Inc. - Spain </w:t>
      </w:r>
      <w:proofErr w:type="spellStart"/>
      <w:r w:rsidRPr="00FC3727">
        <w:t>Branch</w:t>
      </w:r>
      <w:proofErr w:type="spellEnd"/>
      <w:r w:rsidRPr="00FC3727">
        <w:t xml:space="preserve"> Office, </w:t>
      </w:r>
      <w:proofErr w:type="spellStart"/>
      <w:r w:rsidRPr="00FC3727">
        <w:t>Qualcomm</w:t>
      </w:r>
      <w:proofErr w:type="spellEnd"/>
      <w:r w:rsidRPr="00FC3727">
        <w:t xml:space="preserve"> Finland RFFE </w:t>
      </w:r>
      <w:proofErr w:type="spellStart"/>
      <w:r w:rsidRPr="00FC3727">
        <w:t>Oy</w:t>
      </w:r>
      <w:proofErr w:type="spellEnd"/>
      <w:r w:rsidRPr="00FC3727">
        <w:t xml:space="preserve">, </w:t>
      </w:r>
      <w:proofErr w:type="spellStart"/>
      <w:r w:rsidRPr="00FC3727">
        <w:t>Qualcomm</w:t>
      </w:r>
      <w:proofErr w:type="spellEnd"/>
      <w:r w:rsidRPr="00FC3727">
        <w:t xml:space="preserve"> Technologies Netherlands B.V., QT Technologies Ireland Limited, </w:t>
      </w:r>
      <w:proofErr w:type="spellStart"/>
      <w:r w:rsidRPr="00FC3727">
        <w:t>Qualcomm</w:t>
      </w:r>
      <w:proofErr w:type="spellEnd"/>
      <w:r w:rsidRPr="00FC3727">
        <w:t xml:space="preserve"> Europe Inc. Sweden, </w:t>
      </w:r>
      <w:proofErr w:type="spellStart"/>
      <w:r w:rsidRPr="00FC3727">
        <w:t>Qualcomm</w:t>
      </w:r>
      <w:proofErr w:type="spellEnd"/>
      <w:r w:rsidRPr="00FC3727">
        <w:t xml:space="preserve"> CDMA Technologies</w:t>
      </w:r>
      <w:r w:rsidRPr="1B12DF6E">
        <w:t xml:space="preserve"> GmbH, </w:t>
      </w:r>
      <w:proofErr w:type="spellStart"/>
      <w:r w:rsidRPr="1B12DF6E">
        <w:t>Qualcomm</w:t>
      </w:r>
      <w:proofErr w:type="spellEnd"/>
      <w:r w:rsidRPr="1B12DF6E">
        <w:t xml:space="preserve"> Korea, </w:t>
      </w:r>
      <w:r>
        <w:t>en meer</w:t>
      </w:r>
      <w:r w:rsidRPr="1B12DF6E">
        <w:t>”).</w:t>
      </w:r>
    </w:p>
    <w:p w14:paraId="7E6CF19F" w14:textId="0FCB3DE2" w:rsidR="00E77DAB" w:rsidRDefault="00E77DAB" w:rsidP="00B433D1">
      <w:pPr>
        <w:pStyle w:val="Paragraph0"/>
      </w:pPr>
      <w:r w:rsidRPr="00DB0352">
        <w:t>Bovenstaande vertroebelt aan de ene kant de relatieve zichtbaarheid van Nederlands belang in de data, aan de</w:t>
      </w:r>
      <w:r>
        <w:t xml:space="preserve"> andere kant roept het de vraag op in hoeverre of in welke situaties er </w:t>
      </w:r>
      <w:r w:rsidRPr="007710C4">
        <w:t xml:space="preserve">daadwerkelijk </w:t>
      </w:r>
      <w:r>
        <w:t>gesproken kan worden van een uniek Nederlands belang. Immers, organisaties zijn verspreid over verschillende landen en 78% van de participaties namens Nederlandse belanghebbenden is door organisaties met vestigingen in meerdere landen.</w:t>
      </w:r>
    </w:p>
    <w:p w14:paraId="4C55BAC2" w14:textId="474D3AEA" w:rsidR="00E77DAB" w:rsidRPr="001A07FB" w:rsidRDefault="00A70FC5" w:rsidP="00B433D1">
      <w:pPr>
        <w:pStyle w:val="Paragraph0"/>
      </w:pPr>
      <w:r>
        <w:t>Tabel</w:t>
      </w:r>
      <w:r w:rsidR="00815690">
        <w:t xml:space="preserve"> </w:t>
      </w:r>
      <w:r w:rsidR="00815690" w:rsidRPr="00815690">
        <w:rPr>
          <w:b/>
          <w:bCs/>
          <w:sz w:val="18"/>
          <w:szCs w:val="18"/>
        </w:rPr>
        <w:fldChar w:fldCharType="begin"/>
      </w:r>
      <w:r w:rsidR="00815690" w:rsidRPr="00815690">
        <w:rPr>
          <w:b/>
          <w:bCs/>
          <w:sz w:val="18"/>
          <w:szCs w:val="18"/>
        </w:rPr>
        <w:instrText xml:space="preserve"> SEQ Tabel \* ARABIC </w:instrText>
      </w:r>
      <w:r w:rsidR="00815690" w:rsidRPr="00815690">
        <w:rPr>
          <w:b/>
          <w:bCs/>
          <w:sz w:val="18"/>
          <w:szCs w:val="18"/>
        </w:rPr>
        <w:fldChar w:fldCharType="separate"/>
      </w:r>
      <w:r w:rsidR="00815690" w:rsidRPr="00815690">
        <w:rPr>
          <w:b/>
          <w:bCs/>
          <w:noProof/>
          <w:sz w:val="18"/>
          <w:szCs w:val="18"/>
        </w:rPr>
        <w:t>10</w:t>
      </w:r>
      <w:r w:rsidR="00815690" w:rsidRPr="00815690">
        <w:rPr>
          <w:b/>
          <w:bCs/>
          <w:sz w:val="18"/>
          <w:szCs w:val="18"/>
        </w:rPr>
        <w:fldChar w:fldCharType="end"/>
      </w:r>
      <w:r w:rsidR="00815690">
        <w:rPr>
          <w:sz w:val="16"/>
          <w:szCs w:val="16"/>
        </w:rPr>
        <w:t xml:space="preserve"> </w:t>
      </w:r>
      <w:r w:rsidR="00E77DAB">
        <w:t xml:space="preserve">laat het aantal participaties </w:t>
      </w:r>
      <w:r w:rsidR="00E77DAB" w:rsidRPr="001959F1">
        <w:t>per SDO per organisatietype</w:t>
      </w:r>
      <w:r w:rsidR="00E77DAB">
        <w:t xml:space="preserve"> zien. De participatie van de bovengenoemde multinationals die ook Nederlandse belanghebbende zijn, is alleen bij ETSI lager dan die van de Nederlandse organisaties. Dit kan verklaard worden vanuit de databron: lidmaatschap. Aanwezigheid bij vergaderingen is bij ETSI altijd gekoppeld aan één organisatie (en dus formeel gezien a</w:t>
      </w:r>
      <w:r w:rsidR="00E77DAB" w:rsidRPr="00B46AC7">
        <w:t>an één land). De kans is groot dat multinationals bij ETSI via andere landen hun inspraak hebben of intern de belangen aggregeren in hun inbreng. Stemmen gaat voor geharmoniseerde standaarden in ETSI via NEN, wat betekent dat ook daar nog een punt van inspraak is.</w:t>
      </w:r>
    </w:p>
    <w:p w14:paraId="7BC74154" w14:textId="2A86F211" w:rsidR="001A07FB" w:rsidRPr="001A07FB" w:rsidRDefault="001A07FB" w:rsidP="001A07FB">
      <w:pPr>
        <w:pStyle w:val="Bijschrift"/>
        <w:keepNext/>
        <w:rPr>
          <w:sz w:val="16"/>
          <w:szCs w:val="16"/>
        </w:rPr>
      </w:pPr>
      <w:r w:rsidRPr="001A07FB">
        <w:rPr>
          <w:sz w:val="16"/>
          <w:szCs w:val="16"/>
        </w:rPr>
        <w:t xml:space="preserve">Tabel </w:t>
      </w:r>
      <w:r w:rsidRPr="001A07FB">
        <w:rPr>
          <w:sz w:val="16"/>
          <w:szCs w:val="16"/>
        </w:rPr>
        <w:fldChar w:fldCharType="begin"/>
      </w:r>
      <w:r w:rsidRPr="001A07FB">
        <w:rPr>
          <w:sz w:val="16"/>
          <w:szCs w:val="16"/>
        </w:rPr>
        <w:instrText xml:space="preserve"> SEQ Tabel \* ARABIC </w:instrText>
      </w:r>
      <w:r w:rsidRPr="001A07FB">
        <w:rPr>
          <w:sz w:val="16"/>
          <w:szCs w:val="16"/>
        </w:rPr>
        <w:fldChar w:fldCharType="separate"/>
      </w:r>
      <w:r w:rsidR="0058380D">
        <w:rPr>
          <w:noProof/>
          <w:sz w:val="16"/>
          <w:szCs w:val="16"/>
        </w:rPr>
        <w:t>10</w:t>
      </w:r>
      <w:r w:rsidRPr="001A07FB">
        <w:rPr>
          <w:sz w:val="16"/>
          <w:szCs w:val="16"/>
        </w:rPr>
        <w:fldChar w:fldCharType="end"/>
      </w:r>
      <w:r w:rsidRPr="001A07FB">
        <w:rPr>
          <w:sz w:val="16"/>
          <w:szCs w:val="16"/>
        </w:rPr>
        <w:t xml:space="preserve"> Aantal participaties per SDO per organisatietype</w:t>
      </w:r>
    </w:p>
    <w:tbl>
      <w:tblPr>
        <w:tblStyle w:val="Rastertabel4-Accent1"/>
        <w:tblW w:w="9356"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5E0" w:firstRow="1" w:lastRow="1" w:firstColumn="1" w:lastColumn="1" w:noHBand="0" w:noVBand="1"/>
      </w:tblPr>
      <w:tblGrid>
        <w:gridCol w:w="3828"/>
        <w:gridCol w:w="992"/>
        <w:gridCol w:w="992"/>
        <w:gridCol w:w="992"/>
        <w:gridCol w:w="851"/>
        <w:gridCol w:w="850"/>
        <w:gridCol w:w="851"/>
      </w:tblGrid>
      <w:tr w:rsidR="00E77DAB" w:rsidRPr="002D5D91" w14:paraId="39D1BFA7" w14:textId="77777777" w:rsidTr="00060B62">
        <w:trPr>
          <w:cnfStyle w:val="100000000000" w:firstRow="1" w:lastRow="0" w:firstColumn="0" w:lastColumn="0" w:oddVBand="0" w:evenVBand="0" w:oddHBand="0" w:evenHBand="0" w:firstRowFirstColumn="0" w:firstRowLastColumn="0" w:lastRowFirstColumn="0" w:lastRowLastColumn="0"/>
          <w:trHeight w:val="302"/>
          <w:tblHeader/>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198795ED" w14:textId="77777777" w:rsidR="00E77DAB" w:rsidRPr="002D5D91" w:rsidRDefault="00E77DAB" w:rsidP="00737F40">
            <w:pPr>
              <w:rPr>
                <w:rFonts w:ascii="Calibri" w:eastAsia="Times New Roman" w:hAnsi="Calibri" w:cs="Calibri"/>
                <w:szCs w:val="20"/>
                <w:lang w:eastAsia="nl-NL"/>
              </w:rPr>
            </w:pPr>
            <w:r w:rsidRPr="002D5D91">
              <w:rPr>
                <w:rFonts w:ascii="Calibri" w:eastAsia="Times New Roman" w:hAnsi="Calibri" w:cs="Calibri"/>
                <w:szCs w:val="20"/>
                <w:lang w:eastAsia="nl-NL"/>
              </w:rPr>
              <w:t>Organisatietype</w:t>
            </w:r>
          </w:p>
        </w:tc>
        <w:tc>
          <w:tcPr>
            <w:tcW w:w="992" w:type="dxa"/>
            <w:shd w:val="clear" w:color="auto" w:fill="4F7AFF" w:themeFill="accent3"/>
            <w:noWrap/>
            <w:vAlign w:val="center"/>
            <w:hideMark/>
          </w:tcPr>
          <w:p w14:paraId="018F68FD"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3GPP</w:t>
            </w:r>
          </w:p>
        </w:tc>
        <w:tc>
          <w:tcPr>
            <w:tcW w:w="992" w:type="dxa"/>
            <w:shd w:val="clear" w:color="auto" w:fill="4F7AFF" w:themeFill="accent3"/>
            <w:noWrap/>
            <w:vAlign w:val="center"/>
            <w:hideMark/>
          </w:tcPr>
          <w:p w14:paraId="75BB54C0"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ETSI</w:t>
            </w:r>
          </w:p>
        </w:tc>
        <w:tc>
          <w:tcPr>
            <w:tcW w:w="992" w:type="dxa"/>
            <w:shd w:val="clear" w:color="auto" w:fill="4F7AFF" w:themeFill="accent3"/>
            <w:noWrap/>
            <w:vAlign w:val="center"/>
            <w:hideMark/>
          </w:tcPr>
          <w:p w14:paraId="2EAF3559"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IETF</w:t>
            </w:r>
          </w:p>
        </w:tc>
        <w:tc>
          <w:tcPr>
            <w:tcW w:w="851" w:type="dxa"/>
            <w:shd w:val="clear" w:color="auto" w:fill="4F7AFF" w:themeFill="accent3"/>
            <w:noWrap/>
            <w:vAlign w:val="center"/>
            <w:hideMark/>
          </w:tcPr>
          <w:p w14:paraId="129E766B"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OASIS</w:t>
            </w:r>
          </w:p>
        </w:tc>
        <w:tc>
          <w:tcPr>
            <w:tcW w:w="850" w:type="dxa"/>
            <w:shd w:val="clear" w:color="auto" w:fill="4F7AFF" w:themeFill="accent3"/>
            <w:noWrap/>
            <w:vAlign w:val="center"/>
            <w:hideMark/>
          </w:tcPr>
          <w:p w14:paraId="6431AD9A"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W3C</w:t>
            </w:r>
          </w:p>
        </w:tc>
        <w:tc>
          <w:tcPr>
            <w:cnfStyle w:val="000100000000" w:firstRow="0" w:lastRow="0" w:firstColumn="0" w:lastColumn="1" w:oddVBand="0" w:evenVBand="0" w:oddHBand="0" w:evenHBand="0" w:firstRowFirstColumn="0" w:firstRowLastColumn="0" w:lastRowFirstColumn="0" w:lastRowLastColumn="0"/>
            <w:tcW w:w="851" w:type="dxa"/>
            <w:shd w:val="clear" w:color="auto" w:fill="4F7AFF" w:themeFill="accent3"/>
            <w:noWrap/>
            <w:vAlign w:val="center"/>
            <w:hideMark/>
          </w:tcPr>
          <w:p w14:paraId="60DDD8C4" w14:textId="77777777" w:rsidR="00E77DAB" w:rsidRPr="002D5D91" w:rsidRDefault="00E77DAB" w:rsidP="00737F40">
            <w:pPr>
              <w:jc w:val="right"/>
              <w:rPr>
                <w:rFonts w:ascii="Calibri" w:eastAsia="Times New Roman" w:hAnsi="Calibri" w:cs="Calibri"/>
                <w:b w:val="0"/>
                <w:bCs w:val="0"/>
                <w:szCs w:val="20"/>
                <w:lang w:eastAsia="nl-NL"/>
              </w:rPr>
            </w:pPr>
            <w:r w:rsidRPr="002D5D91">
              <w:rPr>
                <w:rFonts w:ascii="Calibri" w:eastAsia="Times New Roman" w:hAnsi="Calibri" w:cs="Calibri"/>
                <w:szCs w:val="20"/>
                <w:lang w:eastAsia="nl-NL"/>
              </w:rPr>
              <w:t>Totaal</w:t>
            </w:r>
          </w:p>
        </w:tc>
      </w:tr>
      <w:tr w:rsidR="00E77DAB" w:rsidRPr="002D5D91" w14:paraId="1728D8D0" w14:textId="77777777" w:rsidTr="00060B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3EB24B73"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Nederlandse organisaties zonder (noemenswaardige) internationale vestigingen</w:t>
            </w:r>
          </w:p>
        </w:tc>
        <w:tc>
          <w:tcPr>
            <w:tcW w:w="992" w:type="dxa"/>
            <w:shd w:val="clear" w:color="auto" w:fill="B8C9FF" w:themeFill="accent3" w:themeFillTint="66"/>
            <w:noWrap/>
            <w:vAlign w:val="center"/>
            <w:hideMark/>
          </w:tcPr>
          <w:p w14:paraId="5905563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745</w:t>
            </w:r>
          </w:p>
        </w:tc>
        <w:tc>
          <w:tcPr>
            <w:tcW w:w="992" w:type="dxa"/>
            <w:shd w:val="clear" w:color="auto" w:fill="B8C9FF" w:themeFill="accent3" w:themeFillTint="66"/>
            <w:noWrap/>
            <w:vAlign w:val="center"/>
            <w:hideMark/>
          </w:tcPr>
          <w:p w14:paraId="3CC8605B"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230</w:t>
            </w:r>
          </w:p>
        </w:tc>
        <w:tc>
          <w:tcPr>
            <w:tcW w:w="992" w:type="dxa"/>
            <w:shd w:val="clear" w:color="auto" w:fill="B8C9FF" w:themeFill="accent3" w:themeFillTint="66"/>
            <w:noWrap/>
            <w:vAlign w:val="center"/>
            <w:hideMark/>
          </w:tcPr>
          <w:p w14:paraId="6E2552A1"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545</w:t>
            </w:r>
          </w:p>
        </w:tc>
        <w:tc>
          <w:tcPr>
            <w:tcW w:w="851" w:type="dxa"/>
            <w:shd w:val="clear" w:color="auto" w:fill="B8C9FF" w:themeFill="accent3" w:themeFillTint="66"/>
            <w:noWrap/>
            <w:vAlign w:val="center"/>
            <w:hideMark/>
          </w:tcPr>
          <w:p w14:paraId="28DFE6F2"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w:t>
            </w:r>
          </w:p>
        </w:tc>
        <w:tc>
          <w:tcPr>
            <w:tcW w:w="850" w:type="dxa"/>
            <w:shd w:val="clear" w:color="auto" w:fill="B8C9FF" w:themeFill="accent3" w:themeFillTint="66"/>
            <w:noWrap/>
            <w:vAlign w:val="center"/>
            <w:hideMark/>
          </w:tcPr>
          <w:p w14:paraId="30ABA084"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30</w:t>
            </w:r>
          </w:p>
        </w:tc>
        <w:tc>
          <w:tcPr>
            <w:cnfStyle w:val="000100000000" w:firstRow="0" w:lastRow="0" w:firstColumn="0" w:lastColumn="1" w:oddVBand="0" w:evenVBand="0" w:oddHBand="0" w:evenHBand="0" w:firstRowFirstColumn="0" w:firstRowLastColumn="0" w:lastRowFirstColumn="0" w:lastRowLastColumn="0"/>
            <w:tcW w:w="851" w:type="dxa"/>
            <w:shd w:val="clear" w:color="auto" w:fill="B8C9FF" w:themeFill="accent3" w:themeFillTint="66"/>
            <w:noWrap/>
            <w:vAlign w:val="center"/>
            <w:hideMark/>
          </w:tcPr>
          <w:p w14:paraId="4339B02F"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1.557</w:t>
            </w:r>
          </w:p>
        </w:tc>
      </w:tr>
      <w:tr w:rsidR="00E77DAB" w:rsidRPr="002D5D91" w14:paraId="4096C913" w14:textId="77777777" w:rsidTr="00060B62">
        <w:trPr>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15125FF5"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Nederlandse organisaties met internationale vestigingen</w:t>
            </w:r>
          </w:p>
        </w:tc>
        <w:tc>
          <w:tcPr>
            <w:tcW w:w="992" w:type="dxa"/>
            <w:shd w:val="clear" w:color="auto" w:fill="DBE4FF" w:themeFill="accent3" w:themeFillTint="33"/>
            <w:noWrap/>
            <w:vAlign w:val="center"/>
            <w:hideMark/>
          </w:tcPr>
          <w:p w14:paraId="7CF7FCE9"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567</w:t>
            </w:r>
          </w:p>
        </w:tc>
        <w:tc>
          <w:tcPr>
            <w:tcW w:w="992" w:type="dxa"/>
            <w:shd w:val="clear" w:color="auto" w:fill="DBE4FF" w:themeFill="accent3" w:themeFillTint="33"/>
            <w:noWrap/>
            <w:vAlign w:val="center"/>
            <w:hideMark/>
          </w:tcPr>
          <w:p w14:paraId="50AE7EB7"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653</w:t>
            </w:r>
          </w:p>
        </w:tc>
        <w:tc>
          <w:tcPr>
            <w:tcW w:w="992" w:type="dxa"/>
            <w:shd w:val="clear" w:color="auto" w:fill="DBE4FF" w:themeFill="accent3" w:themeFillTint="33"/>
            <w:noWrap/>
            <w:vAlign w:val="center"/>
            <w:hideMark/>
          </w:tcPr>
          <w:p w14:paraId="514006ED"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p>
        </w:tc>
        <w:tc>
          <w:tcPr>
            <w:tcW w:w="851" w:type="dxa"/>
            <w:shd w:val="clear" w:color="auto" w:fill="DBE4FF" w:themeFill="accent3" w:themeFillTint="33"/>
            <w:noWrap/>
            <w:vAlign w:val="center"/>
            <w:hideMark/>
          </w:tcPr>
          <w:p w14:paraId="205680C6"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w:t>
            </w:r>
          </w:p>
        </w:tc>
        <w:tc>
          <w:tcPr>
            <w:tcW w:w="850" w:type="dxa"/>
            <w:shd w:val="clear" w:color="auto" w:fill="DBE4FF" w:themeFill="accent3" w:themeFillTint="33"/>
            <w:noWrap/>
            <w:vAlign w:val="center"/>
            <w:hideMark/>
          </w:tcPr>
          <w:p w14:paraId="3196FB21"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16</w:t>
            </w:r>
          </w:p>
        </w:tc>
        <w:tc>
          <w:tcPr>
            <w:cnfStyle w:val="000100000000" w:firstRow="0" w:lastRow="0" w:firstColumn="0" w:lastColumn="1" w:oddVBand="0" w:evenVBand="0" w:oddHBand="0" w:evenHBand="0" w:firstRowFirstColumn="0" w:firstRowLastColumn="0" w:lastRowFirstColumn="0" w:lastRowLastColumn="0"/>
            <w:tcW w:w="851" w:type="dxa"/>
            <w:shd w:val="clear" w:color="auto" w:fill="DBE4FF" w:themeFill="accent3" w:themeFillTint="33"/>
            <w:noWrap/>
            <w:vAlign w:val="center"/>
            <w:hideMark/>
          </w:tcPr>
          <w:p w14:paraId="082CFA9B"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1.237</w:t>
            </w:r>
          </w:p>
        </w:tc>
      </w:tr>
      <w:tr w:rsidR="00E77DAB" w:rsidRPr="002D5D91" w14:paraId="4637F590" w14:textId="77777777" w:rsidTr="00060B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73ACC3A7"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Nederlandse vestigingen van buitenlandse organisaties</w:t>
            </w:r>
          </w:p>
        </w:tc>
        <w:tc>
          <w:tcPr>
            <w:tcW w:w="992" w:type="dxa"/>
            <w:shd w:val="clear" w:color="auto" w:fill="B8C9FF" w:themeFill="accent3" w:themeFillTint="66"/>
            <w:noWrap/>
            <w:vAlign w:val="center"/>
            <w:hideMark/>
          </w:tcPr>
          <w:p w14:paraId="45DAD122"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5.535</w:t>
            </w:r>
          </w:p>
        </w:tc>
        <w:tc>
          <w:tcPr>
            <w:tcW w:w="992" w:type="dxa"/>
            <w:shd w:val="clear" w:color="auto" w:fill="B8C9FF" w:themeFill="accent3" w:themeFillTint="66"/>
            <w:noWrap/>
            <w:vAlign w:val="center"/>
            <w:hideMark/>
          </w:tcPr>
          <w:p w14:paraId="7695DBBE"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143</w:t>
            </w:r>
          </w:p>
        </w:tc>
        <w:tc>
          <w:tcPr>
            <w:tcW w:w="992" w:type="dxa"/>
            <w:shd w:val="clear" w:color="auto" w:fill="B8C9FF" w:themeFill="accent3" w:themeFillTint="66"/>
            <w:noWrap/>
            <w:vAlign w:val="center"/>
            <w:hideMark/>
          </w:tcPr>
          <w:p w14:paraId="6E1BF26B"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1.484</w:t>
            </w:r>
          </w:p>
        </w:tc>
        <w:tc>
          <w:tcPr>
            <w:tcW w:w="851" w:type="dxa"/>
            <w:shd w:val="clear" w:color="auto" w:fill="B8C9FF" w:themeFill="accent3" w:themeFillTint="66"/>
            <w:noWrap/>
            <w:vAlign w:val="center"/>
            <w:hideMark/>
          </w:tcPr>
          <w:p w14:paraId="412FF06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30</w:t>
            </w:r>
          </w:p>
        </w:tc>
        <w:tc>
          <w:tcPr>
            <w:tcW w:w="850" w:type="dxa"/>
            <w:shd w:val="clear" w:color="auto" w:fill="B8C9FF" w:themeFill="accent3" w:themeFillTint="66"/>
            <w:noWrap/>
            <w:vAlign w:val="center"/>
            <w:hideMark/>
          </w:tcPr>
          <w:p w14:paraId="6725764E"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243</w:t>
            </w:r>
          </w:p>
        </w:tc>
        <w:tc>
          <w:tcPr>
            <w:cnfStyle w:val="000100000000" w:firstRow="0" w:lastRow="0" w:firstColumn="0" w:lastColumn="1" w:oddVBand="0" w:evenVBand="0" w:oddHBand="0" w:evenHBand="0" w:firstRowFirstColumn="0" w:firstRowLastColumn="0" w:lastRowFirstColumn="0" w:lastRowLastColumn="0"/>
            <w:tcW w:w="851" w:type="dxa"/>
            <w:shd w:val="clear" w:color="auto" w:fill="B8C9FF" w:themeFill="accent3" w:themeFillTint="66"/>
            <w:noWrap/>
            <w:vAlign w:val="center"/>
            <w:hideMark/>
          </w:tcPr>
          <w:p w14:paraId="2338699A"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7.435</w:t>
            </w:r>
          </w:p>
        </w:tc>
      </w:tr>
      <w:tr w:rsidR="00E77DAB" w:rsidRPr="002D5D91" w14:paraId="731141C1" w14:textId="77777777" w:rsidTr="00060B62">
        <w:trPr>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6BD46D20"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Formele vertegenwoordigers van de Nederlandse overheid</w:t>
            </w:r>
          </w:p>
        </w:tc>
        <w:tc>
          <w:tcPr>
            <w:tcW w:w="992" w:type="dxa"/>
            <w:shd w:val="clear" w:color="auto" w:fill="DBE4FF" w:themeFill="accent3" w:themeFillTint="33"/>
            <w:noWrap/>
            <w:vAlign w:val="center"/>
            <w:hideMark/>
          </w:tcPr>
          <w:p w14:paraId="4F6B6055"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p>
        </w:tc>
        <w:tc>
          <w:tcPr>
            <w:tcW w:w="992" w:type="dxa"/>
            <w:shd w:val="clear" w:color="auto" w:fill="DBE4FF" w:themeFill="accent3" w:themeFillTint="33"/>
            <w:noWrap/>
            <w:vAlign w:val="center"/>
            <w:hideMark/>
          </w:tcPr>
          <w:p w14:paraId="655B7285"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732</w:t>
            </w:r>
          </w:p>
        </w:tc>
        <w:tc>
          <w:tcPr>
            <w:tcW w:w="992" w:type="dxa"/>
            <w:shd w:val="clear" w:color="auto" w:fill="DBE4FF" w:themeFill="accent3" w:themeFillTint="33"/>
            <w:noWrap/>
            <w:vAlign w:val="center"/>
            <w:hideMark/>
          </w:tcPr>
          <w:p w14:paraId="004549C3"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p>
        </w:tc>
        <w:tc>
          <w:tcPr>
            <w:tcW w:w="851" w:type="dxa"/>
            <w:shd w:val="clear" w:color="auto" w:fill="DBE4FF" w:themeFill="accent3" w:themeFillTint="33"/>
            <w:noWrap/>
            <w:vAlign w:val="center"/>
            <w:hideMark/>
          </w:tcPr>
          <w:p w14:paraId="7D2B7176"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850" w:type="dxa"/>
            <w:shd w:val="clear" w:color="auto" w:fill="DBE4FF" w:themeFill="accent3" w:themeFillTint="33"/>
            <w:noWrap/>
            <w:vAlign w:val="center"/>
            <w:hideMark/>
          </w:tcPr>
          <w:p w14:paraId="06ACC1D8"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cnfStyle w:val="000100000000" w:firstRow="0" w:lastRow="0" w:firstColumn="0" w:lastColumn="1" w:oddVBand="0" w:evenVBand="0" w:oddHBand="0" w:evenHBand="0" w:firstRowFirstColumn="0" w:firstRowLastColumn="0" w:lastRowFirstColumn="0" w:lastRowLastColumn="0"/>
            <w:tcW w:w="851" w:type="dxa"/>
            <w:shd w:val="clear" w:color="auto" w:fill="DBE4FF" w:themeFill="accent3" w:themeFillTint="33"/>
            <w:noWrap/>
            <w:vAlign w:val="center"/>
            <w:hideMark/>
          </w:tcPr>
          <w:p w14:paraId="2C9534A4"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732</w:t>
            </w:r>
          </w:p>
        </w:tc>
      </w:tr>
      <w:tr w:rsidR="00E77DAB" w:rsidRPr="002D5D91" w14:paraId="79C0F1CA" w14:textId="77777777" w:rsidTr="00060B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78148292"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Organisaties van de Nederlandse overheid, waaronder Rijksoverheid, provincies, gemeenten, waterschappen, ZBO’s en overheidsstichtingen</w:t>
            </w:r>
          </w:p>
        </w:tc>
        <w:tc>
          <w:tcPr>
            <w:tcW w:w="992" w:type="dxa"/>
            <w:shd w:val="clear" w:color="auto" w:fill="B8C9FF" w:themeFill="accent3" w:themeFillTint="66"/>
            <w:noWrap/>
            <w:vAlign w:val="center"/>
            <w:hideMark/>
          </w:tcPr>
          <w:p w14:paraId="45E205D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75</w:t>
            </w:r>
          </w:p>
        </w:tc>
        <w:tc>
          <w:tcPr>
            <w:tcW w:w="992" w:type="dxa"/>
            <w:shd w:val="clear" w:color="auto" w:fill="B8C9FF" w:themeFill="accent3" w:themeFillTint="66"/>
            <w:noWrap/>
            <w:vAlign w:val="center"/>
            <w:hideMark/>
          </w:tcPr>
          <w:p w14:paraId="0B05D043"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20</w:t>
            </w:r>
          </w:p>
        </w:tc>
        <w:tc>
          <w:tcPr>
            <w:tcW w:w="992" w:type="dxa"/>
            <w:shd w:val="clear" w:color="auto" w:fill="B8C9FF" w:themeFill="accent3" w:themeFillTint="66"/>
            <w:noWrap/>
            <w:vAlign w:val="center"/>
            <w:hideMark/>
          </w:tcPr>
          <w:p w14:paraId="791349B1"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57</w:t>
            </w:r>
          </w:p>
        </w:tc>
        <w:tc>
          <w:tcPr>
            <w:tcW w:w="851" w:type="dxa"/>
            <w:shd w:val="clear" w:color="auto" w:fill="B8C9FF" w:themeFill="accent3" w:themeFillTint="66"/>
            <w:noWrap/>
            <w:vAlign w:val="center"/>
            <w:hideMark/>
          </w:tcPr>
          <w:p w14:paraId="73FF03B5"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4</w:t>
            </w:r>
          </w:p>
        </w:tc>
        <w:tc>
          <w:tcPr>
            <w:tcW w:w="850" w:type="dxa"/>
            <w:shd w:val="clear" w:color="auto" w:fill="B8C9FF" w:themeFill="accent3" w:themeFillTint="66"/>
            <w:noWrap/>
            <w:vAlign w:val="center"/>
            <w:hideMark/>
          </w:tcPr>
          <w:p w14:paraId="193E331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w:t>
            </w:r>
          </w:p>
        </w:tc>
        <w:tc>
          <w:tcPr>
            <w:cnfStyle w:val="000100000000" w:firstRow="0" w:lastRow="0" w:firstColumn="0" w:lastColumn="1" w:oddVBand="0" w:evenVBand="0" w:oddHBand="0" w:evenHBand="0" w:firstRowFirstColumn="0" w:firstRowLastColumn="0" w:lastRowFirstColumn="0" w:lastRowLastColumn="0"/>
            <w:tcW w:w="851" w:type="dxa"/>
            <w:shd w:val="clear" w:color="auto" w:fill="B8C9FF" w:themeFill="accent3" w:themeFillTint="66"/>
            <w:noWrap/>
            <w:vAlign w:val="center"/>
            <w:hideMark/>
          </w:tcPr>
          <w:p w14:paraId="0239AD7B"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163</w:t>
            </w:r>
          </w:p>
        </w:tc>
      </w:tr>
      <w:tr w:rsidR="00E77DAB" w:rsidRPr="002D5D91" w14:paraId="07CA1892" w14:textId="77777777" w:rsidTr="00060B62">
        <w:trPr>
          <w:cnfStyle w:val="010000000000" w:firstRow="0" w:lastRow="1"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7A08D5BB" w14:textId="77777777" w:rsidR="00E77DAB" w:rsidRPr="002D5D91" w:rsidRDefault="00E77DAB" w:rsidP="00737F40">
            <w:pPr>
              <w:jc w:val="right"/>
              <w:rPr>
                <w:rFonts w:ascii="Calibri" w:eastAsia="Times New Roman" w:hAnsi="Calibri" w:cs="Calibri"/>
                <w:color w:val="FFFFFF" w:themeColor="background1"/>
                <w:szCs w:val="20"/>
                <w:lang w:eastAsia="nl-NL"/>
              </w:rPr>
            </w:pPr>
            <w:r w:rsidRPr="002D5D91">
              <w:rPr>
                <w:rFonts w:ascii="Calibri" w:eastAsia="Times New Roman" w:hAnsi="Calibri" w:cs="Calibri"/>
                <w:color w:val="FFFFFF" w:themeColor="background1"/>
                <w:szCs w:val="20"/>
                <w:lang w:eastAsia="nl-NL"/>
              </w:rPr>
              <w:t>Totaal</w:t>
            </w:r>
          </w:p>
        </w:tc>
        <w:tc>
          <w:tcPr>
            <w:tcW w:w="992" w:type="dxa"/>
            <w:shd w:val="clear" w:color="auto" w:fill="DBE4FF" w:themeFill="accent3" w:themeFillTint="33"/>
            <w:noWrap/>
            <w:vAlign w:val="center"/>
            <w:hideMark/>
          </w:tcPr>
          <w:p w14:paraId="3FFC67BC"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6.922</w:t>
            </w:r>
          </w:p>
        </w:tc>
        <w:tc>
          <w:tcPr>
            <w:tcW w:w="992" w:type="dxa"/>
            <w:shd w:val="clear" w:color="auto" w:fill="DBE4FF" w:themeFill="accent3" w:themeFillTint="33"/>
            <w:noWrap/>
            <w:vAlign w:val="center"/>
            <w:hideMark/>
          </w:tcPr>
          <w:p w14:paraId="51247A6D"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1.778</w:t>
            </w:r>
          </w:p>
        </w:tc>
        <w:tc>
          <w:tcPr>
            <w:tcW w:w="992" w:type="dxa"/>
            <w:shd w:val="clear" w:color="auto" w:fill="DBE4FF" w:themeFill="accent3" w:themeFillTint="33"/>
            <w:noWrap/>
            <w:vAlign w:val="center"/>
            <w:hideMark/>
          </w:tcPr>
          <w:p w14:paraId="7F798D59"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2.086</w:t>
            </w:r>
          </w:p>
        </w:tc>
        <w:tc>
          <w:tcPr>
            <w:tcW w:w="851" w:type="dxa"/>
            <w:shd w:val="clear" w:color="auto" w:fill="DBE4FF" w:themeFill="accent3" w:themeFillTint="33"/>
            <w:noWrap/>
            <w:vAlign w:val="center"/>
            <w:hideMark/>
          </w:tcPr>
          <w:p w14:paraId="753082CB"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42</w:t>
            </w:r>
          </w:p>
        </w:tc>
        <w:tc>
          <w:tcPr>
            <w:tcW w:w="850" w:type="dxa"/>
            <w:shd w:val="clear" w:color="auto" w:fill="DBE4FF" w:themeFill="accent3" w:themeFillTint="33"/>
            <w:noWrap/>
            <w:vAlign w:val="center"/>
            <w:hideMark/>
          </w:tcPr>
          <w:p w14:paraId="6116A280"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296</w:t>
            </w:r>
          </w:p>
        </w:tc>
        <w:tc>
          <w:tcPr>
            <w:cnfStyle w:val="000100000000" w:firstRow="0" w:lastRow="0" w:firstColumn="0" w:lastColumn="1" w:oddVBand="0" w:evenVBand="0" w:oddHBand="0" w:evenHBand="0" w:firstRowFirstColumn="0" w:firstRowLastColumn="0" w:lastRowFirstColumn="0" w:lastRowLastColumn="0"/>
            <w:tcW w:w="851" w:type="dxa"/>
            <w:shd w:val="clear" w:color="auto" w:fill="DBE4FF" w:themeFill="accent3" w:themeFillTint="33"/>
            <w:noWrap/>
            <w:vAlign w:val="center"/>
            <w:hideMark/>
          </w:tcPr>
          <w:p w14:paraId="3C64F2F9" w14:textId="77777777" w:rsidR="00E77DAB" w:rsidRPr="002D5D91" w:rsidRDefault="00E77DAB" w:rsidP="00737F40">
            <w:pPr>
              <w:jc w:val="right"/>
              <w:rPr>
                <w:rFonts w:ascii="Calibri" w:eastAsia="Times New Roman" w:hAnsi="Calibri" w:cs="Calibri"/>
                <w:szCs w:val="20"/>
                <w:lang w:eastAsia="nl-NL"/>
              </w:rPr>
            </w:pPr>
            <w:r w:rsidRPr="002D5D91">
              <w:rPr>
                <w:rFonts w:ascii="Calibri" w:eastAsia="Times New Roman" w:hAnsi="Calibri" w:cs="Calibri"/>
                <w:szCs w:val="20"/>
                <w:lang w:eastAsia="nl-NL"/>
              </w:rPr>
              <w:t>11.124</w:t>
            </w:r>
          </w:p>
        </w:tc>
      </w:tr>
    </w:tbl>
    <w:p w14:paraId="52DC2C50" w14:textId="07298BDA" w:rsidR="00E77DAB" w:rsidRDefault="00E77DAB" w:rsidP="00B702FD">
      <w:pPr>
        <w:pStyle w:val="Kop2"/>
        <w:numPr>
          <w:ilvl w:val="1"/>
          <w:numId w:val="39"/>
        </w:numPr>
        <w:spacing w:line="288" w:lineRule="auto"/>
      </w:pPr>
      <w:bookmarkStart w:id="156" w:name="_Toc196564656"/>
      <w:r>
        <w:t>Het ontstane beeld na analyse van de data</w:t>
      </w:r>
      <w:bookmarkEnd w:id="156"/>
    </w:p>
    <w:p w14:paraId="410D33FF" w14:textId="08456D9F" w:rsidR="00F370EC" w:rsidRPr="00F370EC" w:rsidRDefault="00954CC0" w:rsidP="00F370EC">
      <w:r>
        <w:t xml:space="preserve">Op basis van de analyses van gegevens over deelname </w:t>
      </w:r>
      <w:r w:rsidR="008926BF">
        <w:t xml:space="preserve">aan standaardisatietrajecten bij de verschillende </w:t>
      </w:r>
      <w:proofErr w:type="spellStart"/>
      <w:r w:rsidR="008926BF">
        <w:t>SDO’s</w:t>
      </w:r>
      <w:proofErr w:type="spellEnd"/>
      <w:r w:rsidR="008926BF">
        <w:t xml:space="preserve"> schetsen wij de volgende observaties:</w:t>
      </w:r>
    </w:p>
    <w:p w14:paraId="639CDCCA" w14:textId="343ED42B" w:rsidR="00E77DAB" w:rsidRDefault="00E77DAB" w:rsidP="000E4242">
      <w:pPr>
        <w:pStyle w:val="Stijl3"/>
        <w:numPr>
          <w:ilvl w:val="0"/>
          <w:numId w:val="40"/>
        </w:numPr>
      </w:pPr>
      <w:r w:rsidRPr="00A655BC">
        <w:rPr>
          <w:b w:val="0"/>
          <w:bCs w:val="0"/>
        </w:rPr>
        <w:lastRenderedPageBreak/>
        <w:t>De</w:t>
      </w:r>
      <w:r w:rsidRPr="00D36F57">
        <w:t xml:space="preserve"> Nederlandse participatie </w:t>
      </w:r>
      <w:r w:rsidRPr="00A655BC">
        <w:t>neemt</w:t>
      </w:r>
      <w:r w:rsidRPr="00A655BC">
        <w:rPr>
          <w:b w:val="0"/>
          <w:bCs w:val="0"/>
        </w:rPr>
        <w:t xml:space="preserve"> in</w:t>
      </w:r>
      <w:r w:rsidRPr="00D36F57">
        <w:t xml:space="preserve"> absolute zin toe</w:t>
      </w:r>
      <w:r w:rsidRPr="00017243">
        <w:rPr>
          <w:b w:val="0"/>
          <w:bCs w:val="0"/>
        </w:rPr>
        <w:t xml:space="preserve"> (gelet op zowel het aantal participaties als op het aantal verschillende participerende organisaties).</w:t>
      </w:r>
    </w:p>
    <w:p w14:paraId="13CF2886" w14:textId="6151FC97" w:rsidR="00E77DAB" w:rsidRDefault="00E77DAB" w:rsidP="000E4242">
      <w:pPr>
        <w:pStyle w:val="Stijl3"/>
        <w:numPr>
          <w:ilvl w:val="0"/>
          <w:numId w:val="40"/>
        </w:numPr>
      </w:pPr>
      <w:r w:rsidRPr="00A655BC">
        <w:rPr>
          <w:b w:val="0"/>
          <w:bCs w:val="0"/>
        </w:rPr>
        <w:t>Daarnaast lijkt er relatief gezien</w:t>
      </w:r>
      <w:r>
        <w:t xml:space="preserve"> sprake te zijn van een lichte afname </w:t>
      </w:r>
      <w:r w:rsidRPr="005A30FA">
        <w:rPr>
          <w:b w:val="0"/>
          <w:bCs w:val="0"/>
        </w:rPr>
        <w:t>vanwege de toename van de mondiale participatie in zijn geheel.</w:t>
      </w:r>
    </w:p>
    <w:p w14:paraId="0D5248D1" w14:textId="21541A2E" w:rsidR="00E77DAB" w:rsidRPr="00197F61" w:rsidRDefault="00E77DAB" w:rsidP="000E4242">
      <w:pPr>
        <w:pStyle w:val="Stijl3"/>
        <w:numPr>
          <w:ilvl w:val="0"/>
          <w:numId w:val="40"/>
        </w:numPr>
        <w:rPr>
          <w:color w:val="000000" w:themeColor="text1"/>
        </w:rPr>
      </w:pPr>
      <w:r w:rsidRPr="00DB6E10">
        <w:rPr>
          <w:b w:val="0"/>
          <w:bCs w:val="0"/>
        </w:rPr>
        <w:t>Nederland is</w:t>
      </w:r>
      <w:r w:rsidRPr="007E7824">
        <w:t xml:space="preserve"> sterk </w:t>
      </w:r>
      <w:r w:rsidRPr="009A02B1">
        <w:t xml:space="preserve">vertegenwoordigd </w:t>
      </w:r>
      <w:r w:rsidRPr="00DB6E10">
        <w:rPr>
          <w:b w:val="0"/>
          <w:bCs w:val="0"/>
        </w:rPr>
        <w:t>op een aantal</w:t>
      </w:r>
      <w:r w:rsidRPr="009A02B1">
        <w:t xml:space="preserve"> </w:t>
      </w:r>
      <w:r w:rsidRPr="00DB6E10">
        <w:rPr>
          <w:b w:val="0"/>
          <w:bCs w:val="0"/>
        </w:rPr>
        <w:t>onderwerpen</w:t>
      </w:r>
      <w:r w:rsidRPr="009A02B1">
        <w:t xml:space="preserve"> </w:t>
      </w:r>
      <w:r w:rsidRPr="00DB6E10">
        <w:rPr>
          <w:b w:val="0"/>
          <w:bCs w:val="0"/>
        </w:rPr>
        <w:t xml:space="preserve">van </w:t>
      </w:r>
      <w:r w:rsidRPr="009A02B1">
        <w:t xml:space="preserve">groot (economisch) belang. </w:t>
      </w:r>
      <w:r w:rsidRPr="005A30FA">
        <w:rPr>
          <w:b w:val="0"/>
          <w:bCs w:val="0"/>
        </w:rPr>
        <w:t>Dat zijn AI, telecom, asset management, digitale beveiliging en betaaldiensten.</w:t>
      </w:r>
    </w:p>
    <w:p w14:paraId="28C02CE1" w14:textId="36ED0C27" w:rsidR="00E77DAB" w:rsidRPr="00417DC7" w:rsidRDefault="00E77DAB" w:rsidP="000E4242">
      <w:pPr>
        <w:pStyle w:val="Stijl2"/>
        <w:numPr>
          <w:ilvl w:val="0"/>
          <w:numId w:val="38"/>
        </w:numPr>
        <w:ind w:left="708"/>
        <w:rPr>
          <w:rStyle w:val="Verwijzingopmerking"/>
          <w:b w:val="0"/>
          <w:bCs w:val="0"/>
          <w:color w:val="auto"/>
          <w:sz w:val="20"/>
          <w:szCs w:val="22"/>
        </w:rPr>
      </w:pPr>
      <w:r w:rsidRPr="00506F93">
        <w:rPr>
          <w:b w:val="0"/>
          <w:bCs w:val="0"/>
          <w:color w:val="000000" w:themeColor="text1"/>
        </w:rPr>
        <w:t xml:space="preserve">Op </w:t>
      </w:r>
      <w:r w:rsidRPr="00506F93">
        <w:rPr>
          <w:color w:val="000000" w:themeColor="text1"/>
        </w:rPr>
        <w:t>andere onderwerpen</w:t>
      </w:r>
      <w:r w:rsidRPr="00506F93">
        <w:rPr>
          <w:b w:val="0"/>
          <w:bCs w:val="0"/>
          <w:color w:val="000000" w:themeColor="text1"/>
        </w:rPr>
        <w:t xml:space="preserve"> is veel </w:t>
      </w:r>
      <w:r w:rsidRPr="00506F93">
        <w:rPr>
          <w:color w:val="000000" w:themeColor="text1"/>
        </w:rPr>
        <w:t>minder participatie</w:t>
      </w:r>
      <w:r w:rsidRPr="00506F93">
        <w:rPr>
          <w:b w:val="0"/>
          <w:bCs w:val="0"/>
          <w:color w:val="000000" w:themeColor="text1"/>
        </w:rPr>
        <w:t xml:space="preserve"> in vergelijking met andere landen</w:t>
      </w:r>
      <w:r>
        <w:rPr>
          <w:color w:val="000000" w:themeColor="text1"/>
        </w:rPr>
        <w:t xml:space="preserve">. </w:t>
      </w:r>
      <w:r w:rsidRPr="00773323">
        <w:rPr>
          <w:b w:val="0"/>
          <w:bCs w:val="0"/>
          <w:color w:val="auto"/>
        </w:rPr>
        <w:t>Het ontbreken van kennis binnen de overheid op deze onderwerpen</w:t>
      </w:r>
      <w:r w:rsidRPr="00773323">
        <w:rPr>
          <w:color w:val="auto"/>
        </w:rPr>
        <w:t xml:space="preserve"> </w:t>
      </w:r>
      <w:r w:rsidRPr="00773323">
        <w:rPr>
          <w:b w:val="0"/>
          <w:bCs w:val="0"/>
          <w:color w:val="auto"/>
        </w:rPr>
        <w:t xml:space="preserve">(zoals energietechniek en </w:t>
      </w:r>
      <w:proofErr w:type="spellStart"/>
      <w:r w:rsidR="000D2B81" w:rsidRPr="000D2B81">
        <w:rPr>
          <w:b w:val="0"/>
          <w:bCs w:val="0"/>
          <w:color w:val="auto"/>
        </w:rPr>
        <w:t>quantumtechnologie</w:t>
      </w:r>
      <w:proofErr w:type="spellEnd"/>
      <w:r w:rsidRPr="00773323">
        <w:rPr>
          <w:b w:val="0"/>
          <w:bCs w:val="0"/>
          <w:color w:val="auto"/>
        </w:rPr>
        <w:t>) wordt door geïnterviewden genoemd als mogelijke reden.</w:t>
      </w:r>
    </w:p>
    <w:p w14:paraId="5CAB9433" w14:textId="59424472" w:rsidR="00737F40" w:rsidRPr="00B433D1" w:rsidRDefault="00E77DAB" w:rsidP="00B433D1">
      <w:pPr>
        <w:pStyle w:val="Lijstalinea"/>
        <w:numPr>
          <w:ilvl w:val="0"/>
          <w:numId w:val="19"/>
        </w:numPr>
        <w:rPr>
          <w:color w:val="000000" w:themeColor="text1"/>
        </w:rPr>
      </w:pPr>
      <w:r w:rsidRPr="00B570E8">
        <w:rPr>
          <w:color w:val="000000" w:themeColor="text1"/>
        </w:rPr>
        <w:t xml:space="preserve">De </w:t>
      </w:r>
      <w:r w:rsidRPr="00B570E8">
        <w:rPr>
          <w:b/>
          <w:bCs/>
          <w:color w:val="000000" w:themeColor="text1"/>
        </w:rPr>
        <w:t>invloed</w:t>
      </w:r>
      <w:r w:rsidRPr="00B570E8">
        <w:rPr>
          <w:color w:val="000000" w:themeColor="text1"/>
        </w:rPr>
        <w:t xml:space="preserve"> van de Nederlandse organisaties op standaardisatie is </w:t>
      </w:r>
      <w:r w:rsidRPr="00B570E8">
        <w:rPr>
          <w:b/>
          <w:bCs/>
          <w:color w:val="000000" w:themeColor="text1"/>
        </w:rPr>
        <w:t>niet</w:t>
      </w:r>
      <w:r w:rsidRPr="00B570E8">
        <w:rPr>
          <w:color w:val="000000" w:themeColor="text1"/>
        </w:rPr>
        <w:t xml:space="preserve"> vast te stellen op basis van enkel het </w:t>
      </w:r>
      <w:r w:rsidRPr="00B570E8">
        <w:rPr>
          <w:b/>
          <w:bCs/>
          <w:color w:val="000000" w:themeColor="text1"/>
        </w:rPr>
        <w:t>aantal participaties</w:t>
      </w:r>
      <w:r w:rsidRPr="00CD1AC1">
        <w:rPr>
          <w:color w:val="7030A0"/>
        </w:rPr>
        <w:t>.</w:t>
      </w:r>
      <w:r>
        <w:t xml:space="preserve"> O</w:t>
      </w:r>
      <w:r w:rsidRPr="00CD1AC1">
        <w:rPr>
          <w:rFonts w:eastAsia="Century Gothic" w:cs="Century Gothic"/>
          <w:szCs w:val="20"/>
        </w:rPr>
        <w:t>mdat invloed niet gaat over aantal, maar over wijze van deelname (het daadwerkelijk meeschrijven aan een norm en aanwezigheid, met name op belangrijke momenten).</w:t>
      </w:r>
      <w:r>
        <w:t xml:space="preserve"> De kwalitatieve analyse in hoofdstuk 6 gaat verder in op de duiding en interpretatie </w:t>
      </w:r>
      <w:r w:rsidRPr="00CD1AC1">
        <w:rPr>
          <w:color w:val="000000" w:themeColor="text1"/>
        </w:rPr>
        <w:t>van de Nederlandse invloed.</w:t>
      </w:r>
      <w:r w:rsidR="00737F40" w:rsidRPr="00B433D1">
        <w:rPr>
          <w:color w:val="D9D9D9" w:themeColor="background1" w:themeShade="D9"/>
          <w:szCs w:val="20"/>
        </w:rPr>
        <w:br w:type="page"/>
      </w:r>
    </w:p>
    <w:p w14:paraId="7231C67B" w14:textId="22016DD8" w:rsidR="00D93643" w:rsidRDefault="00D93643" w:rsidP="000E4242">
      <w:pPr>
        <w:pStyle w:val="Kop1"/>
        <w:numPr>
          <w:ilvl w:val="0"/>
          <w:numId w:val="27"/>
        </w:numPr>
        <w:spacing w:before="0" w:line="288" w:lineRule="auto"/>
        <w:ind w:left="357" w:hanging="357"/>
      </w:pPr>
      <w:bookmarkStart w:id="157" w:name="_Toc189313422"/>
      <w:bookmarkStart w:id="158" w:name="_Toc189313875"/>
      <w:bookmarkStart w:id="159" w:name="_Toc196564657"/>
      <w:r w:rsidRPr="006D16AE">
        <w:rPr>
          <w:rStyle w:val="Hyperlink"/>
          <w:noProof/>
          <w:u w:val="none"/>
        </w:rPr>
        <w:lastRenderedPageBreak/>
        <w:t>Onder</w:t>
      </w:r>
      <w:r w:rsidR="00683481" w:rsidRPr="006D16AE">
        <w:rPr>
          <w:rStyle w:val="Hyperlink"/>
          <w:noProof/>
          <w:u w:val="none"/>
        </w:rPr>
        <w:t>z</w:t>
      </w:r>
      <w:r w:rsidRPr="006D16AE">
        <w:rPr>
          <w:rStyle w:val="Hyperlink"/>
          <w:noProof/>
          <w:u w:val="none"/>
        </w:rPr>
        <w:t>oeksvraag 2:</w:t>
      </w:r>
      <w:r w:rsidR="00171673">
        <w:rPr>
          <w:rStyle w:val="Hyperlink"/>
          <w:noProof/>
          <w:u w:val="none"/>
        </w:rPr>
        <w:t xml:space="preserve"> </w:t>
      </w:r>
      <w:r w:rsidRPr="006D16AE">
        <w:rPr>
          <w:rStyle w:val="Hyperlink"/>
          <w:noProof/>
          <w:u w:val="none"/>
        </w:rPr>
        <w:t>Wat drijft de betrokkenheid van de verschillende Nederlandse organisaties?</w:t>
      </w:r>
      <w:bookmarkEnd w:id="157"/>
      <w:bookmarkEnd w:id="158"/>
      <w:bookmarkEnd w:id="159"/>
    </w:p>
    <w:p w14:paraId="07556ED9" w14:textId="740B613E" w:rsidR="009575CA" w:rsidRDefault="00936D6F" w:rsidP="00B433D1">
      <w:pPr>
        <w:pStyle w:val="Paragraph0"/>
      </w:pPr>
      <w:r>
        <w:t xml:space="preserve">Dit hoofdstuk geeft inzicht in </w:t>
      </w:r>
      <w:r w:rsidR="00632A75">
        <w:t>de drijfveren</w:t>
      </w:r>
      <w:r w:rsidR="00373B36">
        <w:t xml:space="preserve"> </w:t>
      </w:r>
      <w:r w:rsidR="00373B36" w:rsidRPr="00002016">
        <w:t>v</w:t>
      </w:r>
      <w:r w:rsidR="00002016" w:rsidRPr="00002016">
        <w:t xml:space="preserve">oor deelname aan </w:t>
      </w:r>
      <w:proofErr w:type="spellStart"/>
      <w:r w:rsidR="001D3461">
        <w:t>SDO’s</w:t>
      </w:r>
      <w:proofErr w:type="spellEnd"/>
      <w:r w:rsidR="00BA629D" w:rsidRPr="00002016">
        <w:t>.</w:t>
      </w:r>
      <w:r w:rsidR="00632A75" w:rsidRPr="00002016">
        <w:t xml:space="preserve"> </w:t>
      </w:r>
      <w:r w:rsidRPr="00BA629D">
        <w:t>Waarom hebben partijen hun betrokkenheid vermeerderd of verminderd</w:t>
      </w:r>
      <w:r w:rsidR="00064183">
        <w:t>?</w:t>
      </w:r>
      <w:r w:rsidRPr="00BA629D">
        <w:t xml:space="preserve"> Wat verwachten ze in de toekomst te gaan doen</w:t>
      </w:r>
      <w:r w:rsidR="00064183">
        <w:t>?</w:t>
      </w:r>
      <w:r w:rsidR="00AE37DE" w:rsidRPr="00BA629D">
        <w:t xml:space="preserve"> </w:t>
      </w:r>
      <w:r w:rsidR="007755D6">
        <w:t>F</w:t>
      </w:r>
      <w:r w:rsidR="009575CA" w:rsidRPr="00BA629D">
        <w:t xml:space="preserve">actoren </w:t>
      </w:r>
      <w:r w:rsidR="007755D6">
        <w:t>waarom</w:t>
      </w:r>
      <w:r w:rsidR="009575CA" w:rsidRPr="00BA629D">
        <w:t xml:space="preserve"> </w:t>
      </w:r>
      <w:r w:rsidR="003F33F2" w:rsidRPr="00BA629D">
        <w:t>geïnter</w:t>
      </w:r>
      <w:r w:rsidR="003F33F2" w:rsidRPr="00F155A9">
        <w:t xml:space="preserve">viewden </w:t>
      </w:r>
      <w:r w:rsidR="00AE37DE">
        <w:t>ge</w:t>
      </w:r>
      <w:r w:rsidR="009575CA" w:rsidRPr="009575CA">
        <w:t>motiv</w:t>
      </w:r>
      <w:r w:rsidR="00AE37DE">
        <w:t>e</w:t>
      </w:r>
      <w:r w:rsidR="009575CA" w:rsidRPr="009575CA">
        <w:t>er</w:t>
      </w:r>
      <w:r w:rsidR="00AE37DE">
        <w:t>d zijn</w:t>
      </w:r>
      <w:r w:rsidR="009575CA" w:rsidRPr="009575CA">
        <w:t xml:space="preserve"> om deel te nemen aan </w:t>
      </w:r>
      <w:r w:rsidR="00704FBE">
        <w:t>standaardisatie-activiteiten</w:t>
      </w:r>
      <w:r w:rsidR="007755D6">
        <w:t xml:space="preserve"> </w:t>
      </w:r>
      <w:r w:rsidR="00E92A04">
        <w:t>zijn</w:t>
      </w:r>
      <w:r w:rsidR="007755D6">
        <w:t xml:space="preserve"> geanalyseerd</w:t>
      </w:r>
      <w:r w:rsidR="009575CA" w:rsidRPr="009575CA">
        <w:t>, zowel vanuit een organisatieperspectief als op basis van persoonlijke motivatie.</w:t>
      </w:r>
    </w:p>
    <w:p w14:paraId="166B38B5" w14:textId="2C86903A" w:rsidR="001C1871" w:rsidRDefault="001C1871" w:rsidP="00B702FD">
      <w:pPr>
        <w:pStyle w:val="Kop2"/>
        <w:numPr>
          <w:ilvl w:val="1"/>
          <w:numId w:val="27"/>
        </w:numPr>
        <w:spacing w:before="0" w:line="288" w:lineRule="auto"/>
      </w:pPr>
      <w:bookmarkStart w:id="160" w:name="_Toc188349262"/>
      <w:bookmarkStart w:id="161" w:name="_Toc188354012"/>
      <w:bookmarkStart w:id="162" w:name="_Toc188354060"/>
      <w:bookmarkStart w:id="163" w:name="_Toc188372427"/>
      <w:bookmarkStart w:id="164" w:name="_Toc188372552"/>
      <w:bookmarkStart w:id="165" w:name="_Toc188456649"/>
      <w:bookmarkStart w:id="166" w:name="_Toc188708000"/>
      <w:bookmarkStart w:id="167" w:name="_Toc188863922"/>
      <w:bookmarkStart w:id="168" w:name="_Toc196564658"/>
      <w:r>
        <w:t>Motiva</w:t>
      </w:r>
      <w:r w:rsidR="00960068">
        <w:t>ti</w:t>
      </w:r>
      <w:r>
        <w:t>e</w:t>
      </w:r>
      <w:r w:rsidR="00960068">
        <w:t xml:space="preserve"> voor deelname</w:t>
      </w:r>
      <w:bookmarkEnd w:id="160"/>
      <w:bookmarkEnd w:id="161"/>
      <w:bookmarkEnd w:id="162"/>
      <w:bookmarkEnd w:id="163"/>
      <w:bookmarkEnd w:id="164"/>
      <w:bookmarkEnd w:id="165"/>
      <w:bookmarkEnd w:id="166"/>
      <w:bookmarkEnd w:id="167"/>
      <w:bookmarkEnd w:id="168"/>
    </w:p>
    <w:p w14:paraId="60AFC62D" w14:textId="2C0703C9" w:rsidR="00194A4A" w:rsidRDefault="005E1FD5" w:rsidP="00B433D1">
      <w:pPr>
        <w:pStyle w:val="Kop3"/>
      </w:pPr>
      <w:bookmarkStart w:id="169" w:name="_Toc188349263"/>
      <w:bookmarkStart w:id="170" w:name="_Toc188354013"/>
      <w:bookmarkStart w:id="171" w:name="_Toc188354061"/>
      <w:bookmarkStart w:id="172" w:name="_Toc188372428"/>
      <w:bookmarkStart w:id="173" w:name="_Toc188372553"/>
      <w:bookmarkStart w:id="174" w:name="_Toc188456650"/>
      <w:bookmarkStart w:id="175" w:name="_Toc188708001"/>
      <w:bookmarkStart w:id="176" w:name="_Toc188863923"/>
      <w:bookmarkStart w:id="177" w:name="_Toc189313423"/>
      <w:bookmarkStart w:id="178" w:name="_Toc189313876"/>
      <w:bookmarkStart w:id="179" w:name="_Toc196564659"/>
      <w:r>
        <w:t>B</w:t>
      </w:r>
      <w:r w:rsidR="00194A4A">
        <w:t>elan</w:t>
      </w:r>
      <w:r w:rsidR="004F5082">
        <w:t>g</w:t>
      </w:r>
      <w:bookmarkEnd w:id="169"/>
      <w:bookmarkEnd w:id="170"/>
      <w:bookmarkEnd w:id="171"/>
      <w:r>
        <w:t xml:space="preserve"> voor de organisatie</w:t>
      </w:r>
      <w:bookmarkEnd w:id="172"/>
      <w:bookmarkEnd w:id="173"/>
      <w:bookmarkEnd w:id="174"/>
      <w:bookmarkEnd w:id="175"/>
      <w:bookmarkEnd w:id="176"/>
      <w:bookmarkEnd w:id="177"/>
      <w:bookmarkEnd w:id="178"/>
      <w:bookmarkEnd w:id="179"/>
    </w:p>
    <w:p w14:paraId="11B9A489" w14:textId="43CF7C7C" w:rsidR="00BC7F8B" w:rsidRDefault="00393D64" w:rsidP="00B433D1">
      <w:pPr>
        <w:pStyle w:val="Paragraph0"/>
      </w:pPr>
      <w:r w:rsidRPr="00622DC1">
        <w:t>Actieve</w:t>
      </w:r>
      <w:r w:rsidRPr="009E52D9">
        <w:rPr>
          <w:i/>
          <w:iCs/>
        </w:rPr>
        <w:t xml:space="preserve"> </w:t>
      </w:r>
      <w:r w:rsidRPr="00622DC1">
        <w:t>deelname</w:t>
      </w:r>
      <w:r w:rsidRPr="00DA0DF9">
        <w:t xml:space="preserve"> aan standaardisatieprocessen </w:t>
      </w:r>
      <w:r>
        <w:t xml:space="preserve">biedt </w:t>
      </w:r>
      <w:r w:rsidR="001D7874">
        <w:t xml:space="preserve">de organisaties </w:t>
      </w:r>
      <w:r w:rsidRPr="005C48FD">
        <w:t>strategische voordelen</w:t>
      </w:r>
      <w:r w:rsidR="00C838F8">
        <w:t xml:space="preserve">, zoals </w:t>
      </w:r>
      <w:r w:rsidRPr="00DA0DF9">
        <w:t xml:space="preserve">het beïnvloeden van </w:t>
      </w:r>
      <w:r>
        <w:t>standaarden</w:t>
      </w:r>
      <w:r w:rsidRPr="00DA0DF9">
        <w:t xml:space="preserve"> voor </w:t>
      </w:r>
      <w:r>
        <w:t xml:space="preserve">eigen </w:t>
      </w:r>
      <w:r w:rsidRPr="00DA0DF9">
        <w:t>organisatievoordelen</w:t>
      </w:r>
      <w:r w:rsidR="00F46619">
        <w:t xml:space="preserve"> (</w:t>
      </w:r>
      <w:r w:rsidR="00F27EC2">
        <w:t xml:space="preserve">bijvoorbeeld: </w:t>
      </w:r>
      <w:r w:rsidR="00F46619">
        <w:t xml:space="preserve">het </w:t>
      </w:r>
      <w:r w:rsidR="00F51464">
        <w:t>vergroten van</w:t>
      </w:r>
      <w:r w:rsidR="00540FAF">
        <w:t xml:space="preserve"> </w:t>
      </w:r>
      <w:r w:rsidR="003C3746">
        <w:t xml:space="preserve">het </w:t>
      </w:r>
      <w:r w:rsidR="00493A9A">
        <w:t>eigen</w:t>
      </w:r>
      <w:r w:rsidR="00540FAF">
        <w:t xml:space="preserve"> ma</w:t>
      </w:r>
      <w:r w:rsidR="009D5BD5">
        <w:t>r</w:t>
      </w:r>
      <w:r w:rsidR="00540FAF">
        <w:t>ktaandeel</w:t>
      </w:r>
      <w:r w:rsidR="00FD7E8A">
        <w:t xml:space="preserve"> en het tegenhouden van </w:t>
      </w:r>
      <w:r w:rsidR="00586A4A">
        <w:t>besluiten</w:t>
      </w:r>
      <w:r w:rsidR="006278B6">
        <w:t xml:space="preserve"> die niet </w:t>
      </w:r>
      <w:r w:rsidR="00BB1B5D">
        <w:t>aansluiten bij eigen producten of diensten</w:t>
      </w:r>
      <w:r w:rsidR="00586A4A">
        <w:t>)</w:t>
      </w:r>
      <w:r w:rsidR="007F5FC1">
        <w:t>,</w:t>
      </w:r>
      <w:r w:rsidR="00F27EC2">
        <w:t xml:space="preserve"> </w:t>
      </w:r>
      <w:r w:rsidRPr="00DA0DF9">
        <w:t>het verbeteren van de implementatie van internationale standaarden en het waarborgen van productveiligheid.</w:t>
      </w:r>
      <w:r w:rsidR="002963CF">
        <w:t xml:space="preserve"> </w:t>
      </w:r>
      <w:r w:rsidR="000F54E6">
        <w:t>D</w:t>
      </w:r>
      <w:r w:rsidRPr="00DA0DF9">
        <w:t>it leidt tot economische voordelen</w:t>
      </w:r>
      <w:r w:rsidR="00431CD1">
        <w:t>:</w:t>
      </w:r>
      <w:r w:rsidRPr="00DA0DF9">
        <w:t xml:space="preserve"> efficiëntie</w:t>
      </w:r>
      <w:r w:rsidR="00C04415">
        <w:t>,</w:t>
      </w:r>
      <w:r w:rsidR="00BE31FB">
        <w:t xml:space="preserve"> effectiviteit</w:t>
      </w:r>
      <w:r w:rsidR="00C04415">
        <w:t xml:space="preserve"> en</w:t>
      </w:r>
      <w:r w:rsidRPr="00DA0DF9">
        <w:t xml:space="preserve"> concurrentievoordelen</w:t>
      </w:r>
      <w:r w:rsidR="00A6022A">
        <w:t>.</w:t>
      </w:r>
      <w:r w:rsidR="00B433D1">
        <w:br/>
      </w:r>
      <w:r w:rsidR="00B6657E" w:rsidRPr="1B12DF6E">
        <w:t xml:space="preserve">Een geïnterviewde </w:t>
      </w:r>
      <w:r w:rsidR="00F04A5F" w:rsidRPr="1B12DF6E">
        <w:t xml:space="preserve">uit de bankensector </w:t>
      </w:r>
      <w:r w:rsidR="00B6657E" w:rsidRPr="1B12DF6E">
        <w:t xml:space="preserve">licht </w:t>
      </w:r>
      <w:r w:rsidR="00BE278D" w:rsidRPr="1B12DF6E">
        <w:t>toe:</w:t>
      </w:r>
      <w:r w:rsidR="00B6657E" w:rsidRPr="1B12DF6E">
        <w:t xml:space="preserve"> </w:t>
      </w:r>
      <w:r w:rsidR="00B6657E" w:rsidRPr="00B433D1">
        <w:rPr>
          <w:rStyle w:val="CitaatChar"/>
        </w:rPr>
        <w:t>“</w:t>
      </w:r>
      <w:r w:rsidR="00415875" w:rsidRPr="00B433D1">
        <w:rPr>
          <w:rStyle w:val="CitaatChar"/>
        </w:rPr>
        <w:t>A</w:t>
      </w:r>
      <w:r w:rsidR="001A0B55" w:rsidRPr="00B433D1">
        <w:rPr>
          <w:rStyle w:val="CitaatChar"/>
        </w:rPr>
        <w:t>l</w:t>
      </w:r>
      <w:r w:rsidR="00415875" w:rsidRPr="00B433D1">
        <w:rPr>
          <w:rStyle w:val="CitaatChar"/>
        </w:rPr>
        <w:t>s</w:t>
      </w:r>
      <w:r w:rsidR="001A0B55" w:rsidRPr="00B433D1">
        <w:rPr>
          <w:rStyle w:val="CitaatChar"/>
        </w:rPr>
        <w:t xml:space="preserve"> we niet actief mee zouden doen</w:t>
      </w:r>
      <w:r w:rsidR="00415875" w:rsidRPr="00B433D1">
        <w:rPr>
          <w:rStyle w:val="CitaatChar"/>
        </w:rPr>
        <w:t>,</w:t>
      </w:r>
      <w:r w:rsidR="001A0B55" w:rsidRPr="00B433D1">
        <w:rPr>
          <w:rStyle w:val="CitaatChar"/>
        </w:rPr>
        <w:t xml:space="preserve"> </w:t>
      </w:r>
      <w:r w:rsidR="00B6657E" w:rsidRPr="00B433D1">
        <w:rPr>
          <w:rStyle w:val="CitaatChar"/>
        </w:rPr>
        <w:t xml:space="preserve">dan hebben we echt </w:t>
      </w:r>
      <w:r w:rsidR="007A1E0B" w:rsidRPr="00B433D1">
        <w:rPr>
          <w:rStyle w:val="CitaatChar"/>
        </w:rPr>
        <w:t>een</w:t>
      </w:r>
      <w:r w:rsidR="00B6657E" w:rsidRPr="00B433D1">
        <w:rPr>
          <w:rStyle w:val="CitaatChar"/>
        </w:rPr>
        <w:t xml:space="preserve"> probleem</w:t>
      </w:r>
      <w:r w:rsidR="002827FB" w:rsidRPr="00B433D1">
        <w:rPr>
          <w:rStyle w:val="CitaatChar"/>
        </w:rPr>
        <w:t xml:space="preserve"> als ze </w:t>
      </w:r>
      <w:r w:rsidR="00B6657E" w:rsidRPr="00B433D1">
        <w:rPr>
          <w:rStyle w:val="CitaatChar"/>
        </w:rPr>
        <w:t xml:space="preserve">een </w:t>
      </w:r>
      <w:r w:rsidR="007A1E0B" w:rsidRPr="00B433D1">
        <w:rPr>
          <w:rStyle w:val="CitaatChar"/>
        </w:rPr>
        <w:t>infrastructuur</w:t>
      </w:r>
      <w:r w:rsidR="00B6657E" w:rsidRPr="00B433D1">
        <w:rPr>
          <w:rStyle w:val="CitaatChar"/>
        </w:rPr>
        <w:t xml:space="preserve"> creëren wat met standaarden onderbouwd wordt waar we gewoon niet met droge ogen op kunnen</w:t>
      </w:r>
      <w:r w:rsidR="00614BB2" w:rsidRPr="00B433D1">
        <w:rPr>
          <w:rStyle w:val="CitaatChar"/>
        </w:rPr>
        <w:t xml:space="preserve"> vertrouwen</w:t>
      </w:r>
      <w:r w:rsidR="00EA4B67" w:rsidRPr="00B433D1">
        <w:rPr>
          <w:rStyle w:val="CitaatChar"/>
        </w:rPr>
        <w:t>.”</w:t>
      </w:r>
      <w:r w:rsidR="00B433D1">
        <w:br/>
      </w:r>
      <w:r w:rsidRPr="00DA0DF9">
        <w:t xml:space="preserve">Deelname aan standaardisatieprocessen helpt </w:t>
      </w:r>
      <w:r w:rsidR="00BB6B02">
        <w:t xml:space="preserve">zowel grote </w:t>
      </w:r>
      <w:r w:rsidR="00401B77">
        <w:t xml:space="preserve">bedrijven </w:t>
      </w:r>
      <w:r w:rsidR="00BB6B02">
        <w:t xml:space="preserve">als het </w:t>
      </w:r>
      <w:r w:rsidR="009F7E8A">
        <w:t>mkb</w:t>
      </w:r>
      <w:r w:rsidR="008F5D85">
        <w:t xml:space="preserve"> </w:t>
      </w:r>
      <w:r w:rsidRPr="00DA0DF9">
        <w:t>bij het voldoen aan regelgeving</w:t>
      </w:r>
      <w:r w:rsidR="008F5D85">
        <w:t>,</w:t>
      </w:r>
      <w:r w:rsidR="00C440B3">
        <w:t xml:space="preserve"> omdat </w:t>
      </w:r>
      <w:r w:rsidR="00F62B20">
        <w:t xml:space="preserve">organisaties </w:t>
      </w:r>
      <w:r w:rsidR="006A48B2">
        <w:t>dan vroege</w:t>
      </w:r>
      <w:r w:rsidR="00A4590B">
        <w:t xml:space="preserve"> toegang</w:t>
      </w:r>
      <w:r w:rsidR="00C440B3" w:rsidRPr="00C440B3">
        <w:t xml:space="preserve"> hebben tot informatie over aankomende eisen en verplichtingen, waardoor ze tijdig maatregelen kunnen nemen om compliant te </w:t>
      </w:r>
      <w:r w:rsidR="00F50FAF">
        <w:t xml:space="preserve">worden of te </w:t>
      </w:r>
      <w:r w:rsidR="00C440B3" w:rsidRPr="00C440B3">
        <w:t>blijven</w:t>
      </w:r>
      <w:r w:rsidRPr="00DA0DF9">
        <w:t>.</w:t>
      </w:r>
      <w:r w:rsidR="00B433D1">
        <w:br/>
      </w:r>
      <w:r w:rsidR="00FC5DD0" w:rsidRPr="00FC5DD0">
        <w:t xml:space="preserve">Actieve deelname door overheidsorganisaties stelt </w:t>
      </w:r>
      <w:r w:rsidR="00C35290">
        <w:t>hen</w:t>
      </w:r>
      <w:r w:rsidR="00FC5DD0" w:rsidRPr="00FC5DD0">
        <w:t xml:space="preserve"> in staat </w:t>
      </w:r>
      <w:r w:rsidR="00F81072" w:rsidRPr="00FC5DD0">
        <w:t>om standaarden</w:t>
      </w:r>
      <w:r w:rsidR="00FC5DD0" w:rsidRPr="00FC5DD0">
        <w:t xml:space="preserve"> te beïnvloeden op basis van publieke waarden zoals privacy, veiligheid, transparantie en toegankelijkheid</w:t>
      </w:r>
      <w:r w:rsidR="00745745">
        <w:t>.</w:t>
      </w:r>
      <w:r w:rsidR="00FC5DD0" w:rsidRPr="00FC5DD0">
        <w:t xml:space="preserve"> </w:t>
      </w:r>
      <w:r w:rsidR="00745745">
        <w:t>T</w:t>
      </w:r>
      <w:r w:rsidR="00FC5DD0" w:rsidRPr="00FC5DD0">
        <w:t xml:space="preserve">egelijkertijd vergroot de invloed van </w:t>
      </w:r>
      <w:r w:rsidR="00C105E0">
        <w:t xml:space="preserve">de </w:t>
      </w:r>
      <w:r w:rsidR="00FC5DD0" w:rsidRPr="00FC5DD0">
        <w:t>Nederland</w:t>
      </w:r>
      <w:r w:rsidR="00C105E0">
        <w:t>se overheid</w:t>
      </w:r>
      <w:r w:rsidR="00FC5DD0" w:rsidRPr="00FC5DD0">
        <w:t xml:space="preserve"> binnen Europese en internationale besluitvormingsprocessen.</w:t>
      </w:r>
      <w:r w:rsidR="00171673">
        <w:t xml:space="preserve"> </w:t>
      </w:r>
      <w:r w:rsidR="00877544" w:rsidRPr="00614BB2">
        <w:t xml:space="preserve">Een geïnterviewde </w:t>
      </w:r>
      <w:r w:rsidR="00877544">
        <w:t xml:space="preserve">uit de publieke sector </w:t>
      </w:r>
      <w:r w:rsidR="00877544" w:rsidRPr="00614BB2">
        <w:t xml:space="preserve">licht </w:t>
      </w:r>
      <w:r w:rsidR="00015414" w:rsidRPr="00614BB2">
        <w:t xml:space="preserve">toe: </w:t>
      </w:r>
      <w:r w:rsidR="00015414">
        <w:t>“</w:t>
      </w:r>
      <w:r w:rsidR="00BC7F8B" w:rsidRPr="007E41B9">
        <w:rPr>
          <w:rStyle w:val="CitaatChar"/>
        </w:rPr>
        <w:t xml:space="preserve">Ja, we sturen […] op risico's die we zien in </w:t>
      </w:r>
      <w:r w:rsidR="00EA57B6" w:rsidRPr="007E41B9">
        <w:rPr>
          <w:rStyle w:val="CitaatChar"/>
        </w:rPr>
        <w:t xml:space="preserve">bijvoorbeeld </w:t>
      </w:r>
      <w:r w:rsidR="00BC7F8B" w:rsidRPr="007E41B9">
        <w:rPr>
          <w:rStyle w:val="CitaatChar"/>
        </w:rPr>
        <w:t xml:space="preserve">de telecom, cellulaire netwerken 5G en 6G, … Veiligheid in het gebruik en dan daar waar de overheid vooral invloed wil uitoefenen en nieuwe dingen zoals AI, nieuwe onderwerpen die bovenkomen. We worden heel veel ingezet nu op cybersecurity. Dingen </w:t>
      </w:r>
      <w:r w:rsidR="00E1395E" w:rsidRPr="007E41B9">
        <w:rPr>
          <w:rStyle w:val="CitaatChar"/>
        </w:rPr>
        <w:t>waarvan</w:t>
      </w:r>
      <w:r w:rsidR="00BC7F8B" w:rsidRPr="007E41B9">
        <w:rPr>
          <w:rStyle w:val="CitaatChar"/>
        </w:rPr>
        <w:t xml:space="preserve"> we denken dat ze goed lopen zonder overheid, da</w:t>
      </w:r>
      <w:r w:rsidR="00E1395E" w:rsidRPr="007E41B9">
        <w:rPr>
          <w:rStyle w:val="CitaatChar"/>
        </w:rPr>
        <w:t>ar</w:t>
      </w:r>
      <w:r w:rsidR="00BC7F8B" w:rsidRPr="007E41B9">
        <w:rPr>
          <w:rStyle w:val="CitaatChar"/>
        </w:rPr>
        <w:t xml:space="preserve"> zetten </w:t>
      </w:r>
      <w:r w:rsidR="00E1395E" w:rsidRPr="007E41B9">
        <w:rPr>
          <w:rStyle w:val="CitaatChar"/>
        </w:rPr>
        <w:t>we</w:t>
      </w:r>
      <w:r w:rsidR="00BC7F8B" w:rsidRPr="007E41B9">
        <w:rPr>
          <w:rStyle w:val="CitaatChar"/>
        </w:rPr>
        <w:t xml:space="preserve"> minder op in</w:t>
      </w:r>
      <w:r w:rsidR="00EA4B67">
        <w:rPr>
          <w:i/>
          <w:iCs/>
        </w:rPr>
        <w:t>.”</w:t>
      </w:r>
    </w:p>
    <w:p w14:paraId="52A9EB73" w14:textId="5F1332FF" w:rsidR="00995A8A" w:rsidRPr="00393D64" w:rsidRDefault="00995A8A" w:rsidP="00B433D1">
      <w:pPr>
        <w:pStyle w:val="Paragraph0"/>
      </w:pPr>
      <w:r w:rsidRPr="00BD5A10">
        <w:t>Passieve deelname</w:t>
      </w:r>
      <w:r w:rsidRPr="00E52417">
        <w:t xml:space="preserve"> aan standaardisatie </w:t>
      </w:r>
      <w:r>
        <w:t xml:space="preserve">biedt </w:t>
      </w:r>
      <w:r w:rsidRPr="00E52417">
        <w:t xml:space="preserve">bedrijven vroegtijdig inzicht in nieuwe ontwikkelingen, waardoor ze snel kunnen reageren op </w:t>
      </w:r>
      <w:r w:rsidRPr="001573AE">
        <w:t>veranderingen in regelgeving</w:t>
      </w:r>
      <w:r w:rsidR="001573AE" w:rsidRPr="001573AE">
        <w:t xml:space="preserve"> en technologie</w:t>
      </w:r>
      <w:r w:rsidRPr="001573AE">
        <w:t>.</w:t>
      </w:r>
      <w:r w:rsidRPr="00E52417">
        <w:t xml:space="preserve"> </w:t>
      </w:r>
      <w:r w:rsidR="001C1CE3" w:rsidRPr="001C1CE3">
        <w:t xml:space="preserve">Een </w:t>
      </w:r>
      <w:r w:rsidR="00AD44A5" w:rsidRPr="00F155A9">
        <w:t xml:space="preserve">geïnterviewde </w:t>
      </w:r>
      <w:r w:rsidR="001C1CE3" w:rsidRPr="001C1CE3">
        <w:t>benadrukt het belang van betrokkenheid: “</w:t>
      </w:r>
      <w:r w:rsidR="001C1CE3" w:rsidRPr="007E41B9">
        <w:rPr>
          <w:rStyle w:val="CitaatChar"/>
        </w:rPr>
        <w:t>Ik vind het belangrijk dat wij als bedrijf een connectie hebben of dicht op de ontwikkelingen zitten die hier plaatsvinden. Dat is de hoofdreden waarom ik hier zit</w:t>
      </w:r>
      <w:r w:rsidR="00EA4B67">
        <w:t>.”</w:t>
      </w:r>
      <w:r w:rsidR="00B433D1">
        <w:br/>
      </w:r>
      <w:r w:rsidR="008D3169">
        <w:t>P</w:t>
      </w:r>
      <w:r w:rsidR="00366C1D" w:rsidRPr="00366C1D">
        <w:t>assieve deelname aan standaardisatieprocessen</w:t>
      </w:r>
      <w:r w:rsidR="00366C1D">
        <w:t xml:space="preserve"> door</w:t>
      </w:r>
      <w:r w:rsidR="00366C1D" w:rsidRPr="00366C1D">
        <w:t xml:space="preserve"> overheidsorganisaties </w:t>
      </w:r>
      <w:r w:rsidR="00366C1D">
        <w:t xml:space="preserve">stelt </w:t>
      </w:r>
      <w:r w:rsidR="008D3169">
        <w:t>hen</w:t>
      </w:r>
      <w:r w:rsidR="00366C1D">
        <w:t xml:space="preserve"> </w:t>
      </w:r>
      <w:r w:rsidR="00366C1D" w:rsidRPr="00366C1D">
        <w:t>in staat om goed geïnformeerd te blijven, beleidskeuzes voor te bereiden en te leren</w:t>
      </w:r>
      <w:r w:rsidR="00B41854">
        <w:t xml:space="preserve"> van andere landen.</w:t>
      </w:r>
    </w:p>
    <w:p w14:paraId="7FBF390C" w14:textId="4D7E2C00" w:rsidR="00322963" w:rsidRDefault="00D93407" w:rsidP="00B433D1">
      <w:pPr>
        <w:pStyle w:val="Kop3"/>
      </w:pPr>
      <w:bookmarkStart w:id="180" w:name="_Toc188708002"/>
      <w:bookmarkStart w:id="181" w:name="_Toc188863924"/>
      <w:bookmarkStart w:id="182" w:name="_Toc189313424"/>
      <w:bookmarkStart w:id="183" w:name="_Toc189313877"/>
      <w:bookmarkStart w:id="184" w:name="_Toc196564660"/>
      <w:r>
        <w:t xml:space="preserve">Collectief </w:t>
      </w:r>
      <w:r w:rsidR="001D7874">
        <w:t>belang</w:t>
      </w:r>
      <w:r>
        <w:t xml:space="preserve"> en sector</w:t>
      </w:r>
      <w:r w:rsidR="001D7874">
        <w:t xml:space="preserve">aal </w:t>
      </w:r>
      <w:r>
        <w:t>belang</w:t>
      </w:r>
      <w:bookmarkEnd w:id="180"/>
      <w:bookmarkEnd w:id="181"/>
      <w:bookmarkEnd w:id="182"/>
      <w:bookmarkEnd w:id="183"/>
      <w:bookmarkEnd w:id="184"/>
    </w:p>
    <w:p w14:paraId="5AB77821" w14:textId="570F4C2E" w:rsidR="00D73309" w:rsidRDefault="00191F8C" w:rsidP="00B433D1">
      <w:pPr>
        <w:pStyle w:val="Paragraph0"/>
      </w:pPr>
      <w:r>
        <w:t xml:space="preserve">Door deelname en bijdrage aan </w:t>
      </w:r>
      <w:r w:rsidR="00704FBE">
        <w:t>standaardisatie-activiteiten</w:t>
      </w:r>
      <w:r>
        <w:t xml:space="preserve">, kunnen standaarden ontwikkeld worden die </w:t>
      </w:r>
      <w:r w:rsidR="00603135">
        <w:t xml:space="preserve">voordelen opleveren voor veel verschillende partijen. </w:t>
      </w:r>
      <w:r w:rsidR="00A66C2D">
        <w:t>Daarom</w:t>
      </w:r>
      <w:r w:rsidR="00603135">
        <w:t xml:space="preserve"> </w:t>
      </w:r>
      <w:r w:rsidR="008318C5">
        <w:t xml:space="preserve">streeft men doorgaans naar (volledige) consensus </w:t>
      </w:r>
      <w:r w:rsidR="00942BD7">
        <w:t xml:space="preserve">en proberen verschillende bedrijven samen te </w:t>
      </w:r>
      <w:r w:rsidR="00942BD7">
        <w:lastRenderedPageBreak/>
        <w:t xml:space="preserve">werken </w:t>
      </w:r>
      <w:r w:rsidR="008760F7">
        <w:t>om te komen tot een breed gedragen oplossing.</w:t>
      </w:r>
      <w:r w:rsidR="003D4DC7">
        <w:t xml:space="preserve"> </w:t>
      </w:r>
      <w:r w:rsidR="001F3D46">
        <w:t>O</w:t>
      </w:r>
      <w:r w:rsidR="00C55C7C" w:rsidRPr="00192FAB">
        <w:t>rganisatiebelang</w:t>
      </w:r>
      <w:r w:rsidR="003D5F0C" w:rsidRPr="00192FAB">
        <w:t xml:space="preserve"> en sectoraal belang</w:t>
      </w:r>
      <w:r w:rsidR="00B213FC" w:rsidRPr="00192FAB">
        <w:t xml:space="preserve"> </w:t>
      </w:r>
      <w:r w:rsidR="001F3D46">
        <w:t xml:space="preserve">vloeien </w:t>
      </w:r>
      <w:r w:rsidR="00C878D3">
        <w:t xml:space="preserve">zodoende </w:t>
      </w:r>
      <w:r w:rsidR="008D14B5" w:rsidRPr="00192FAB">
        <w:t>soms in e</w:t>
      </w:r>
      <w:r w:rsidR="00192FAB" w:rsidRPr="00192FAB">
        <w:t>lkaar over</w:t>
      </w:r>
      <w:r w:rsidR="00737222" w:rsidRPr="00192FAB">
        <w:t xml:space="preserve">, wat </w:t>
      </w:r>
      <w:r w:rsidR="0013000E" w:rsidRPr="00192FAB">
        <w:t xml:space="preserve">één van de </w:t>
      </w:r>
      <w:r w:rsidR="00192FAB" w:rsidRPr="00192FAB">
        <w:t>geïnterviewden</w:t>
      </w:r>
      <w:r w:rsidR="0013000E" w:rsidRPr="00192FAB">
        <w:t xml:space="preserve"> </w:t>
      </w:r>
      <w:r w:rsidR="00192FAB" w:rsidRPr="00192FAB">
        <w:t>a</w:t>
      </w:r>
      <w:r w:rsidR="00C50F5D">
        <w:t>ls volgt a</w:t>
      </w:r>
      <w:r w:rsidR="00192FAB" w:rsidRPr="00192FAB">
        <w:t>angeeft</w:t>
      </w:r>
      <w:r w:rsidR="0013000E" w:rsidRPr="00192FAB">
        <w:t xml:space="preserve">: </w:t>
      </w:r>
      <w:r w:rsidR="007E3BD1" w:rsidRPr="00192FAB">
        <w:t>“</w:t>
      </w:r>
      <w:r w:rsidR="007E3BD1" w:rsidRPr="007E41B9">
        <w:rPr>
          <w:rStyle w:val="CitaatChar"/>
        </w:rPr>
        <w:t>We</w:t>
      </w:r>
      <w:r w:rsidR="0013000E" w:rsidRPr="007E41B9">
        <w:rPr>
          <w:rStyle w:val="CitaatChar"/>
        </w:rPr>
        <w:t xml:space="preserve"> willen natuurlijk een product in de markt zetten en dat gaat in deze </w:t>
      </w:r>
      <w:r w:rsidR="00192FAB" w:rsidRPr="007E41B9">
        <w:rPr>
          <w:rStyle w:val="CitaatChar"/>
        </w:rPr>
        <w:t>branche</w:t>
      </w:r>
      <w:r w:rsidR="0013000E" w:rsidRPr="007E41B9">
        <w:rPr>
          <w:rStyle w:val="CitaatChar"/>
        </w:rPr>
        <w:t xml:space="preserve"> eigenlijk niet als je dat alleen doet. Er is niemand die zo'n marktaandeel heeft dat ze iets door kunnen drukken</w:t>
      </w:r>
      <w:r w:rsidR="00D552A2">
        <w:t>.”</w:t>
      </w:r>
    </w:p>
    <w:p w14:paraId="3EBEF627" w14:textId="6AAF6A75" w:rsidR="00084EAF" w:rsidRDefault="00387912" w:rsidP="00B433D1">
      <w:pPr>
        <w:pStyle w:val="Paragraph0"/>
      </w:pPr>
      <w:r w:rsidRPr="00387912">
        <w:t xml:space="preserve">Vanwege mededingingsregels kan samenwerking in een sector beperkt zijn, maar standaardisatie biedt </w:t>
      </w:r>
      <w:r w:rsidRPr="00220CD8">
        <w:t>een neutraal en transparant mechanisme</w:t>
      </w:r>
      <w:r w:rsidRPr="00387912">
        <w:t xml:space="preserve"> om dit </w:t>
      </w:r>
      <w:r w:rsidR="00782664">
        <w:t>toch</w:t>
      </w:r>
      <w:r w:rsidRPr="00387912">
        <w:t xml:space="preserve"> mogelijk te maken. Het helpt </w:t>
      </w:r>
      <w:r w:rsidR="00970810">
        <w:t xml:space="preserve">zowel het </w:t>
      </w:r>
      <w:r w:rsidR="008957D9">
        <w:t>mkb</w:t>
      </w:r>
      <w:r w:rsidR="00970810">
        <w:t xml:space="preserve"> als </w:t>
      </w:r>
      <w:r w:rsidR="0008225A">
        <w:t xml:space="preserve">grote </w:t>
      </w:r>
      <w:r w:rsidRPr="00387912">
        <w:t>organisaties gezamenlijke vooruitgang te boeken in interoperabiliteit, efficiëntie en innovatie, zonder concurrentie te schaden of regels te overtreden.</w:t>
      </w:r>
    </w:p>
    <w:p w14:paraId="1F835AC6" w14:textId="54760290" w:rsidR="002000D1" w:rsidRDefault="00EA637B" w:rsidP="00B433D1">
      <w:pPr>
        <w:pStyle w:val="Kop3"/>
      </w:pPr>
      <w:bookmarkStart w:id="185" w:name="_Toc189313425"/>
      <w:bookmarkStart w:id="186" w:name="_Toc189313878"/>
      <w:bookmarkStart w:id="187" w:name="_Toc188349265"/>
      <w:bookmarkStart w:id="188" w:name="_Toc188354015"/>
      <w:bookmarkStart w:id="189" w:name="_Toc188354063"/>
      <w:bookmarkStart w:id="190" w:name="_Toc188372429"/>
      <w:bookmarkStart w:id="191" w:name="_Toc188372554"/>
      <w:bookmarkStart w:id="192" w:name="_Toc188456651"/>
      <w:bookmarkStart w:id="193" w:name="_Toc188708003"/>
      <w:bookmarkStart w:id="194" w:name="_Toc188863925"/>
      <w:bookmarkStart w:id="195" w:name="_Toc196564661"/>
      <w:r>
        <w:t>Persoonlijke motivatie</w:t>
      </w:r>
      <w:bookmarkEnd w:id="185"/>
      <w:bookmarkEnd w:id="186"/>
      <w:bookmarkEnd w:id="187"/>
      <w:bookmarkEnd w:id="188"/>
      <w:bookmarkEnd w:id="189"/>
      <w:bookmarkEnd w:id="190"/>
      <w:bookmarkEnd w:id="191"/>
      <w:bookmarkEnd w:id="192"/>
      <w:bookmarkEnd w:id="193"/>
      <w:bookmarkEnd w:id="194"/>
      <w:bookmarkEnd w:id="195"/>
    </w:p>
    <w:p w14:paraId="00C84ECA" w14:textId="5148FDE7" w:rsidR="00A40A93" w:rsidRPr="00084EAF" w:rsidRDefault="00517940" w:rsidP="00B702FD">
      <w:pPr>
        <w:pStyle w:val="Paragraph0"/>
      </w:pPr>
      <w:r w:rsidRPr="008A7134">
        <w:t xml:space="preserve">Deelname aan </w:t>
      </w:r>
      <w:r w:rsidR="00704FBE">
        <w:t>standaardisatie-activiteiten</w:t>
      </w:r>
      <w:r w:rsidRPr="008A7134">
        <w:t xml:space="preserve"> biedt professionals kansen voor </w:t>
      </w:r>
      <w:r w:rsidRPr="004D28B5">
        <w:t>groei</w:t>
      </w:r>
      <w:r w:rsidRPr="008A7134">
        <w:t>, strategische inzichten, netwerkuitbreiding en het verbeteren van vaardigheden</w:t>
      </w:r>
      <w:r w:rsidR="00167228">
        <w:t>.</w:t>
      </w:r>
      <w:r w:rsidRPr="008A7134">
        <w:t xml:space="preserve"> </w:t>
      </w:r>
      <w:r w:rsidR="00A13F19">
        <w:t>D</w:t>
      </w:r>
      <w:r w:rsidRPr="008A7134">
        <w:t xml:space="preserve">e werkzaamheden </w:t>
      </w:r>
      <w:r w:rsidR="00A13F19">
        <w:t xml:space="preserve">worden </w:t>
      </w:r>
      <w:r w:rsidRPr="008A7134">
        <w:t xml:space="preserve">veelal op eigen kosten </w:t>
      </w:r>
      <w:r w:rsidR="00636D39">
        <w:t xml:space="preserve">en deels in eigen tijd </w:t>
      </w:r>
      <w:r w:rsidRPr="008A7134">
        <w:t>uitgevoerd, deelnemers</w:t>
      </w:r>
      <w:r w:rsidR="00E73D55">
        <w:t xml:space="preserve"> </w:t>
      </w:r>
      <w:r w:rsidR="00E73D55" w:rsidRPr="00167228">
        <w:t>ervaren</w:t>
      </w:r>
      <w:r w:rsidRPr="00167228">
        <w:t xml:space="preserve"> het als </w:t>
      </w:r>
      <w:r w:rsidR="00E73D55" w:rsidRPr="00167228">
        <w:t>zodanig</w:t>
      </w:r>
      <w:r w:rsidR="00E73D55">
        <w:t xml:space="preserve"> </w:t>
      </w:r>
      <w:r w:rsidRPr="008A7134">
        <w:t>waardevol vanwege de professionele voordelen en persoonlijke voldoening. Het werk is uitdagend en interessant, met volop mogelijkheden om te leren en te groeien, en biedt een unieke kans om expertise te delen en in te zetten voor het bredere maatschappelijke belang.</w:t>
      </w:r>
      <w:r w:rsidR="00B702FD">
        <w:br/>
      </w:r>
      <w:r w:rsidR="00895F7C" w:rsidRPr="00895F7C">
        <w:t xml:space="preserve">Feedback uit de interviews </w:t>
      </w:r>
      <w:r w:rsidR="00A57F43" w:rsidRPr="00307589">
        <w:t>ge</w:t>
      </w:r>
      <w:r w:rsidR="00895F7C">
        <w:t>eft</w:t>
      </w:r>
      <w:r w:rsidR="00A57F43" w:rsidRPr="00307589">
        <w:t xml:space="preserve"> </w:t>
      </w:r>
      <w:r w:rsidR="00B07544" w:rsidRPr="00307589">
        <w:t>interessante</w:t>
      </w:r>
      <w:r w:rsidR="00A57F43" w:rsidRPr="00307589">
        <w:t xml:space="preserve"> </w:t>
      </w:r>
      <w:r w:rsidR="00B07544" w:rsidRPr="00307589">
        <w:t>inzicht</w:t>
      </w:r>
      <w:r w:rsidR="00AF60C3">
        <w:t>en</w:t>
      </w:r>
      <w:r w:rsidR="00A57F43" w:rsidRPr="00307589">
        <w:t xml:space="preserve"> in </w:t>
      </w:r>
      <w:r w:rsidR="00FA15D2">
        <w:t>de</w:t>
      </w:r>
      <w:r w:rsidR="00A57F43" w:rsidRPr="00307589">
        <w:t xml:space="preserve"> persoonlijke motivatie, zoals</w:t>
      </w:r>
      <w:r w:rsidR="00AF65BA">
        <w:t>:</w:t>
      </w:r>
      <w:r w:rsidR="00A57F43" w:rsidRPr="00307589">
        <w:t xml:space="preserve"> </w:t>
      </w:r>
      <w:r w:rsidR="003419ED" w:rsidRPr="00307589">
        <w:t>“</w:t>
      </w:r>
      <w:r w:rsidR="003419ED" w:rsidRPr="007E41B9">
        <w:rPr>
          <w:rStyle w:val="CitaatChar"/>
        </w:rPr>
        <w:t>W</w:t>
      </w:r>
      <w:r w:rsidR="00A57F43" w:rsidRPr="007E41B9">
        <w:rPr>
          <w:rStyle w:val="CitaatChar"/>
        </w:rPr>
        <w:t>at mij vooral fascineert is de dynamiek van standaarden</w:t>
      </w:r>
      <w:r w:rsidR="000C51CC" w:rsidRPr="007E41B9">
        <w:rPr>
          <w:rStyle w:val="CitaatChar"/>
        </w:rPr>
        <w:t xml:space="preserve"> en in het </w:t>
      </w:r>
      <w:r w:rsidR="004027FF" w:rsidRPr="007E41B9">
        <w:rPr>
          <w:rStyle w:val="CitaatChar"/>
        </w:rPr>
        <w:t>bijzonder</w:t>
      </w:r>
      <w:r w:rsidR="000C51CC" w:rsidRPr="007E41B9">
        <w:rPr>
          <w:rStyle w:val="CitaatChar"/>
        </w:rPr>
        <w:t xml:space="preserve"> </w:t>
      </w:r>
      <w:r w:rsidR="004027FF" w:rsidRPr="007E41B9">
        <w:rPr>
          <w:rStyle w:val="CitaatChar"/>
        </w:rPr>
        <w:t>wat betreft interoperabiliteit</w:t>
      </w:r>
      <w:r w:rsidR="00307589" w:rsidRPr="007E41B9">
        <w:rPr>
          <w:rStyle w:val="CitaatChar"/>
        </w:rPr>
        <w:t>. J</w:t>
      </w:r>
      <w:r w:rsidR="00225489" w:rsidRPr="007E41B9">
        <w:rPr>
          <w:rStyle w:val="CitaatChar"/>
        </w:rPr>
        <w:t>e</w:t>
      </w:r>
      <w:r w:rsidR="00B07544" w:rsidRPr="007E41B9">
        <w:rPr>
          <w:rStyle w:val="CitaatChar"/>
        </w:rPr>
        <w:t xml:space="preserve"> werkt </w:t>
      </w:r>
      <w:r w:rsidR="00A57F43" w:rsidRPr="007E41B9">
        <w:rPr>
          <w:rStyle w:val="CitaatChar"/>
        </w:rPr>
        <w:t>met meerdere partijen</w:t>
      </w:r>
      <w:r w:rsidR="00B07544" w:rsidRPr="007E41B9">
        <w:rPr>
          <w:rStyle w:val="CitaatChar"/>
        </w:rPr>
        <w:t xml:space="preserve"> </w:t>
      </w:r>
      <w:r w:rsidR="00A57F43" w:rsidRPr="007E41B9">
        <w:rPr>
          <w:rStyle w:val="CitaatChar"/>
        </w:rPr>
        <w:t xml:space="preserve">die elkaar commercieel en economisch het licht in de ogen niet gunnen, </w:t>
      </w:r>
      <w:r w:rsidR="00652ABF" w:rsidRPr="007E41B9">
        <w:rPr>
          <w:rStyle w:val="CitaatChar"/>
        </w:rPr>
        <w:t xml:space="preserve">waarmee </w:t>
      </w:r>
      <w:r w:rsidR="005A507D" w:rsidRPr="007E41B9">
        <w:rPr>
          <w:rStyle w:val="CitaatChar"/>
        </w:rPr>
        <w:t xml:space="preserve">je </w:t>
      </w:r>
      <w:r w:rsidR="00A57F43" w:rsidRPr="007E41B9">
        <w:rPr>
          <w:rStyle w:val="CitaatChar"/>
        </w:rPr>
        <w:t>toch samen om tafel moet en gezamenlijk een oplossing moet verzinnen</w:t>
      </w:r>
      <w:r w:rsidR="00D552A2">
        <w:t>.”</w:t>
      </w:r>
      <w:r w:rsidR="00B702FD">
        <w:br/>
      </w:r>
      <w:r w:rsidR="00FA4160">
        <w:t xml:space="preserve">Ook </w:t>
      </w:r>
      <w:r w:rsidR="005327EF" w:rsidRPr="004D28B5">
        <w:t>ideële</w:t>
      </w:r>
      <w:r w:rsidR="00FA4160" w:rsidRPr="004D28B5">
        <w:t xml:space="preserve"> </w:t>
      </w:r>
      <w:r w:rsidR="005327EF" w:rsidRPr="004D28B5">
        <w:t>motieven</w:t>
      </w:r>
      <w:r w:rsidR="003D37C3">
        <w:t xml:space="preserve"> spelen een rol</w:t>
      </w:r>
      <w:r w:rsidR="00D04094">
        <w:t>, zoals</w:t>
      </w:r>
      <w:r w:rsidR="003D37C3">
        <w:t xml:space="preserve"> </w:t>
      </w:r>
      <w:r w:rsidR="005327EF">
        <w:t>geïllustreerd</w:t>
      </w:r>
      <w:r w:rsidR="003D37C3">
        <w:t xml:space="preserve"> door een </w:t>
      </w:r>
      <w:r w:rsidR="005327EF">
        <w:t>andere</w:t>
      </w:r>
      <w:r w:rsidR="003D37C3">
        <w:t xml:space="preserve"> </w:t>
      </w:r>
      <w:r w:rsidR="00895F7C" w:rsidRPr="00F155A9">
        <w:t>geïnterviewde</w:t>
      </w:r>
      <w:r w:rsidR="00A4648A" w:rsidRPr="00A4648A">
        <w:t>:</w:t>
      </w:r>
      <w:r w:rsidR="003D37C3" w:rsidRPr="00A4648A">
        <w:t xml:space="preserve"> </w:t>
      </w:r>
      <w:r w:rsidR="00626154" w:rsidRPr="007E41B9">
        <w:rPr>
          <w:rStyle w:val="CitaatChar"/>
        </w:rPr>
        <w:t>“</w:t>
      </w:r>
      <w:r w:rsidR="003D37C3" w:rsidRPr="007E41B9">
        <w:rPr>
          <w:rStyle w:val="CitaatChar"/>
        </w:rPr>
        <w:t xml:space="preserve">… er zijn bijvoorbeeld voorbeelden met aftappen of andere opsporingsactiviteiten waarbij je </w:t>
      </w:r>
      <w:r w:rsidR="00496E68" w:rsidRPr="007E41B9">
        <w:rPr>
          <w:rStyle w:val="CitaatChar"/>
        </w:rPr>
        <w:t>…</w:t>
      </w:r>
      <w:r w:rsidR="00835E85" w:rsidRPr="007E41B9">
        <w:rPr>
          <w:rStyle w:val="CitaatChar"/>
        </w:rPr>
        <w:t xml:space="preserve"> vanuit simpelweg het publiek belang zegt, nu ga ik me even tegen de zaak aan bemoeien</w:t>
      </w:r>
      <w:r w:rsidR="00626154" w:rsidRPr="00A4648A">
        <w:rPr>
          <w:i/>
          <w:iCs/>
        </w:rPr>
        <w:t>!</w:t>
      </w:r>
      <w:r w:rsidR="00D552A2">
        <w:t>”</w:t>
      </w:r>
    </w:p>
    <w:p w14:paraId="7248381C" w14:textId="1C99ACA9" w:rsidR="00EA637B" w:rsidRDefault="002000D1" w:rsidP="00834016">
      <w:pPr>
        <w:pStyle w:val="Kop3"/>
      </w:pPr>
      <w:bookmarkStart w:id="196" w:name="_Toc188349266"/>
      <w:bookmarkStart w:id="197" w:name="_Toc188354016"/>
      <w:bookmarkStart w:id="198" w:name="_Toc188354064"/>
      <w:bookmarkStart w:id="199" w:name="_Toc188372431"/>
      <w:bookmarkStart w:id="200" w:name="_Toc188372556"/>
      <w:bookmarkStart w:id="201" w:name="_Toc188456653"/>
      <w:bookmarkStart w:id="202" w:name="_Toc188708004"/>
      <w:bookmarkStart w:id="203" w:name="_Toc188863926"/>
      <w:bookmarkStart w:id="204" w:name="_Toc189313426"/>
      <w:bookmarkStart w:id="205" w:name="_Toc189313879"/>
      <w:bookmarkStart w:id="206" w:name="_Toc196564662"/>
      <w:r>
        <w:t>Uitdagingen vanuit organisatieperspectief</w:t>
      </w:r>
      <w:bookmarkEnd w:id="196"/>
      <w:bookmarkEnd w:id="197"/>
      <w:bookmarkEnd w:id="198"/>
      <w:bookmarkEnd w:id="199"/>
      <w:bookmarkEnd w:id="200"/>
      <w:bookmarkEnd w:id="201"/>
      <w:bookmarkEnd w:id="202"/>
      <w:bookmarkEnd w:id="203"/>
      <w:bookmarkEnd w:id="204"/>
      <w:bookmarkEnd w:id="205"/>
      <w:bookmarkEnd w:id="206"/>
    </w:p>
    <w:p w14:paraId="255C6726" w14:textId="54C6E77D" w:rsidR="00F45E3B" w:rsidRPr="00127B39" w:rsidRDefault="00C61733" w:rsidP="00B702FD">
      <w:pPr>
        <w:pStyle w:val="Paragraph0"/>
      </w:pPr>
      <w:r w:rsidRPr="00BE26A4">
        <w:t>Bij</w:t>
      </w:r>
      <w:r w:rsidR="002112D2" w:rsidRPr="00BE26A4">
        <w:t xml:space="preserve"> standaardisatie</w:t>
      </w:r>
      <w:r w:rsidRPr="00BE26A4">
        <w:t xml:space="preserve"> valt</w:t>
      </w:r>
      <w:r w:rsidR="002112D2" w:rsidRPr="00BE26A4">
        <w:t xml:space="preserve"> de beperkte betrokkenheid </w:t>
      </w:r>
      <w:r w:rsidR="00712A44">
        <w:t xml:space="preserve">op </w:t>
      </w:r>
      <w:r w:rsidR="002112D2" w:rsidRPr="00BE26A4">
        <w:t xml:space="preserve">van Nederlandse </w:t>
      </w:r>
      <w:r w:rsidR="002112D2" w:rsidRPr="006C3ABF">
        <w:t xml:space="preserve">bedrijven, vooral </w:t>
      </w:r>
      <w:r w:rsidR="00D30B43" w:rsidRPr="006C3ABF">
        <w:t>van</w:t>
      </w:r>
      <w:r w:rsidR="00D30B43" w:rsidRPr="00BE26A4">
        <w:t xml:space="preserve"> </w:t>
      </w:r>
      <w:r w:rsidR="002112D2" w:rsidRPr="00BE26A4">
        <w:t xml:space="preserve">startups en het </w:t>
      </w:r>
      <w:r w:rsidR="009F7E8A">
        <w:t>mkb</w:t>
      </w:r>
      <w:r w:rsidR="002112D2" w:rsidRPr="00BE26A4">
        <w:t xml:space="preserve">. </w:t>
      </w:r>
      <w:r w:rsidR="001A11FC">
        <w:t>I</w:t>
      </w:r>
      <w:r w:rsidR="0020611E" w:rsidRPr="00BE26A4">
        <w:t xml:space="preserve">ndividuele bedrijven </w:t>
      </w:r>
      <w:r w:rsidR="001A11FC">
        <w:t xml:space="preserve">missen </w:t>
      </w:r>
      <w:r w:rsidR="0020611E" w:rsidRPr="00BE26A4">
        <w:t>de kans om standaarden te beïnvloeden</w:t>
      </w:r>
      <w:r w:rsidR="001A11FC">
        <w:t>.</w:t>
      </w:r>
      <w:r w:rsidR="00146107" w:rsidRPr="00BE26A4">
        <w:t xml:space="preserve"> </w:t>
      </w:r>
      <w:r w:rsidR="001A11FC">
        <w:t>I</w:t>
      </w:r>
      <w:r w:rsidR="0020611E" w:rsidRPr="00BE26A4">
        <w:t>nnovatie</w:t>
      </w:r>
      <w:r w:rsidR="00146107" w:rsidRPr="00BE26A4">
        <w:t>kansen</w:t>
      </w:r>
      <w:r w:rsidR="0020611E" w:rsidRPr="00BE26A4">
        <w:t xml:space="preserve"> </w:t>
      </w:r>
      <w:r w:rsidR="001A11FC">
        <w:t xml:space="preserve">worden </w:t>
      </w:r>
      <w:r w:rsidR="00EE4DEB" w:rsidRPr="00BE26A4">
        <w:t xml:space="preserve">gemist </w:t>
      </w:r>
      <w:r w:rsidR="00512958">
        <w:t>omdat</w:t>
      </w:r>
      <w:r w:rsidR="0020611E" w:rsidRPr="00BE26A4">
        <w:t xml:space="preserve"> belangrijke groepen niet bijdragen aan standaardisatieprocessen.</w:t>
      </w:r>
      <w:r w:rsidR="00A84969">
        <w:br/>
      </w:r>
      <w:r w:rsidR="002112D2" w:rsidRPr="001A7291">
        <w:t xml:space="preserve">Veel bedrijven zijn zich </w:t>
      </w:r>
      <w:r w:rsidR="00DF35E8" w:rsidRPr="00512958">
        <w:t xml:space="preserve">echter </w:t>
      </w:r>
      <w:r w:rsidR="002112D2" w:rsidRPr="001A7291">
        <w:t xml:space="preserve">niet bewust van het belang </w:t>
      </w:r>
      <w:r w:rsidR="00EC0A2B">
        <w:t>van standaardisatie</w:t>
      </w:r>
      <w:r w:rsidR="00EC0A2B" w:rsidRPr="001A7291">
        <w:t xml:space="preserve"> </w:t>
      </w:r>
      <w:r w:rsidR="002112D2" w:rsidRPr="001A7291">
        <w:t>en hebben niet de middelen om actief deel te nemen</w:t>
      </w:r>
      <w:r w:rsidR="00A62107">
        <w:t>, want dat</w:t>
      </w:r>
      <w:r w:rsidR="006A2F6E">
        <w:t xml:space="preserve"> kost veel </w:t>
      </w:r>
      <w:r w:rsidR="006A2F6E" w:rsidRPr="00DF35E8">
        <w:t xml:space="preserve">tijd en </w:t>
      </w:r>
      <w:r w:rsidR="00B25678" w:rsidRPr="00DF35E8">
        <w:t>geld</w:t>
      </w:r>
      <w:r w:rsidR="00A340DA">
        <w:t>.</w:t>
      </w:r>
      <w:r w:rsidR="006A2F6E" w:rsidRPr="00DB681F">
        <w:t xml:space="preserve"> </w:t>
      </w:r>
      <w:r w:rsidR="009F6BEA">
        <w:t>V</w:t>
      </w:r>
      <w:r w:rsidR="009F6BEA" w:rsidRPr="00DB681F">
        <w:t xml:space="preserve">oor </w:t>
      </w:r>
      <w:r w:rsidR="008957D9">
        <w:t>mkb</w:t>
      </w:r>
      <w:r w:rsidR="009F6BEA" w:rsidRPr="00DB681F">
        <w:t xml:space="preserve">-bedrijven </w:t>
      </w:r>
      <w:r w:rsidR="00582F37">
        <w:t>is</w:t>
      </w:r>
      <w:r w:rsidR="006A2F6E" w:rsidRPr="00DB681F">
        <w:t xml:space="preserve"> </w:t>
      </w:r>
      <w:r w:rsidR="00582F37">
        <w:t>deze</w:t>
      </w:r>
      <w:r w:rsidR="006A2F6E" w:rsidRPr="00DB681F">
        <w:t xml:space="preserve"> belasting </w:t>
      </w:r>
      <w:r w:rsidR="00582F37" w:rsidRPr="00DB681F">
        <w:t xml:space="preserve">niet haalbaar </w:t>
      </w:r>
      <w:r w:rsidR="006A2F6E" w:rsidRPr="00DB681F">
        <w:t xml:space="preserve">naast </w:t>
      </w:r>
      <w:r w:rsidR="001F0637">
        <w:t xml:space="preserve">de </w:t>
      </w:r>
      <w:r w:rsidR="006A2F6E" w:rsidRPr="00DB681F">
        <w:t>reguliere werkzaamheden.</w:t>
      </w:r>
      <w:r w:rsidR="00DF0073">
        <w:br/>
      </w:r>
      <w:r w:rsidR="009A40CA">
        <w:t xml:space="preserve">Een andere drempel </w:t>
      </w:r>
      <w:r w:rsidR="00BF3458">
        <w:t xml:space="preserve">voor bedrijven </w:t>
      </w:r>
      <w:r w:rsidR="009A40CA">
        <w:t xml:space="preserve">vormen </w:t>
      </w:r>
      <w:r w:rsidR="00BF3458">
        <w:t xml:space="preserve">soms </w:t>
      </w:r>
      <w:r w:rsidR="009A40CA">
        <w:t xml:space="preserve">de </w:t>
      </w:r>
      <w:r w:rsidR="008E0C3E">
        <w:t>kosten</w:t>
      </w:r>
      <w:r w:rsidR="008C7A31" w:rsidRPr="00DB681F">
        <w:t xml:space="preserve"> </w:t>
      </w:r>
      <w:r w:rsidR="009A40CA">
        <w:t xml:space="preserve">die </w:t>
      </w:r>
      <w:proofErr w:type="spellStart"/>
      <w:r w:rsidR="001D3461">
        <w:t>SDO’s</w:t>
      </w:r>
      <w:proofErr w:type="spellEnd"/>
      <w:r w:rsidR="009A40CA">
        <w:t xml:space="preserve"> </w:t>
      </w:r>
      <w:r w:rsidR="00BF3458">
        <w:t>in rekening brengen</w:t>
      </w:r>
      <w:r w:rsidR="008C7A31" w:rsidRPr="00DB681F">
        <w:t xml:space="preserve"> </w:t>
      </w:r>
      <w:r w:rsidR="00BF3458">
        <w:t xml:space="preserve">voor deelname </w:t>
      </w:r>
      <w:r w:rsidR="008C7A31" w:rsidRPr="00DB681F">
        <w:t xml:space="preserve">aan </w:t>
      </w:r>
      <w:r w:rsidR="00704FBE">
        <w:t>standaardisatie-activiteiten</w:t>
      </w:r>
      <w:r w:rsidR="008C7A31" w:rsidRPr="00DB681F">
        <w:t xml:space="preserve">. </w:t>
      </w:r>
      <w:r w:rsidR="00BA0875">
        <w:t xml:space="preserve">En omdat standaardisatie op korte termijn geen directe voordelen oplevert, </w:t>
      </w:r>
      <w:r w:rsidR="006A2F6E">
        <w:t>geven</w:t>
      </w:r>
      <w:r w:rsidR="006F0D6A">
        <w:t xml:space="preserve"> bedrijven</w:t>
      </w:r>
      <w:r w:rsidR="00CE2D07">
        <w:t xml:space="preserve"> voorrang aan </w:t>
      </w:r>
      <w:r w:rsidR="006A2F6E">
        <w:t>andere zaken.</w:t>
      </w:r>
      <w:r w:rsidR="00EF074E">
        <w:t xml:space="preserve"> </w:t>
      </w:r>
      <w:r w:rsidR="00105E2E">
        <w:t>Dit leidt ertoe dat standaardisatie geen prioriteit krijgt, wat negatieve gevolgen kan hebben voor de Nederlandse invloed.</w:t>
      </w:r>
      <w:r w:rsidR="00F64A22">
        <w:br/>
      </w:r>
      <w:r w:rsidR="00F45E3B">
        <w:t>F</w:t>
      </w:r>
      <w:r w:rsidR="00F45E3B" w:rsidRPr="001A7291">
        <w:t xml:space="preserve">lexibele deelnameopties en subsidies om kleine bedrijven te ondersteunen, </w:t>
      </w:r>
      <w:r w:rsidR="008C6305">
        <w:t xml:space="preserve">blijken </w:t>
      </w:r>
      <w:r w:rsidR="002455CF" w:rsidRPr="00AB1BA0">
        <w:t>echter</w:t>
      </w:r>
      <w:r w:rsidR="002455CF">
        <w:t xml:space="preserve"> </w:t>
      </w:r>
      <w:r w:rsidR="008C6305">
        <w:t>te helpen</w:t>
      </w:r>
      <w:r w:rsidR="00F45E3B">
        <w:t>.</w:t>
      </w:r>
      <w:r w:rsidR="00F45E3B" w:rsidRPr="001A7291">
        <w:t xml:space="preserve"> </w:t>
      </w:r>
      <w:r w:rsidR="009503A0" w:rsidRPr="1B12DF6E">
        <w:t xml:space="preserve">Zo bieden de </w:t>
      </w:r>
      <w:r w:rsidR="00B2162A" w:rsidRPr="1B12DF6E">
        <w:t>z</w:t>
      </w:r>
      <w:r w:rsidR="00F45E3B">
        <w:t>ogenoemde</w:t>
      </w:r>
      <w:r w:rsidR="00F45E3B" w:rsidRPr="001A7291">
        <w:t xml:space="preserve"> </w:t>
      </w:r>
      <w:r w:rsidR="00090BD7">
        <w:t>‘</w:t>
      </w:r>
      <w:hyperlink r:id="rId19" w:history="1">
        <w:r w:rsidR="00F45E3B" w:rsidRPr="1B12DF6E">
          <w:rPr>
            <w:rStyle w:val="Hyperlink"/>
            <w:rFonts w:eastAsia="Times New Roman"/>
          </w:rPr>
          <w:t>community</w:t>
        </w:r>
        <w:r w:rsidR="00090BD7" w:rsidRPr="1B12DF6E">
          <w:rPr>
            <w:rStyle w:val="Hyperlink"/>
            <w:rFonts w:eastAsia="Times New Roman"/>
          </w:rPr>
          <w:t>-</w:t>
        </w:r>
        <w:proofErr w:type="spellStart"/>
        <w:r w:rsidR="00F45E3B" w:rsidRPr="1B12DF6E">
          <w:rPr>
            <w:rStyle w:val="Hyperlink"/>
            <w:rFonts w:eastAsia="Times New Roman"/>
          </w:rPr>
          <w:t>groups</w:t>
        </w:r>
        <w:proofErr w:type="spellEnd"/>
        <w:r w:rsidR="00090BD7" w:rsidRPr="1B12DF6E">
          <w:rPr>
            <w:rStyle w:val="Hyperlink"/>
            <w:rFonts w:eastAsia="Times New Roman"/>
          </w:rPr>
          <w:t>’</w:t>
        </w:r>
      </w:hyperlink>
      <w:r w:rsidR="00F45E3B" w:rsidRPr="001A7291">
        <w:t xml:space="preserve"> </w:t>
      </w:r>
      <w:r w:rsidR="00B2162A" w:rsidRPr="1B12DF6E">
        <w:t xml:space="preserve">van W3C </w:t>
      </w:r>
      <w:r w:rsidR="00F45E3B" w:rsidRPr="001A7291">
        <w:t>een platform voor nieuwe initiatieven met minimale middelen, wa</w:t>
      </w:r>
      <w:r w:rsidR="00311B51">
        <w:t>ardoor</w:t>
      </w:r>
      <w:r w:rsidR="00F45E3B" w:rsidRPr="001A7291">
        <w:t xml:space="preserve"> samenwerking en innovatie </w:t>
      </w:r>
      <w:r w:rsidR="00311B51">
        <w:t xml:space="preserve">toch worden </w:t>
      </w:r>
      <w:r w:rsidR="00F45E3B" w:rsidRPr="001A7291">
        <w:t>bevorder</w:t>
      </w:r>
      <w:r w:rsidR="00311B51">
        <w:t>d</w:t>
      </w:r>
      <w:r w:rsidR="00F45E3B" w:rsidRPr="001A7291">
        <w:t>.</w:t>
      </w:r>
    </w:p>
    <w:p w14:paraId="18A8F8C5" w14:textId="77777777" w:rsidR="00F45E3B" w:rsidRDefault="00F45E3B" w:rsidP="002A3076">
      <w:pPr>
        <w:rPr>
          <w:rFonts w:eastAsia="Times New Roman"/>
        </w:rPr>
      </w:pPr>
    </w:p>
    <w:p w14:paraId="2500027F" w14:textId="5D13619E" w:rsidR="009D75CA" w:rsidRDefault="00127B39" w:rsidP="002A3076">
      <w:r>
        <w:lastRenderedPageBreak/>
        <w:t>Een individueel standaardisatieproces duurt lang</w:t>
      </w:r>
      <w:r w:rsidR="00D5643D">
        <w:t>:</w:t>
      </w:r>
      <w:r>
        <w:t xml:space="preserve"> </w:t>
      </w:r>
      <w:r w:rsidR="00D5643D">
        <w:t>t</w:t>
      </w:r>
      <w:r w:rsidR="00311B51">
        <w:t xml:space="preserve">wee tot vier </w:t>
      </w:r>
      <w:r>
        <w:t xml:space="preserve">jaar </w:t>
      </w:r>
      <w:r w:rsidR="00237830">
        <w:t>is</w:t>
      </w:r>
      <w:r w:rsidR="00960525">
        <w:t xml:space="preserve"> </w:t>
      </w:r>
      <w:r w:rsidR="00C61587">
        <w:t>gangbaar</w:t>
      </w:r>
      <w:r w:rsidR="00960525">
        <w:t xml:space="preserve"> </w:t>
      </w:r>
      <w:r>
        <w:t xml:space="preserve">en </w:t>
      </w:r>
      <w:r w:rsidR="00960525">
        <w:t>vaak</w:t>
      </w:r>
      <w:r>
        <w:t xml:space="preserve"> </w:t>
      </w:r>
      <w:r w:rsidR="00937BE9">
        <w:t>is meer tijd nodig</w:t>
      </w:r>
      <w:r>
        <w:t xml:space="preserve"> voordat een standaard breed kan worden toegepast. </w:t>
      </w:r>
      <w:r w:rsidR="00A01EC7">
        <w:t>Ook is s</w:t>
      </w:r>
      <w:r>
        <w:t xml:space="preserve">tandaardisatie een complex proces, zowel </w:t>
      </w:r>
      <w:r w:rsidRPr="00AE34A2">
        <w:t xml:space="preserve">op inhoud als </w:t>
      </w:r>
      <w:r w:rsidR="0078360E">
        <w:t xml:space="preserve">qua </w:t>
      </w:r>
      <w:r w:rsidRPr="00AE34A2">
        <w:t xml:space="preserve">procespolitiek. Het vinden van de juiste experts met zowel de benodigde technische als sociale capaciteiten is daarom een uitdaging. </w:t>
      </w:r>
      <w:r w:rsidR="009D75CA" w:rsidRPr="00AE34A2">
        <w:t xml:space="preserve">Een geïnterviewde licht toe: </w:t>
      </w:r>
      <w:r w:rsidR="00DA6653" w:rsidRPr="00AE34A2">
        <w:t>“</w:t>
      </w:r>
      <w:r w:rsidR="00DA6653" w:rsidRPr="00EB4FC3">
        <w:rPr>
          <w:rStyle w:val="CitaatChar"/>
        </w:rPr>
        <w:t>Wat</w:t>
      </w:r>
      <w:r w:rsidR="00723690" w:rsidRPr="00EB4FC3">
        <w:rPr>
          <w:rStyle w:val="CitaatChar"/>
        </w:rPr>
        <w:t xml:space="preserve"> ik merk is dat de drempel om mee te doen best wel een lastige is. </w:t>
      </w:r>
      <w:r w:rsidR="00B92240" w:rsidRPr="00EB4FC3">
        <w:rPr>
          <w:rStyle w:val="CitaatChar"/>
        </w:rPr>
        <w:t>H</w:t>
      </w:r>
      <w:r w:rsidR="00723690" w:rsidRPr="00EB4FC3">
        <w:rPr>
          <w:rStyle w:val="CitaatChar"/>
        </w:rPr>
        <w:t xml:space="preserve">et is voor organisaties </w:t>
      </w:r>
      <w:r w:rsidR="00B92240" w:rsidRPr="00EB4FC3">
        <w:rPr>
          <w:rStyle w:val="CitaatChar"/>
        </w:rPr>
        <w:t xml:space="preserve">niet </w:t>
      </w:r>
      <w:r w:rsidR="00723690" w:rsidRPr="00EB4FC3">
        <w:rPr>
          <w:rStyle w:val="CitaatChar"/>
        </w:rPr>
        <w:t xml:space="preserve">direct duidelijk op welke wijze en waar de inbreng in wordt gevraagd. Want </w:t>
      </w:r>
      <w:r w:rsidR="00B92240" w:rsidRPr="00EB4FC3">
        <w:rPr>
          <w:rStyle w:val="CitaatChar"/>
        </w:rPr>
        <w:t>[…]</w:t>
      </w:r>
      <w:r w:rsidR="00723690" w:rsidRPr="00EB4FC3">
        <w:rPr>
          <w:rStyle w:val="CitaatChar"/>
        </w:rPr>
        <w:t xml:space="preserve"> aan alle kanten moet er consensus zijn van alle partijen en dat vraagt soms een bepaalde manier </w:t>
      </w:r>
      <w:r w:rsidR="00AE34A2" w:rsidRPr="00EB4FC3">
        <w:rPr>
          <w:rStyle w:val="CitaatChar"/>
        </w:rPr>
        <w:t xml:space="preserve">van aanpak en </w:t>
      </w:r>
      <w:r w:rsidR="00463E98" w:rsidRPr="00EB4FC3">
        <w:rPr>
          <w:rStyle w:val="CitaatChar"/>
        </w:rPr>
        <w:t xml:space="preserve">om bepaalde </w:t>
      </w:r>
      <w:r w:rsidR="00AE34A2" w:rsidRPr="00EB4FC3">
        <w:rPr>
          <w:rStyle w:val="CitaatChar"/>
        </w:rPr>
        <w:t>expertises</w:t>
      </w:r>
      <w:r w:rsidR="00D552A2">
        <w:t>.”</w:t>
      </w:r>
    </w:p>
    <w:p w14:paraId="2B31C635" w14:textId="4B94D698" w:rsidR="00D42926" w:rsidRPr="00834016" w:rsidRDefault="005B1EB5" w:rsidP="002A3076">
      <w:pPr>
        <w:rPr>
          <w:strike/>
        </w:rPr>
      </w:pPr>
      <w:r>
        <w:t xml:space="preserve">De </w:t>
      </w:r>
      <w:r w:rsidR="00CF4665" w:rsidRPr="00DB5EA8">
        <w:t>opbrengsten</w:t>
      </w:r>
      <w:r w:rsidR="00CF4665">
        <w:rPr>
          <w:i/>
          <w:iCs/>
        </w:rPr>
        <w:t xml:space="preserve"> </w:t>
      </w:r>
      <w:r w:rsidR="005D3969">
        <w:t>worden doorgaans pas op lange termijn zichtbaar en deelname aan standaardisatie</w:t>
      </w:r>
      <w:r w:rsidR="003D0AB9">
        <w:t>-</w:t>
      </w:r>
      <w:r w:rsidR="005D3969">
        <w:t xml:space="preserve">activiteiten heeft </w:t>
      </w:r>
      <w:r w:rsidR="00E02A97">
        <w:t>niet altijd direct</w:t>
      </w:r>
      <w:r w:rsidR="00354B06">
        <w:t xml:space="preserve"> voordelen voor de organisatie zelf op korte termijn. Deelname wordt daardoor als een investering gezien</w:t>
      </w:r>
      <w:r w:rsidR="00207227">
        <w:t xml:space="preserve"> en</w:t>
      </w:r>
      <w:r w:rsidR="00194A43">
        <w:t xml:space="preserve"> </w:t>
      </w:r>
      <w:r w:rsidR="00D91041">
        <w:t>vindt daarom</w:t>
      </w:r>
      <w:r w:rsidR="00194A43">
        <w:t xml:space="preserve"> naast reguliere werkzaamheden plaats. Het is ongebruikelijk dat medewerkers</w:t>
      </w:r>
      <w:r w:rsidR="00A270CD">
        <w:t xml:space="preserve"> </w:t>
      </w:r>
      <w:r w:rsidR="008769A1">
        <w:t>aan standaardisatie</w:t>
      </w:r>
      <w:r w:rsidR="00194A43">
        <w:t xml:space="preserve"> een volledige werkweek </w:t>
      </w:r>
      <w:r w:rsidR="00C17D11">
        <w:t xml:space="preserve">besteden. Vaker </w:t>
      </w:r>
      <w:r w:rsidR="004C1DBE">
        <w:t>werkt</w:t>
      </w:r>
      <w:r w:rsidR="00C17D11">
        <w:t xml:space="preserve"> men </w:t>
      </w:r>
      <w:r w:rsidR="008505E9">
        <w:t>hier</w:t>
      </w:r>
      <w:r w:rsidR="004C1DBE">
        <w:t xml:space="preserve">aan </w:t>
      </w:r>
      <w:r w:rsidR="00C17D11">
        <w:t>naast een reguliere functie of zelfs in</w:t>
      </w:r>
      <w:r w:rsidR="008769A1">
        <w:t xml:space="preserve"> de</w:t>
      </w:r>
      <w:r w:rsidR="00C17D11">
        <w:t xml:space="preserve"> vrije tijd.</w:t>
      </w:r>
      <w:r w:rsidR="001B7839">
        <w:t xml:space="preserve"> </w:t>
      </w:r>
      <w:r w:rsidR="00364053">
        <w:t>G</w:t>
      </w:r>
      <w:r w:rsidR="00012C0F" w:rsidRPr="00364053">
        <w:t>eïnterviewden</w:t>
      </w:r>
      <w:r w:rsidR="004C6AD0" w:rsidRPr="00364053">
        <w:t xml:space="preserve"> die niet specifiek aan standaarden werken</w:t>
      </w:r>
      <w:r w:rsidR="000735E4" w:rsidRPr="00364053">
        <w:t xml:space="preserve">, besteden </w:t>
      </w:r>
      <w:r w:rsidR="0012371B">
        <w:t xml:space="preserve">er </w:t>
      </w:r>
      <w:r w:rsidR="000735E4" w:rsidRPr="00364053">
        <w:t>gemiddeld</w:t>
      </w:r>
      <w:r w:rsidR="004C6AD0" w:rsidRPr="00364053">
        <w:t xml:space="preserve"> één tot vier uur per week</w:t>
      </w:r>
      <w:r w:rsidR="0012371B">
        <w:t xml:space="preserve"> aan</w:t>
      </w:r>
      <w:r w:rsidR="000735E4" w:rsidRPr="00364053">
        <w:t>.</w:t>
      </w:r>
      <w:r w:rsidR="00012C0F" w:rsidRPr="00364053">
        <w:t xml:space="preserve"> </w:t>
      </w:r>
      <w:r w:rsidR="00364053" w:rsidRPr="00364053">
        <w:t xml:space="preserve">Voor </w:t>
      </w:r>
      <w:r w:rsidR="00CA17D6">
        <w:t xml:space="preserve">zo’n vijf </w:t>
      </w:r>
      <w:r w:rsidR="00364053" w:rsidRPr="00364053">
        <w:t>p</w:t>
      </w:r>
      <w:r w:rsidR="00012C0F" w:rsidRPr="00364053">
        <w:t xml:space="preserve">ersonen die de standaardisatierol in hun werkpakket hebben, </w:t>
      </w:r>
      <w:r w:rsidR="00364053" w:rsidRPr="00364053">
        <w:t xml:space="preserve">kan </w:t>
      </w:r>
      <w:r w:rsidR="00103F3A">
        <w:t>actieve</w:t>
      </w:r>
      <w:r w:rsidR="00E10283">
        <w:t xml:space="preserve"> </w:t>
      </w:r>
      <w:r w:rsidR="00103F3A">
        <w:t>deelname</w:t>
      </w:r>
      <w:r w:rsidR="00E10283">
        <w:t xml:space="preserve"> aan </w:t>
      </w:r>
      <w:r w:rsidR="00103F3A">
        <w:t xml:space="preserve">werkgroepen </w:t>
      </w:r>
      <w:r w:rsidR="00364053" w:rsidRPr="00364053">
        <w:t xml:space="preserve">oplopen tot </w:t>
      </w:r>
      <w:r w:rsidR="00012C0F" w:rsidRPr="00364053">
        <w:t>meer dan twee weken per maand.</w:t>
      </w:r>
    </w:p>
    <w:p w14:paraId="1748E265" w14:textId="703A61F1" w:rsidR="005E4563" w:rsidRPr="0094115C" w:rsidRDefault="00211A95" w:rsidP="00B702FD">
      <w:pPr>
        <w:pStyle w:val="Kop2"/>
        <w:numPr>
          <w:ilvl w:val="1"/>
          <w:numId w:val="27"/>
        </w:numPr>
        <w:spacing w:line="288" w:lineRule="auto"/>
      </w:pPr>
      <w:bookmarkStart w:id="207" w:name="_Toc188372432"/>
      <w:bookmarkStart w:id="208" w:name="_Toc188372557"/>
      <w:bookmarkStart w:id="209" w:name="_Toc188456654"/>
      <w:bookmarkStart w:id="210" w:name="_Toc188708005"/>
      <w:bookmarkStart w:id="211" w:name="_Toc188863927"/>
      <w:bookmarkStart w:id="212" w:name="_Toc196564663"/>
      <w:r w:rsidRPr="0094115C">
        <w:t>Deelname</w:t>
      </w:r>
      <w:r w:rsidR="00222FC7" w:rsidRPr="0094115C">
        <w:t xml:space="preserve"> en betrokkenheid</w:t>
      </w:r>
      <w:r w:rsidR="00D47F9E" w:rsidRPr="0094115C">
        <w:t xml:space="preserve"> in de toekomst</w:t>
      </w:r>
      <w:bookmarkEnd w:id="207"/>
      <w:bookmarkEnd w:id="208"/>
      <w:bookmarkEnd w:id="209"/>
      <w:bookmarkEnd w:id="210"/>
      <w:bookmarkEnd w:id="211"/>
      <w:bookmarkEnd w:id="212"/>
    </w:p>
    <w:p w14:paraId="3C3BA74F" w14:textId="29BC6E4A" w:rsidR="00C90243" w:rsidRPr="00AE418D" w:rsidRDefault="00E821EC" w:rsidP="00834016">
      <w:pPr>
        <w:pStyle w:val="Paragraph0"/>
        <w:rPr>
          <w:rFonts w:eastAsiaTheme="majorEastAsia" w:cstheme="majorBidi"/>
          <w:b/>
          <w:color w:val="005A80" w:themeColor="accent2" w:themeShade="80"/>
          <w:szCs w:val="26"/>
        </w:rPr>
      </w:pPr>
      <w:r w:rsidRPr="00E821EC">
        <w:t xml:space="preserve">Uit de interviews komt naar voren dat </w:t>
      </w:r>
      <w:r w:rsidR="002F203E">
        <w:t xml:space="preserve">er sprake is van </w:t>
      </w:r>
      <w:r w:rsidRPr="00E821EC">
        <w:t>een voorzichtige daling in de deelname aan standaardisatie-activiteiten door Nederlandse organisaties.</w:t>
      </w:r>
      <w:r w:rsidR="00826A5D" w:rsidRPr="0044783E">
        <w:t xml:space="preserve"> </w:t>
      </w:r>
      <w:r w:rsidR="006464A2">
        <w:t xml:space="preserve">De oorzaak hiervan </w:t>
      </w:r>
      <w:r w:rsidR="0034115F">
        <w:t xml:space="preserve">is dat </w:t>
      </w:r>
      <w:r w:rsidR="00A66A2E">
        <w:t>m</w:t>
      </w:r>
      <w:r w:rsidR="00335CB1" w:rsidRPr="0044783E">
        <w:t>eerwaarde van deelname</w:t>
      </w:r>
      <w:r w:rsidR="00BA7890">
        <w:t xml:space="preserve"> aan standaardisatie</w:t>
      </w:r>
      <w:r w:rsidR="00335CB1" w:rsidRPr="0044783E">
        <w:t xml:space="preserve"> niet altijd kwantitatief </w:t>
      </w:r>
      <w:r w:rsidR="00961B2A">
        <w:t>kan worden</w:t>
      </w:r>
      <w:r w:rsidR="00335CB1" w:rsidRPr="0044783E">
        <w:t xml:space="preserve"> onderbouw</w:t>
      </w:r>
      <w:r w:rsidR="00961B2A">
        <w:t>d</w:t>
      </w:r>
      <w:r w:rsidR="00543133" w:rsidRPr="0044783E">
        <w:t xml:space="preserve"> en de business case</w:t>
      </w:r>
      <w:r w:rsidR="006A2829" w:rsidRPr="0044783E">
        <w:t xml:space="preserve"> daardoor</w:t>
      </w:r>
      <w:r w:rsidR="00CB3B42" w:rsidRPr="0044783E">
        <w:t xml:space="preserve"> </w:t>
      </w:r>
      <w:r w:rsidR="0033340F" w:rsidRPr="0044783E">
        <w:t>niet altijd voor</w:t>
      </w:r>
      <w:r w:rsidR="00A45C23" w:rsidRPr="0044783E">
        <w:t xml:space="preserve"> </w:t>
      </w:r>
      <w:r w:rsidR="0033340F" w:rsidRPr="0044783E">
        <w:t>de</w:t>
      </w:r>
      <w:r w:rsidR="00A45C23" w:rsidRPr="0044783E">
        <w:t xml:space="preserve"> </w:t>
      </w:r>
      <w:r w:rsidR="0033340F" w:rsidRPr="0044783E">
        <w:t>hand lig</w:t>
      </w:r>
      <w:r w:rsidR="00E72A49">
        <w:t>t</w:t>
      </w:r>
      <w:r w:rsidR="006A2829" w:rsidRPr="0044783E">
        <w:t>. Het kan meerdere jaren duren voorda</w:t>
      </w:r>
      <w:r w:rsidR="00E06BCA" w:rsidRPr="0044783E">
        <w:t xml:space="preserve">t de opbrengsten van investeringen zichtbaar </w:t>
      </w:r>
      <w:r w:rsidR="00424C68">
        <w:t>zijn</w:t>
      </w:r>
      <w:r w:rsidR="00E06BCA" w:rsidRPr="0044783E">
        <w:t xml:space="preserve"> en de directe zichtbaarheid van de voordelen is beperkt. </w:t>
      </w:r>
      <w:r w:rsidR="00424C68">
        <w:t>H</w:t>
      </w:r>
      <w:r w:rsidR="00ED06B8" w:rsidRPr="0044783E">
        <w:t>ierdoor</w:t>
      </w:r>
      <w:r w:rsidR="00424C68">
        <w:t xml:space="preserve"> ontstaat</w:t>
      </w:r>
      <w:r w:rsidR="001B3C54" w:rsidRPr="0044783E">
        <w:t xml:space="preserve"> een gebrek aan betrokkenheid van senior managers en </w:t>
      </w:r>
      <w:r w:rsidR="001B3C54" w:rsidRPr="00BE26A4">
        <w:t>bestuurders, wa</w:t>
      </w:r>
      <w:r w:rsidR="00F85628">
        <w:t>ardoor</w:t>
      </w:r>
      <w:r w:rsidR="001B3C54" w:rsidRPr="00BE26A4">
        <w:t xml:space="preserve"> investering</w:t>
      </w:r>
      <w:r w:rsidR="00F85628">
        <w:t>en</w:t>
      </w:r>
      <w:r w:rsidR="001B3C54" w:rsidRPr="00BE26A4">
        <w:t xml:space="preserve"> </w:t>
      </w:r>
      <w:r w:rsidR="00ED06B8" w:rsidRPr="00BE26A4">
        <w:t>in standaardisatie</w:t>
      </w:r>
      <w:r w:rsidR="001B3C54" w:rsidRPr="00BE26A4">
        <w:t xml:space="preserve"> </w:t>
      </w:r>
      <w:r w:rsidR="003F7BF6" w:rsidRPr="00695302">
        <w:t xml:space="preserve">onder druk </w:t>
      </w:r>
      <w:r w:rsidR="00F85628">
        <w:t xml:space="preserve">komen te </w:t>
      </w:r>
      <w:r w:rsidR="004430DE" w:rsidRPr="00695302">
        <w:t>staa</w:t>
      </w:r>
      <w:r w:rsidR="00F85628">
        <w:t>n</w:t>
      </w:r>
      <w:r w:rsidR="004430DE" w:rsidRPr="00695302">
        <w:t>.</w:t>
      </w:r>
      <w:r w:rsidR="003F7BF6" w:rsidRPr="00695302">
        <w:t xml:space="preserve"> </w:t>
      </w:r>
      <w:r w:rsidR="00D55216">
        <w:t>Dit geldt ook voor</w:t>
      </w:r>
      <w:r w:rsidR="003F7BF6" w:rsidRPr="00695302">
        <w:t xml:space="preserve"> grote bedrijven en multinationals</w:t>
      </w:r>
      <w:r w:rsidR="00D55216">
        <w:t>.</w:t>
      </w:r>
      <w:r w:rsidR="00834016">
        <w:br/>
      </w:r>
      <w:r w:rsidR="00656953" w:rsidRPr="009D4334">
        <w:t>S</w:t>
      </w:r>
      <w:r w:rsidR="00DC2BEA" w:rsidRPr="009D4334">
        <w:t xml:space="preserve">tandaardisatie </w:t>
      </w:r>
      <w:r w:rsidR="00452DDE" w:rsidRPr="009D4334">
        <w:t xml:space="preserve">wordt door </w:t>
      </w:r>
      <w:r w:rsidR="00C07957" w:rsidRPr="009D4334">
        <w:t>enkele</w:t>
      </w:r>
      <w:r w:rsidR="00452DDE" w:rsidRPr="009D4334">
        <w:t xml:space="preserve"> organisaties</w:t>
      </w:r>
      <w:r w:rsidR="00F4518C">
        <w:t xml:space="preserve"> in het </w:t>
      </w:r>
      <w:r w:rsidR="008957D9">
        <w:t>mkb</w:t>
      </w:r>
      <w:r w:rsidR="00F4518C">
        <w:t xml:space="preserve"> (</w:t>
      </w:r>
      <w:r w:rsidR="006135AE">
        <w:t>adviesbureau</w:t>
      </w:r>
      <w:r w:rsidR="00470412">
        <w:t>/consulting</w:t>
      </w:r>
      <w:r w:rsidR="001E2EC5">
        <w:t xml:space="preserve">, </w:t>
      </w:r>
      <w:r w:rsidR="00633E26">
        <w:t>energietechniek</w:t>
      </w:r>
      <w:r w:rsidR="00A07B78">
        <w:t xml:space="preserve">, </w:t>
      </w:r>
      <w:r w:rsidR="00633E26">
        <w:t>e-commerce dienstverlening,</w:t>
      </w:r>
      <w:r w:rsidR="006135AE">
        <w:t>)</w:t>
      </w:r>
      <w:r w:rsidR="00633E26">
        <w:t xml:space="preserve"> </w:t>
      </w:r>
      <w:r w:rsidR="00452DDE" w:rsidRPr="009D4334">
        <w:t>in toenemende mate</w:t>
      </w:r>
      <w:r w:rsidR="00DC2BEA" w:rsidRPr="009D4334">
        <w:t xml:space="preserve"> </w:t>
      </w:r>
      <w:r w:rsidR="00A565BD" w:rsidRPr="009D4334">
        <w:t>erkend</w:t>
      </w:r>
      <w:r w:rsidR="00DC2BEA" w:rsidRPr="009D4334">
        <w:t xml:space="preserve"> als strategisch instrument</w:t>
      </w:r>
      <w:r w:rsidR="00B727A7">
        <w:t>.</w:t>
      </w:r>
      <w:r w:rsidR="00DC2BEA" w:rsidRPr="009D4334">
        <w:t xml:space="preserve"> </w:t>
      </w:r>
      <w:r w:rsidR="00B727A7">
        <w:t>V</w:t>
      </w:r>
      <w:r w:rsidR="00E476B3" w:rsidRPr="009D4334">
        <w:t xml:space="preserve">oor hen </w:t>
      </w:r>
      <w:r w:rsidR="00DC2BEA" w:rsidRPr="009D4334">
        <w:t>wordt prioritering op het inzetten van specifieke technologieën steeds belangrijker.</w:t>
      </w:r>
      <w:r w:rsidR="0037382D">
        <w:t xml:space="preserve"> Met name voor onderwerpen die voor de organisatie essentieel zijn. </w:t>
      </w:r>
      <w:r w:rsidR="00DC2BEA" w:rsidRPr="009D4334">
        <w:t>Het efficiënt bijhouden en monitoren van relevante ontwikkelingen wordt hier</w:t>
      </w:r>
      <w:r w:rsidR="008E3533" w:rsidRPr="009D4334">
        <w:t>bij</w:t>
      </w:r>
      <w:r w:rsidR="00DC2BEA" w:rsidRPr="009D4334">
        <w:t xml:space="preserve"> belangrijker.</w:t>
      </w:r>
      <w:r w:rsidR="00C0137B">
        <w:t xml:space="preserve"> </w:t>
      </w:r>
      <w:r w:rsidR="00C57430">
        <w:t xml:space="preserve">Een </w:t>
      </w:r>
      <w:r w:rsidR="0014209D">
        <w:t>geïnterviewde</w:t>
      </w:r>
      <w:r w:rsidR="00C57430">
        <w:t xml:space="preserve"> </w:t>
      </w:r>
      <w:r w:rsidR="0014209D">
        <w:t xml:space="preserve">uit het </w:t>
      </w:r>
      <w:r w:rsidR="008957D9">
        <w:t>mkb</w:t>
      </w:r>
      <w:r w:rsidR="0014209D">
        <w:t xml:space="preserve"> geeft verder duiding: “</w:t>
      </w:r>
      <w:r w:rsidR="00C7725F" w:rsidRPr="00EB4FC3">
        <w:rPr>
          <w:rStyle w:val="CitaatChar"/>
        </w:rPr>
        <w:t>Batterijen, laadpalen, alles wat op het net wordt uitgesloten, zonnepanelen, windturbines. Het is een buitengewoon belangrijk onderwerp als je [standaarden] niet goed voor elkaar hebt als land...waar willen we straks staan met een systeem dat werkt</w:t>
      </w:r>
      <w:r w:rsidR="00200575" w:rsidRPr="00AD0731">
        <w:rPr>
          <w:rStyle w:val="CitaatChar"/>
        </w:rPr>
        <w:t>?</w:t>
      </w:r>
      <w:r w:rsidR="0014209D">
        <w:t>”</w:t>
      </w:r>
    </w:p>
    <w:p w14:paraId="68DCA2E0" w14:textId="40E6EC5F" w:rsidR="008872AE" w:rsidRPr="00AE418D" w:rsidRDefault="00A95B51" w:rsidP="00B702FD">
      <w:pPr>
        <w:pStyle w:val="Kop2"/>
        <w:numPr>
          <w:ilvl w:val="1"/>
          <w:numId w:val="27"/>
        </w:numPr>
        <w:spacing w:line="288" w:lineRule="auto"/>
      </w:pPr>
      <w:bookmarkStart w:id="213" w:name="_Toc196564664"/>
      <w:r w:rsidRPr="00AE418D">
        <w:t>Het ontstane beeld na analyse van de interviews</w:t>
      </w:r>
      <w:r w:rsidR="00AE418D" w:rsidRPr="00AE418D">
        <w:t xml:space="preserve"> met betrekking tot de betrokkenheid</w:t>
      </w:r>
      <w:bookmarkEnd w:id="213"/>
    </w:p>
    <w:p w14:paraId="02DC458F" w14:textId="50BE9C15" w:rsidR="007949C6" w:rsidRPr="00834016" w:rsidRDefault="00273C24" w:rsidP="00834016">
      <w:pPr>
        <w:pStyle w:val="Stijl3"/>
        <w:numPr>
          <w:ilvl w:val="0"/>
          <w:numId w:val="41"/>
        </w:numPr>
        <w:rPr>
          <w:b w:val="0"/>
          <w:bCs w:val="0"/>
        </w:rPr>
      </w:pPr>
      <w:r w:rsidRPr="003D5754">
        <w:t xml:space="preserve">Strategische voordelen </w:t>
      </w:r>
      <w:r w:rsidRPr="00904945">
        <w:rPr>
          <w:b w:val="0"/>
          <w:bCs w:val="0"/>
        </w:rPr>
        <w:t xml:space="preserve">en vroegtijdige inzichten </w:t>
      </w:r>
      <w:r w:rsidR="00C6295A" w:rsidRPr="00904945">
        <w:rPr>
          <w:b w:val="0"/>
          <w:bCs w:val="0"/>
        </w:rPr>
        <w:t>blijken</w:t>
      </w:r>
      <w:r>
        <w:t xml:space="preserve"> </w:t>
      </w:r>
      <w:r w:rsidRPr="003D5754">
        <w:t>drijfveren voor betrokkenheid</w:t>
      </w:r>
      <w:r w:rsidR="00C6295A">
        <w:t xml:space="preserve"> </w:t>
      </w:r>
      <w:r w:rsidR="00C6295A" w:rsidRPr="00904945">
        <w:rPr>
          <w:b w:val="0"/>
          <w:bCs w:val="0"/>
        </w:rPr>
        <w:t>te zijn</w:t>
      </w:r>
      <w:r w:rsidRPr="00904945">
        <w:rPr>
          <w:b w:val="0"/>
          <w:bCs w:val="0"/>
        </w:rPr>
        <w:t>.</w:t>
      </w:r>
      <w:r w:rsidR="00834016">
        <w:rPr>
          <w:b w:val="0"/>
          <w:bCs w:val="0"/>
        </w:rPr>
        <w:br/>
      </w:r>
      <w:r w:rsidRPr="00834016">
        <w:rPr>
          <w:b w:val="0"/>
          <w:bCs w:val="0"/>
        </w:rPr>
        <w:t xml:space="preserve">Actieve deelname levert organisaties strategische voordelen op zoals het beïnvloeden van </w:t>
      </w:r>
      <w:r w:rsidR="00FC3D64" w:rsidRPr="00834016">
        <w:rPr>
          <w:b w:val="0"/>
          <w:bCs w:val="0"/>
        </w:rPr>
        <w:t xml:space="preserve">internationale </w:t>
      </w:r>
      <w:r w:rsidRPr="00834016">
        <w:rPr>
          <w:b w:val="0"/>
          <w:bCs w:val="0"/>
        </w:rPr>
        <w:t>standaarden, het vergroten van het marktaandeel, het verbeteren van interoperabiliteit en het waarborgen van (product)veiligheid. Bij passieve deelname krijgen organisaties vroegtijdig inzicht in nieuwe ontwikkelingen, waardoor zij snel kunnen anticiperen.</w:t>
      </w:r>
      <w:r w:rsidRPr="00834016">
        <w:rPr>
          <w:rFonts w:ascii="Arial" w:hAnsi="Arial" w:cs="Arial"/>
          <w:b w:val="0"/>
          <w:bCs w:val="0"/>
        </w:rPr>
        <w:t>  </w:t>
      </w:r>
      <w:r w:rsidRPr="00834016">
        <w:rPr>
          <w:b w:val="0"/>
          <w:bCs w:val="0"/>
        </w:rPr>
        <w:t>Tenslotte draagt deelname vaak bij aan een collectief of sectoraal belang.</w:t>
      </w:r>
      <w:r w:rsidRPr="00834016">
        <w:rPr>
          <w:rFonts w:ascii="Arial" w:hAnsi="Arial" w:cs="Arial"/>
          <w:b w:val="0"/>
          <w:bCs w:val="0"/>
        </w:rPr>
        <w:t> </w:t>
      </w:r>
      <w:r w:rsidR="00834016" w:rsidRPr="00834016">
        <w:rPr>
          <w:b w:val="0"/>
          <w:bCs w:val="0"/>
        </w:rPr>
        <w:br/>
      </w:r>
      <w:r w:rsidR="003E6465" w:rsidRPr="00834016">
        <w:rPr>
          <w:b w:val="0"/>
          <w:bCs w:val="0"/>
        </w:rPr>
        <w:t>Ook speelt p</w:t>
      </w:r>
      <w:r w:rsidR="007949C6" w:rsidRPr="00834016">
        <w:rPr>
          <w:b w:val="0"/>
          <w:bCs w:val="0"/>
        </w:rPr>
        <w:t>ersoonlijke motivatie</w:t>
      </w:r>
      <w:r w:rsidR="003E6465" w:rsidRPr="00834016">
        <w:rPr>
          <w:b w:val="0"/>
          <w:bCs w:val="0"/>
        </w:rPr>
        <w:t xml:space="preserve"> van medewerkers een rol vanwege</w:t>
      </w:r>
      <w:r w:rsidR="007949C6" w:rsidRPr="00834016">
        <w:rPr>
          <w:b w:val="0"/>
          <w:bCs w:val="0"/>
        </w:rPr>
        <w:t xml:space="preserve"> </w:t>
      </w:r>
      <w:r w:rsidR="009E1816" w:rsidRPr="00834016">
        <w:rPr>
          <w:b w:val="0"/>
          <w:bCs w:val="0"/>
        </w:rPr>
        <w:t xml:space="preserve">de mogelijkheden voor </w:t>
      </w:r>
      <w:r w:rsidR="007949C6" w:rsidRPr="00834016">
        <w:rPr>
          <w:b w:val="0"/>
          <w:bCs w:val="0"/>
        </w:rPr>
        <w:t>professionele groei, intrinsieke motivatie</w:t>
      </w:r>
      <w:r w:rsidR="00114E19" w:rsidRPr="00834016">
        <w:rPr>
          <w:b w:val="0"/>
          <w:bCs w:val="0"/>
        </w:rPr>
        <w:t xml:space="preserve"> en</w:t>
      </w:r>
      <w:r w:rsidR="007949C6" w:rsidRPr="00834016">
        <w:rPr>
          <w:b w:val="0"/>
          <w:bCs w:val="0"/>
        </w:rPr>
        <w:t xml:space="preserve"> netwerkuitbreiding.</w:t>
      </w:r>
    </w:p>
    <w:p w14:paraId="1D89EB53" w14:textId="77777777" w:rsidR="00962131" w:rsidRPr="00834016" w:rsidRDefault="00962131" w:rsidP="002A3076"/>
    <w:p w14:paraId="22CD33F3" w14:textId="69847EDA" w:rsidR="00825D3F" w:rsidRPr="00834016" w:rsidRDefault="00A37322" w:rsidP="002A3076">
      <w:pPr>
        <w:pStyle w:val="Stijl3"/>
        <w:numPr>
          <w:ilvl w:val="0"/>
          <w:numId w:val="41"/>
        </w:numPr>
        <w:rPr>
          <w:b w:val="0"/>
          <w:bCs w:val="0"/>
        </w:rPr>
      </w:pPr>
      <w:r w:rsidRPr="00834016">
        <w:rPr>
          <w:b w:val="0"/>
          <w:bCs w:val="0"/>
        </w:rPr>
        <w:t>G</w:t>
      </w:r>
      <w:r w:rsidR="006D3FF3" w:rsidRPr="00834016">
        <w:rPr>
          <w:b w:val="0"/>
          <w:bCs w:val="0"/>
        </w:rPr>
        <w:t>ebrek aan kennis, tijd, middelen en capaciteit, waardoor de prioritering van standaardisatie onvoldoende aandacht krijgt</w:t>
      </w:r>
      <w:r w:rsidR="000C0E13" w:rsidRPr="00834016">
        <w:rPr>
          <w:b w:val="0"/>
          <w:bCs w:val="0"/>
        </w:rPr>
        <w:t xml:space="preserve"> en betrokkenheid h</w:t>
      </w:r>
      <w:r w:rsidR="00441346" w:rsidRPr="00834016">
        <w:rPr>
          <w:b w:val="0"/>
          <w:bCs w:val="0"/>
        </w:rPr>
        <w:t>ieronder lijdt</w:t>
      </w:r>
      <w:r w:rsidR="006D3FF3" w:rsidRPr="00834016">
        <w:rPr>
          <w:b w:val="0"/>
          <w:bCs w:val="0"/>
        </w:rPr>
        <w:t>.</w:t>
      </w:r>
      <w:r w:rsidR="00834016">
        <w:rPr>
          <w:b w:val="0"/>
          <w:bCs w:val="0"/>
        </w:rPr>
        <w:br/>
      </w:r>
      <w:r w:rsidR="00C07014" w:rsidRPr="00834016">
        <w:rPr>
          <w:b w:val="0"/>
          <w:bCs w:val="0"/>
        </w:rPr>
        <w:t>Dit</w:t>
      </w:r>
      <w:r w:rsidR="00EE328E" w:rsidRPr="00834016">
        <w:rPr>
          <w:b w:val="0"/>
          <w:bCs w:val="0"/>
        </w:rPr>
        <w:t xml:space="preserve"> </w:t>
      </w:r>
      <w:r w:rsidR="002A7040" w:rsidRPr="00834016">
        <w:rPr>
          <w:b w:val="0"/>
          <w:bCs w:val="0"/>
        </w:rPr>
        <w:t>betreft</w:t>
      </w:r>
      <w:r w:rsidR="00EE328E" w:rsidRPr="00834016">
        <w:rPr>
          <w:b w:val="0"/>
          <w:bCs w:val="0"/>
        </w:rPr>
        <w:t xml:space="preserve"> </w:t>
      </w:r>
      <w:r w:rsidR="006B5CA3" w:rsidRPr="00834016">
        <w:rPr>
          <w:b w:val="0"/>
          <w:bCs w:val="0"/>
        </w:rPr>
        <w:t xml:space="preserve">zeker de </w:t>
      </w:r>
      <w:r w:rsidR="00FB6F4B" w:rsidRPr="00834016">
        <w:rPr>
          <w:b w:val="0"/>
          <w:bCs w:val="0"/>
        </w:rPr>
        <w:t>helft</w:t>
      </w:r>
      <w:r w:rsidR="006B5CA3" w:rsidRPr="00834016">
        <w:rPr>
          <w:b w:val="0"/>
          <w:bCs w:val="0"/>
        </w:rPr>
        <w:t xml:space="preserve"> van de </w:t>
      </w:r>
      <w:r w:rsidR="00FB6F4B" w:rsidRPr="00834016">
        <w:rPr>
          <w:b w:val="0"/>
          <w:bCs w:val="0"/>
        </w:rPr>
        <w:t>organisaties</w:t>
      </w:r>
      <w:r w:rsidR="002A7040" w:rsidRPr="00834016">
        <w:rPr>
          <w:b w:val="0"/>
          <w:bCs w:val="0"/>
        </w:rPr>
        <w:t xml:space="preserve"> uit de </w:t>
      </w:r>
      <w:r w:rsidR="00FB6F4B" w:rsidRPr="00834016">
        <w:rPr>
          <w:b w:val="0"/>
          <w:bCs w:val="0"/>
        </w:rPr>
        <w:t xml:space="preserve">private </w:t>
      </w:r>
      <w:r w:rsidR="00CD6C5B" w:rsidRPr="00834016">
        <w:rPr>
          <w:b w:val="0"/>
          <w:bCs w:val="0"/>
        </w:rPr>
        <w:t>sector</w:t>
      </w:r>
      <w:r w:rsidR="002A7040" w:rsidRPr="00834016">
        <w:rPr>
          <w:b w:val="0"/>
          <w:bCs w:val="0"/>
        </w:rPr>
        <w:t xml:space="preserve"> die zijn</w:t>
      </w:r>
      <w:r w:rsidR="00CC45BB" w:rsidRPr="00834016">
        <w:rPr>
          <w:b w:val="0"/>
          <w:bCs w:val="0"/>
        </w:rPr>
        <w:t xml:space="preserve"> </w:t>
      </w:r>
      <w:r w:rsidR="006763E9" w:rsidRPr="00834016">
        <w:rPr>
          <w:b w:val="0"/>
          <w:bCs w:val="0"/>
        </w:rPr>
        <w:t xml:space="preserve">geïnterviewd </w:t>
      </w:r>
      <w:r w:rsidR="00CD6C5B" w:rsidRPr="00834016">
        <w:rPr>
          <w:b w:val="0"/>
          <w:bCs w:val="0"/>
        </w:rPr>
        <w:t>en</w:t>
      </w:r>
      <w:r w:rsidR="00CC45BB" w:rsidRPr="00834016">
        <w:rPr>
          <w:b w:val="0"/>
          <w:bCs w:val="0"/>
        </w:rPr>
        <w:t xml:space="preserve"> </w:t>
      </w:r>
      <w:r w:rsidR="00C5434C" w:rsidRPr="00834016">
        <w:rPr>
          <w:b w:val="0"/>
          <w:bCs w:val="0"/>
        </w:rPr>
        <w:t xml:space="preserve">heeft als </w:t>
      </w:r>
      <w:r w:rsidR="006763E9" w:rsidRPr="00834016">
        <w:rPr>
          <w:b w:val="0"/>
          <w:bCs w:val="0"/>
        </w:rPr>
        <w:t>belangrijkste</w:t>
      </w:r>
      <w:r w:rsidR="00CD6C5B" w:rsidRPr="00834016">
        <w:rPr>
          <w:b w:val="0"/>
          <w:bCs w:val="0"/>
        </w:rPr>
        <w:t xml:space="preserve"> </w:t>
      </w:r>
      <w:r w:rsidR="00C5434C" w:rsidRPr="00834016">
        <w:rPr>
          <w:b w:val="0"/>
          <w:bCs w:val="0"/>
        </w:rPr>
        <w:t>oorzaak dat</w:t>
      </w:r>
      <w:r w:rsidR="00962131" w:rsidRPr="00834016">
        <w:rPr>
          <w:b w:val="0"/>
          <w:bCs w:val="0"/>
        </w:rPr>
        <w:t xml:space="preserve"> participatie kostbaar</w:t>
      </w:r>
      <w:r w:rsidR="003E6465" w:rsidRPr="00834016">
        <w:rPr>
          <w:b w:val="0"/>
          <w:bCs w:val="0"/>
        </w:rPr>
        <w:t xml:space="preserve"> is, </w:t>
      </w:r>
      <w:r w:rsidR="00B26A2E" w:rsidRPr="00834016">
        <w:rPr>
          <w:b w:val="0"/>
          <w:bCs w:val="0"/>
        </w:rPr>
        <w:t>met name</w:t>
      </w:r>
      <w:r w:rsidR="00962131" w:rsidRPr="00834016">
        <w:rPr>
          <w:b w:val="0"/>
          <w:bCs w:val="0"/>
        </w:rPr>
        <w:t xml:space="preserve"> </w:t>
      </w:r>
      <w:r w:rsidR="00C5434C" w:rsidRPr="00834016">
        <w:rPr>
          <w:b w:val="0"/>
          <w:bCs w:val="0"/>
        </w:rPr>
        <w:t>vanwege</w:t>
      </w:r>
      <w:r w:rsidR="00962131" w:rsidRPr="00834016">
        <w:rPr>
          <w:b w:val="0"/>
          <w:bCs w:val="0"/>
        </w:rPr>
        <w:t xml:space="preserve"> de tijdsinvestering</w:t>
      </w:r>
      <w:r w:rsidR="00C5434C" w:rsidRPr="00834016">
        <w:rPr>
          <w:b w:val="0"/>
          <w:bCs w:val="0"/>
        </w:rPr>
        <w:t>.</w:t>
      </w:r>
      <w:r w:rsidR="00962131" w:rsidRPr="00834016">
        <w:rPr>
          <w:b w:val="0"/>
          <w:bCs w:val="0"/>
        </w:rPr>
        <w:t xml:space="preserve"> </w:t>
      </w:r>
      <w:r w:rsidR="003E6465" w:rsidRPr="00834016">
        <w:rPr>
          <w:b w:val="0"/>
          <w:bCs w:val="0"/>
        </w:rPr>
        <w:t xml:space="preserve">Bedrijven </w:t>
      </w:r>
      <w:r w:rsidR="007161F3" w:rsidRPr="00834016">
        <w:rPr>
          <w:b w:val="0"/>
          <w:bCs w:val="0"/>
        </w:rPr>
        <w:t>focussen op</w:t>
      </w:r>
      <w:r w:rsidR="00962131" w:rsidRPr="00834016">
        <w:rPr>
          <w:b w:val="0"/>
          <w:bCs w:val="0"/>
        </w:rPr>
        <w:t xml:space="preserve"> korte</w:t>
      </w:r>
      <w:r w:rsidR="00A92620" w:rsidRPr="00834016">
        <w:rPr>
          <w:b w:val="0"/>
          <w:bCs w:val="0"/>
        </w:rPr>
        <w:t>-</w:t>
      </w:r>
      <w:r w:rsidR="00962131" w:rsidRPr="00834016">
        <w:rPr>
          <w:b w:val="0"/>
          <w:bCs w:val="0"/>
        </w:rPr>
        <w:t xml:space="preserve">termijn voordelen </w:t>
      </w:r>
      <w:r w:rsidR="00C5434C" w:rsidRPr="00834016">
        <w:rPr>
          <w:b w:val="0"/>
          <w:bCs w:val="0"/>
        </w:rPr>
        <w:t>en</w:t>
      </w:r>
      <w:r w:rsidR="00962131" w:rsidRPr="00834016">
        <w:rPr>
          <w:b w:val="0"/>
          <w:bCs w:val="0"/>
        </w:rPr>
        <w:t xml:space="preserve"> zie</w:t>
      </w:r>
      <w:r w:rsidR="003E6465" w:rsidRPr="00834016">
        <w:rPr>
          <w:b w:val="0"/>
          <w:bCs w:val="0"/>
        </w:rPr>
        <w:t>n</w:t>
      </w:r>
      <w:r w:rsidR="00962131" w:rsidRPr="00834016">
        <w:rPr>
          <w:b w:val="0"/>
          <w:bCs w:val="0"/>
        </w:rPr>
        <w:t xml:space="preserve"> </w:t>
      </w:r>
      <w:r w:rsidR="00C5434C" w:rsidRPr="00834016">
        <w:rPr>
          <w:b w:val="0"/>
          <w:bCs w:val="0"/>
        </w:rPr>
        <w:t>particip</w:t>
      </w:r>
      <w:r w:rsidR="003E6465" w:rsidRPr="00834016">
        <w:rPr>
          <w:b w:val="0"/>
          <w:bCs w:val="0"/>
        </w:rPr>
        <w:t>atie</w:t>
      </w:r>
      <w:r w:rsidR="00C5434C" w:rsidRPr="00834016">
        <w:rPr>
          <w:b w:val="0"/>
          <w:bCs w:val="0"/>
        </w:rPr>
        <w:t xml:space="preserve"> in standaardisatie</w:t>
      </w:r>
      <w:r w:rsidR="00962131" w:rsidRPr="00834016">
        <w:rPr>
          <w:b w:val="0"/>
          <w:bCs w:val="0"/>
        </w:rPr>
        <w:t xml:space="preserve"> </w:t>
      </w:r>
      <w:r w:rsidR="00C5434C" w:rsidRPr="00834016">
        <w:rPr>
          <w:b w:val="0"/>
          <w:bCs w:val="0"/>
        </w:rPr>
        <w:t>vooral</w:t>
      </w:r>
      <w:r w:rsidR="00962131" w:rsidRPr="00834016">
        <w:rPr>
          <w:b w:val="0"/>
          <w:bCs w:val="0"/>
        </w:rPr>
        <w:t xml:space="preserve"> als kosten</w:t>
      </w:r>
      <w:r w:rsidR="007161F3" w:rsidRPr="00834016">
        <w:rPr>
          <w:b w:val="0"/>
          <w:bCs w:val="0"/>
        </w:rPr>
        <w:t>post</w:t>
      </w:r>
      <w:r w:rsidR="00962131" w:rsidRPr="00834016">
        <w:rPr>
          <w:b w:val="0"/>
          <w:bCs w:val="0"/>
        </w:rPr>
        <w:t xml:space="preserve"> in plaats van </w:t>
      </w:r>
      <w:r w:rsidR="005034AC" w:rsidRPr="00834016">
        <w:rPr>
          <w:b w:val="0"/>
          <w:bCs w:val="0"/>
        </w:rPr>
        <w:t xml:space="preserve">als </w:t>
      </w:r>
      <w:r w:rsidR="00962131" w:rsidRPr="00834016">
        <w:rPr>
          <w:b w:val="0"/>
          <w:bCs w:val="0"/>
        </w:rPr>
        <w:t>investering.</w:t>
      </w:r>
      <w:r w:rsidR="002F4E04" w:rsidRPr="00834016">
        <w:rPr>
          <w:b w:val="0"/>
          <w:bCs w:val="0"/>
        </w:rPr>
        <w:t xml:space="preserve"> Veel organisaties hebben niet de kennis, tijd,</w:t>
      </w:r>
      <w:r w:rsidR="002F4E04" w:rsidRPr="00834016">
        <w:rPr>
          <w:rFonts w:ascii="Arial" w:hAnsi="Arial" w:cs="Arial"/>
          <w:b w:val="0"/>
          <w:bCs w:val="0"/>
        </w:rPr>
        <w:t> </w:t>
      </w:r>
      <w:r w:rsidR="002F4E04" w:rsidRPr="00834016">
        <w:rPr>
          <w:b w:val="0"/>
          <w:bCs w:val="0"/>
        </w:rPr>
        <w:t xml:space="preserve">middelen en capaciteit om actief deel te nemen. </w:t>
      </w:r>
      <w:r w:rsidR="002E1D89" w:rsidRPr="00834016">
        <w:rPr>
          <w:b w:val="0"/>
          <w:bCs w:val="0"/>
        </w:rPr>
        <w:t>Bij het management en de bestuurders lijkt onvoldoende bekendheid met het onderwerp de betrokkenheid te beperken</w:t>
      </w:r>
      <w:r w:rsidR="002F4E04" w:rsidRPr="00834016">
        <w:rPr>
          <w:b w:val="0"/>
          <w:bCs w:val="0"/>
        </w:rPr>
        <w:t>. Daarnaast zijn standaardisatieprocessen van lange duur en complex, wat deelname verder bemoeilijkt. Daardoor worden de opbrengsten en voordelen pas op lange termijn zichtbaar.</w:t>
      </w:r>
      <w:r w:rsidR="002F4E04" w:rsidRPr="00834016">
        <w:rPr>
          <w:rFonts w:ascii="Arial" w:hAnsi="Arial" w:cs="Arial"/>
          <w:b w:val="0"/>
          <w:bCs w:val="0"/>
        </w:rPr>
        <w:t> </w:t>
      </w:r>
      <w:r w:rsidR="002F4E04" w:rsidRPr="00834016">
        <w:rPr>
          <w:b w:val="0"/>
          <w:bCs w:val="0"/>
        </w:rPr>
        <w:t>Dit alles leidt ertoe dat standaardisatie onvoldoende prioriteit krijgt.</w:t>
      </w:r>
    </w:p>
    <w:p w14:paraId="313746EC" w14:textId="53DD81A1" w:rsidR="001B31D7" w:rsidRPr="00834016" w:rsidRDefault="00280355" w:rsidP="000E4242">
      <w:pPr>
        <w:pStyle w:val="Lijstalinea"/>
        <w:numPr>
          <w:ilvl w:val="0"/>
          <w:numId w:val="41"/>
        </w:numPr>
      </w:pPr>
      <w:r w:rsidRPr="00834016">
        <w:rPr>
          <w:rStyle w:val="Stijl3Char"/>
          <w:b w:val="0"/>
          <w:bCs w:val="0"/>
        </w:rPr>
        <w:t>In de toekomst verwachten Nederlandse organisaties geen uitbreiding van hun activiteiten.</w:t>
      </w:r>
      <w:r w:rsidR="0097440C" w:rsidRPr="00834016">
        <w:rPr>
          <w:rFonts w:ascii="Arial" w:hAnsi="Arial" w:cs="Arial"/>
        </w:rPr>
        <w:t xml:space="preserve"> S</w:t>
      </w:r>
      <w:r w:rsidR="00C66B58" w:rsidRPr="00834016">
        <w:t>trategische onderwerpen</w:t>
      </w:r>
      <w:r w:rsidR="007662FE" w:rsidRPr="00834016">
        <w:t xml:space="preserve"> </w:t>
      </w:r>
      <w:r w:rsidR="0097440C" w:rsidRPr="00834016">
        <w:t>voor de to</w:t>
      </w:r>
      <w:r w:rsidR="007662FE" w:rsidRPr="00834016">
        <w:t>e</w:t>
      </w:r>
      <w:r w:rsidR="0097440C" w:rsidRPr="00834016">
        <w:t xml:space="preserve">komst </w:t>
      </w:r>
      <w:r w:rsidR="007662FE" w:rsidRPr="00834016">
        <w:t xml:space="preserve">die </w:t>
      </w:r>
      <w:r w:rsidR="0097440C" w:rsidRPr="00834016">
        <w:t xml:space="preserve">zijn </w:t>
      </w:r>
      <w:r w:rsidR="007662FE" w:rsidRPr="00834016">
        <w:t>genoemd zijn</w:t>
      </w:r>
      <w:r w:rsidR="00853643" w:rsidRPr="00834016">
        <w:t>:</w:t>
      </w:r>
      <w:r w:rsidR="00C66B58" w:rsidRPr="00834016">
        <w:t xml:space="preserve"> AI, digital </w:t>
      </w:r>
      <w:proofErr w:type="spellStart"/>
      <w:r w:rsidR="00C66B58" w:rsidRPr="00834016">
        <w:t>wallets</w:t>
      </w:r>
      <w:proofErr w:type="spellEnd"/>
      <w:r w:rsidR="00C66B58" w:rsidRPr="00834016">
        <w:t xml:space="preserve">, cyber, data interoperabiliteit en op operationele onderwerpen zoals </w:t>
      </w:r>
      <w:proofErr w:type="spellStart"/>
      <w:r w:rsidR="00C66B58" w:rsidRPr="00834016">
        <w:t>procurement</w:t>
      </w:r>
      <w:proofErr w:type="spellEnd"/>
      <w:r w:rsidR="00C66B58" w:rsidRPr="00834016">
        <w:t xml:space="preserve"> en </w:t>
      </w:r>
      <w:proofErr w:type="spellStart"/>
      <w:r w:rsidR="00C66B58" w:rsidRPr="00834016">
        <w:t>invoicing</w:t>
      </w:r>
      <w:proofErr w:type="spellEnd"/>
      <w:r w:rsidR="00C66B58" w:rsidRPr="00834016">
        <w:t>.</w:t>
      </w:r>
      <w:r w:rsidR="00C66B58" w:rsidRPr="00834016">
        <w:rPr>
          <w:rFonts w:ascii="Arial" w:hAnsi="Arial" w:cs="Arial"/>
        </w:rPr>
        <w:t>   </w:t>
      </w:r>
      <w:r w:rsidR="00C66B58" w:rsidRPr="00834016">
        <w:t xml:space="preserve"> </w:t>
      </w:r>
      <w:r w:rsidR="001B31D7" w:rsidRPr="00834016">
        <w:br w:type="page"/>
      </w:r>
    </w:p>
    <w:p w14:paraId="35CB1A9F" w14:textId="53DD4D2D" w:rsidR="00414C1B" w:rsidRPr="00414C1B" w:rsidRDefault="00EE4F03" w:rsidP="003F566B">
      <w:pPr>
        <w:pStyle w:val="Kop1"/>
        <w:numPr>
          <w:ilvl w:val="0"/>
          <w:numId w:val="42"/>
        </w:numPr>
        <w:spacing w:before="0" w:line="288" w:lineRule="auto"/>
        <w:ind w:left="357" w:hanging="357"/>
      </w:pPr>
      <w:bookmarkStart w:id="214" w:name="_Toc189313427"/>
      <w:bookmarkStart w:id="215" w:name="_Toc189313880"/>
      <w:bookmarkStart w:id="216" w:name="_Toc188349270"/>
      <w:bookmarkStart w:id="217" w:name="_Toc188354020"/>
      <w:bookmarkStart w:id="218" w:name="_Toc188354068"/>
      <w:bookmarkStart w:id="219" w:name="_Toc188372434"/>
      <w:bookmarkStart w:id="220" w:name="_Toc188372559"/>
      <w:bookmarkStart w:id="221" w:name="_Toc188456656"/>
      <w:bookmarkStart w:id="222" w:name="_Toc188708007"/>
      <w:bookmarkStart w:id="223" w:name="_Toc188863929"/>
      <w:bookmarkStart w:id="224" w:name="_Toc196564665"/>
      <w:r w:rsidRPr="00280355">
        <w:rPr>
          <w:rStyle w:val="Hyperlink"/>
          <w:u w:val="none"/>
        </w:rPr>
        <w:lastRenderedPageBreak/>
        <w:t>Onderzoeksvraag 3: Indien gewenst, wat kan de overheid doen om de Nederlandse deelname in belangrijke Europese en internationale standaardisatieprocessen te vergroten of beter af te stemmen?</w:t>
      </w:r>
      <w:bookmarkEnd w:id="214"/>
      <w:bookmarkEnd w:id="215"/>
      <w:bookmarkEnd w:id="224"/>
      <w:r w:rsidRPr="00280355">
        <w:tab/>
      </w:r>
    </w:p>
    <w:bookmarkEnd w:id="216"/>
    <w:bookmarkEnd w:id="217"/>
    <w:bookmarkEnd w:id="218"/>
    <w:bookmarkEnd w:id="219"/>
    <w:bookmarkEnd w:id="220"/>
    <w:bookmarkEnd w:id="221"/>
    <w:bookmarkEnd w:id="222"/>
    <w:bookmarkEnd w:id="223"/>
    <w:p w14:paraId="4312D5AB" w14:textId="06965909" w:rsidR="00492F30" w:rsidRDefault="00525297" w:rsidP="003F566B">
      <w:r>
        <w:t>D</w:t>
      </w:r>
      <w:r w:rsidR="005A6296">
        <w:t>e</w:t>
      </w:r>
      <w:r w:rsidR="00470AA3" w:rsidRPr="00470AA3">
        <w:t xml:space="preserve"> huidige activiteiten van</w:t>
      </w:r>
      <w:r w:rsidR="00457831">
        <w:t>ui</w:t>
      </w:r>
      <w:r w:rsidR="00470AA3" w:rsidRPr="00470AA3">
        <w:t xml:space="preserve">t het ministerie van Economische Zaken </w:t>
      </w:r>
      <w:r w:rsidR="0039796A">
        <w:t xml:space="preserve">(EZ) </w:t>
      </w:r>
      <w:r w:rsidR="00470AA3" w:rsidRPr="00470AA3">
        <w:t>en</w:t>
      </w:r>
      <w:r w:rsidR="00457831">
        <w:t xml:space="preserve"> vanuit</w:t>
      </w:r>
      <w:r w:rsidR="00470AA3" w:rsidRPr="00470AA3">
        <w:t xml:space="preserve"> NEN</w:t>
      </w:r>
      <w:r w:rsidR="00047DB6">
        <w:t xml:space="preserve"> </w:t>
      </w:r>
      <w:r w:rsidR="00600E5F">
        <w:t xml:space="preserve">zijn </w:t>
      </w:r>
      <w:r w:rsidR="00A836B6">
        <w:t xml:space="preserve">vergeleken met de ideeën en </w:t>
      </w:r>
      <w:r w:rsidR="00470AA3" w:rsidRPr="00470AA3">
        <w:t xml:space="preserve">wensen die tijdens de interviews zijn opgehaald. Veel </w:t>
      </w:r>
      <w:r w:rsidR="00FB37F2">
        <w:t>zaken</w:t>
      </w:r>
      <w:r w:rsidR="00470AA3" w:rsidRPr="00470AA3">
        <w:t xml:space="preserve"> blijken al te worden opgepakt in recente beleidsstukken. Voor de aspecten die nog niet </w:t>
      </w:r>
      <w:r w:rsidR="007D04CE">
        <w:t>zijn opgepakt</w:t>
      </w:r>
      <w:r w:rsidR="00470AA3" w:rsidRPr="00470AA3">
        <w:t xml:space="preserve">, </w:t>
      </w:r>
      <w:r w:rsidR="00FB37F2">
        <w:t>zijn</w:t>
      </w:r>
      <w:r w:rsidR="00470AA3" w:rsidRPr="00470AA3">
        <w:t xml:space="preserve"> aanbevelingen geformuleerd.</w:t>
      </w:r>
    </w:p>
    <w:p w14:paraId="1A1DF531" w14:textId="309E8729" w:rsidR="008872AE" w:rsidRDefault="00D77D9F" w:rsidP="0096471B">
      <w:pPr>
        <w:pStyle w:val="Kop2"/>
        <w:numPr>
          <w:ilvl w:val="0"/>
          <w:numId w:val="56"/>
        </w:numPr>
        <w:spacing w:before="0" w:line="288" w:lineRule="auto"/>
      </w:pPr>
      <w:bookmarkStart w:id="225" w:name="_Toc188349271"/>
      <w:bookmarkStart w:id="226" w:name="_Toc188354021"/>
      <w:bookmarkStart w:id="227" w:name="_Toc188354069"/>
      <w:bookmarkStart w:id="228" w:name="_Toc188372435"/>
      <w:bookmarkStart w:id="229" w:name="_Toc188372560"/>
      <w:bookmarkStart w:id="230" w:name="_Toc188456657"/>
      <w:bookmarkStart w:id="231" w:name="_Toc188708008"/>
      <w:bookmarkStart w:id="232" w:name="_Toc188863930"/>
      <w:bookmarkStart w:id="233" w:name="_Toc196564666"/>
      <w:r>
        <w:t>H</w:t>
      </w:r>
      <w:r w:rsidR="008872AE">
        <w:t>uidige activiteiten</w:t>
      </w:r>
      <w:bookmarkEnd w:id="225"/>
      <w:bookmarkEnd w:id="226"/>
      <w:bookmarkEnd w:id="227"/>
      <w:bookmarkEnd w:id="228"/>
      <w:bookmarkEnd w:id="229"/>
      <w:bookmarkEnd w:id="230"/>
      <w:bookmarkEnd w:id="231"/>
      <w:bookmarkEnd w:id="232"/>
      <w:bookmarkEnd w:id="233"/>
    </w:p>
    <w:p w14:paraId="385FA4CA" w14:textId="77777777" w:rsidR="00171673" w:rsidRDefault="00231F77" w:rsidP="00231F77">
      <w:pPr>
        <w:spacing w:after="160" w:line="278" w:lineRule="auto"/>
        <w:rPr>
          <w:szCs w:val="20"/>
        </w:rPr>
      </w:pPr>
      <w:r w:rsidRPr="00231F77">
        <w:rPr>
          <w:szCs w:val="20"/>
        </w:rPr>
        <w:t xml:space="preserve">Vanuit de </w:t>
      </w:r>
      <w:hyperlink r:id="rId20" w:history="1">
        <w:r w:rsidRPr="00231F77">
          <w:rPr>
            <w:rStyle w:val="Hyperlink"/>
            <w:szCs w:val="20"/>
          </w:rPr>
          <w:t>EU-Verordening 1025</w:t>
        </w:r>
        <w:r w:rsidR="00A1406D">
          <w:rPr>
            <w:rStyle w:val="Hyperlink"/>
            <w:szCs w:val="20"/>
          </w:rPr>
          <w:t>/</w:t>
        </w:r>
        <w:r w:rsidRPr="00231F77">
          <w:rPr>
            <w:rStyle w:val="Hyperlink"/>
            <w:szCs w:val="20"/>
          </w:rPr>
          <w:t>2012</w:t>
        </w:r>
      </w:hyperlink>
      <w:r w:rsidRPr="00231F77">
        <w:rPr>
          <w:szCs w:val="20"/>
        </w:rPr>
        <w:t xml:space="preserve"> moet iedere EU lidstaat een normalisatie-instituut aanwijzen.</w:t>
      </w:r>
      <w:r w:rsidRPr="00231F77">
        <w:t xml:space="preserve"> Het Nederlands Normalisatie Instituut (NEN) is door de Nederlandse Staat aangewezen als partij die naast het ontwikkelen van nationale </w:t>
      </w:r>
      <w:r w:rsidRPr="00231F77">
        <w:rPr>
          <w:szCs w:val="20"/>
        </w:rPr>
        <w:t>normen</w:t>
      </w:r>
      <w:r w:rsidRPr="00231F77">
        <w:t xml:space="preserve">, ook het faciliteren van de Nederlandse inbreng in Europees </w:t>
      </w:r>
      <w:r w:rsidRPr="00231F77">
        <w:rPr>
          <w:szCs w:val="20"/>
        </w:rPr>
        <w:t xml:space="preserve">(CEN en CENELEC) </w:t>
      </w:r>
      <w:r w:rsidRPr="00231F77">
        <w:t xml:space="preserve">en internationaal verband </w:t>
      </w:r>
      <w:r w:rsidRPr="00231F77">
        <w:rPr>
          <w:szCs w:val="20"/>
        </w:rPr>
        <w:t xml:space="preserve">(ISO en IEC) </w:t>
      </w:r>
      <w:r w:rsidRPr="00231F77">
        <w:t xml:space="preserve">als taak heeft. </w:t>
      </w:r>
      <w:r w:rsidRPr="00231F77">
        <w:rPr>
          <w:szCs w:val="20"/>
        </w:rPr>
        <w:t>Het ministerie van EZ is systeemverantwoordelijk voor het nationale beleid rondom normalisatie. Wettelijke taken uit EU-verordening 1025/2012 zijn beperkt tot het stelsel van Europese Normalisatie. Het ministerie geeft opvolging aan de Europese normalisatiestrategie om normen in te zetten voor economische groei, innovatie en duurzaamheid.</w:t>
      </w:r>
    </w:p>
    <w:p w14:paraId="19467D3F" w14:textId="77777777" w:rsidR="00171673" w:rsidRDefault="00231F77" w:rsidP="00231F77">
      <w:pPr>
        <w:spacing w:after="160" w:line="278" w:lineRule="auto"/>
      </w:pPr>
      <w:r w:rsidRPr="00231F77">
        <w:rPr>
          <w:szCs w:val="20"/>
        </w:rPr>
        <w:t xml:space="preserve">Door de aanwijzing vanuit EZ van NEN als het nationale normalisatie-instituut betekent dat Nederlandse belanghebbende partijen met NEN de toegang tot Europese en mondiale normalisatie hebben. </w:t>
      </w:r>
      <w:r w:rsidRPr="00231F77">
        <w:t xml:space="preserve">NEN is een private, onafhankelijke stichting zonder winstoogmerk en faciliteert het </w:t>
      </w:r>
      <w:r w:rsidRPr="00231F77">
        <w:rPr>
          <w:szCs w:val="20"/>
        </w:rPr>
        <w:t>normalisatieproces</w:t>
      </w:r>
      <w:r w:rsidRPr="00231F77">
        <w:t xml:space="preserve"> waarin belanghebbenden zoals bedrijven, overheden en kennisinstellingen bijdragen aan nationale, Europese en </w:t>
      </w:r>
      <w:r w:rsidRPr="00231F77">
        <w:rPr>
          <w:szCs w:val="20"/>
        </w:rPr>
        <w:t>mondiale normen.</w:t>
      </w:r>
      <w:r w:rsidRPr="00231F77">
        <w:t xml:space="preserve"> Als lid van CEN, CENELEC, ETSI, ISO, en IEC </w:t>
      </w:r>
      <w:r w:rsidRPr="00231F77">
        <w:rPr>
          <w:szCs w:val="20"/>
        </w:rPr>
        <w:t>zorgt</w:t>
      </w:r>
      <w:r w:rsidRPr="00231F77">
        <w:t xml:space="preserve"> NEN </w:t>
      </w:r>
      <w:r w:rsidRPr="00231F77">
        <w:rPr>
          <w:szCs w:val="20"/>
        </w:rPr>
        <w:t xml:space="preserve">voor </w:t>
      </w:r>
      <w:r w:rsidRPr="00231F77">
        <w:t xml:space="preserve">de </w:t>
      </w:r>
      <w:r w:rsidRPr="00231F77">
        <w:rPr>
          <w:szCs w:val="20"/>
        </w:rPr>
        <w:t>vertegenwoordiging</w:t>
      </w:r>
      <w:r w:rsidRPr="00231F77">
        <w:t xml:space="preserve"> van </w:t>
      </w:r>
      <w:r w:rsidRPr="00231F77">
        <w:rPr>
          <w:szCs w:val="20"/>
        </w:rPr>
        <w:t>het Nederlands belang.</w:t>
      </w:r>
      <w:r w:rsidRPr="00231F77">
        <w:t xml:space="preserve"> De rol van NEN als nationale </w:t>
      </w:r>
      <w:r w:rsidRPr="00231F77">
        <w:rPr>
          <w:szCs w:val="20"/>
        </w:rPr>
        <w:t>normalisatieorganisatie</w:t>
      </w:r>
      <w:r w:rsidRPr="00231F77">
        <w:t xml:space="preserve"> ten aanzien ETSI is </w:t>
      </w:r>
      <w:hyperlink r:id="rId21" w:history="1">
        <w:r w:rsidRPr="00231F77">
          <w:rPr>
            <w:rStyle w:val="Hyperlink"/>
          </w:rPr>
          <w:t>beperkt</w:t>
        </w:r>
      </w:hyperlink>
      <w:r w:rsidRPr="00231F77">
        <w:t xml:space="preserve"> tot het uitvoeren van de publieke consultatie van door ETSI ontwikkelde Europese normen (EN) in Nederland en het inbrengen van het nationale standpunt in het ETSI normalisatieproces.</w:t>
      </w:r>
    </w:p>
    <w:p w14:paraId="5F88201B" w14:textId="4841A43C" w:rsidR="00492F30" w:rsidRPr="0096471B" w:rsidRDefault="00231F77" w:rsidP="0096471B">
      <w:pPr>
        <w:spacing w:after="160" w:line="278" w:lineRule="auto"/>
        <w:rPr>
          <w:szCs w:val="20"/>
        </w:rPr>
      </w:pPr>
      <w:r w:rsidRPr="00231F77">
        <w:rPr>
          <w:szCs w:val="20"/>
        </w:rPr>
        <w:t xml:space="preserve">Andere </w:t>
      </w:r>
      <w:proofErr w:type="spellStart"/>
      <w:r w:rsidRPr="00231F77">
        <w:rPr>
          <w:szCs w:val="20"/>
        </w:rPr>
        <w:t>SDO’s</w:t>
      </w:r>
      <w:proofErr w:type="spellEnd"/>
      <w:r w:rsidRPr="00231F77">
        <w:rPr>
          <w:szCs w:val="20"/>
        </w:rPr>
        <w:t xml:space="preserve">, zoals IETF en W3C, hebben geen formele rol in het licht van de Europese Verordening 1025 en zijn daarmee geen aangewezen Europese Normalisatie instellingen. Daarmee heeft NEN geen rol in het proces van deze organisaties. Nederlandse belanghebbenden nemen rechtstreeks deel aan de standaardisatieprocessen en werkgroepen van deze </w:t>
      </w:r>
      <w:proofErr w:type="spellStart"/>
      <w:r w:rsidRPr="00231F77">
        <w:rPr>
          <w:szCs w:val="20"/>
        </w:rPr>
        <w:t>SDO’s</w:t>
      </w:r>
      <w:proofErr w:type="spellEnd"/>
      <w:r w:rsidRPr="00231F77">
        <w:rPr>
          <w:szCs w:val="20"/>
        </w:rPr>
        <w:t>.</w:t>
      </w:r>
    </w:p>
    <w:p w14:paraId="4C108CC4" w14:textId="7D465B93" w:rsidR="00F711BB" w:rsidRDefault="00F711BB" w:rsidP="0096471B">
      <w:pPr>
        <w:pStyle w:val="Kop3"/>
      </w:pPr>
      <w:bookmarkStart w:id="234" w:name="_Toc196564667"/>
      <w:r w:rsidRPr="1B12DF6E">
        <w:t>De Nationale Normalisatieagenda</w:t>
      </w:r>
      <w:bookmarkEnd w:id="234"/>
    </w:p>
    <w:p w14:paraId="2057AC3A" w14:textId="1D32DA98" w:rsidR="00B14529" w:rsidRDefault="00EA6A42" w:rsidP="003F566B">
      <w:pPr>
        <w:tabs>
          <w:tab w:val="num" w:pos="720"/>
        </w:tabs>
        <w:rPr>
          <w:i/>
          <w:iCs/>
        </w:rPr>
      </w:pPr>
      <w:r w:rsidRPr="00F711BB">
        <w:t>De Nationale Normalisatieagenda</w:t>
      </w:r>
      <w:r w:rsidRPr="1B12DF6E">
        <w:t xml:space="preserve"> (versie december 2024</w:t>
      </w:r>
      <w:r w:rsidRPr="00D53EE5">
        <w:t>)</w:t>
      </w:r>
      <w:r>
        <w:t>,</w:t>
      </w:r>
      <w:r w:rsidRPr="00D53EE5">
        <w:t xml:space="preserve"> </w:t>
      </w:r>
      <w:r w:rsidRPr="1B12DF6E">
        <w:t xml:space="preserve">is een vertaalslag van de Europese normalisatiestrategie naar acties op nationaal niveau. De agenda heeft als doel om de afstemming tussen Europese beleidsprioriteiten en </w:t>
      </w:r>
      <w:r>
        <w:t>standaardisatie</w:t>
      </w:r>
      <w:r w:rsidRPr="1B12DF6E">
        <w:t xml:space="preserve"> in Nederland te verbeteren met behulp van een in 2024 opgericht </w:t>
      </w:r>
      <w:proofErr w:type="spellStart"/>
      <w:r w:rsidRPr="1B12DF6E">
        <w:t>Rijksbreed</w:t>
      </w:r>
      <w:proofErr w:type="spellEnd"/>
      <w:r w:rsidRPr="1B12DF6E">
        <w:t xml:space="preserve"> normalisatienetwerk. Dit netwerk richt zich op kennisdeling op het gebied van </w:t>
      </w:r>
      <w:r>
        <w:t>standaardisatie</w:t>
      </w:r>
      <w:r w:rsidRPr="1B12DF6E">
        <w:t xml:space="preserve">, </w:t>
      </w:r>
      <w:r w:rsidR="00ED62A6" w:rsidRPr="1B12DF6E">
        <w:t>met nadruk op de groene</w:t>
      </w:r>
      <w:r w:rsidR="001060EE" w:rsidRPr="1B12DF6E">
        <w:t>-</w:t>
      </w:r>
      <w:r w:rsidR="00ED62A6" w:rsidRPr="1B12DF6E">
        <w:t xml:space="preserve"> en digitale transitie en </w:t>
      </w:r>
      <w:r w:rsidR="00CA4DC6">
        <w:t xml:space="preserve">op </w:t>
      </w:r>
      <w:r w:rsidR="00ED62A6" w:rsidRPr="1B12DF6E">
        <w:t xml:space="preserve">het </w:t>
      </w:r>
      <w:r w:rsidR="00A57AEA" w:rsidRPr="1B12DF6E">
        <w:t xml:space="preserve">signaleren </w:t>
      </w:r>
      <w:r w:rsidR="00ED62A6" w:rsidRPr="1B12DF6E">
        <w:t>van internationale beïnvloeding die niet strookt met EU-belangen.</w:t>
      </w:r>
      <w:r w:rsidR="006629A3" w:rsidRPr="1B12DF6E">
        <w:t xml:space="preserve"> </w:t>
      </w:r>
      <w:r w:rsidR="00E51C3B" w:rsidRPr="1B12DF6E">
        <w:t xml:space="preserve">Een </w:t>
      </w:r>
      <w:r w:rsidR="00870DF9" w:rsidRPr="1B12DF6E">
        <w:t>geïnterviewde v</w:t>
      </w:r>
      <w:r w:rsidR="00E51C3B" w:rsidRPr="1B12DF6E">
        <w:t>ertelt</w:t>
      </w:r>
      <w:r w:rsidR="00315031" w:rsidRPr="1B12DF6E">
        <w:t xml:space="preserve"> hierover</w:t>
      </w:r>
      <w:r w:rsidR="00E51C3B" w:rsidRPr="1B12DF6E">
        <w:t xml:space="preserve">: </w:t>
      </w:r>
      <w:r w:rsidR="003F6C23" w:rsidRPr="00EB4FC3">
        <w:rPr>
          <w:rStyle w:val="CitaatChar"/>
        </w:rPr>
        <w:t>“…</w:t>
      </w:r>
      <w:r w:rsidR="00E46ABA" w:rsidRPr="00EB4FC3">
        <w:rPr>
          <w:rStyle w:val="CitaatChar"/>
        </w:rPr>
        <w:t xml:space="preserve"> </w:t>
      </w:r>
      <w:r w:rsidR="00BA404D" w:rsidRPr="00EB4FC3">
        <w:rPr>
          <w:rStyle w:val="CitaatChar"/>
        </w:rPr>
        <w:t>we hebben</w:t>
      </w:r>
      <w:r w:rsidR="00201C77" w:rsidRPr="00EB4FC3">
        <w:rPr>
          <w:rStyle w:val="CitaatChar"/>
        </w:rPr>
        <w:t xml:space="preserve"> </w:t>
      </w:r>
      <w:r w:rsidR="00E51C3B" w:rsidRPr="00EB4FC3">
        <w:rPr>
          <w:rStyle w:val="CitaatChar"/>
        </w:rPr>
        <w:t xml:space="preserve">een netwerk </w:t>
      </w:r>
      <w:r w:rsidR="00A57AEA" w:rsidRPr="00EB4FC3">
        <w:rPr>
          <w:rStyle w:val="CitaatChar"/>
        </w:rPr>
        <w:t xml:space="preserve">van </w:t>
      </w:r>
      <w:r w:rsidR="00E51C3B" w:rsidRPr="00EB4FC3">
        <w:rPr>
          <w:rStyle w:val="CitaatChar"/>
        </w:rPr>
        <w:t xml:space="preserve">een man of honderd binnen de Rijksoverheid </w:t>
      </w:r>
      <w:r w:rsidR="00A57AEA" w:rsidRPr="00EB4FC3">
        <w:rPr>
          <w:rStyle w:val="CitaatChar"/>
        </w:rPr>
        <w:t>in kaart gebracht</w:t>
      </w:r>
      <w:r w:rsidR="00E51C3B" w:rsidRPr="00EB4FC3">
        <w:rPr>
          <w:rStyle w:val="CitaatChar"/>
        </w:rPr>
        <w:t xml:space="preserve">. Je merkt dat </w:t>
      </w:r>
      <w:r w:rsidR="00481F78" w:rsidRPr="00EB4FC3">
        <w:rPr>
          <w:rStyle w:val="CitaatChar"/>
        </w:rPr>
        <w:t>kennis</w:t>
      </w:r>
      <w:r w:rsidR="00E51C3B" w:rsidRPr="00EB4FC3">
        <w:rPr>
          <w:rStyle w:val="CitaatChar"/>
        </w:rPr>
        <w:t xml:space="preserve"> heel erg </w:t>
      </w:r>
      <w:r w:rsidR="00644249" w:rsidRPr="00EB4FC3">
        <w:rPr>
          <w:rStyle w:val="CitaatChar"/>
        </w:rPr>
        <w:t>verdeeld</w:t>
      </w:r>
      <w:r w:rsidR="00E51C3B" w:rsidRPr="00EB4FC3">
        <w:rPr>
          <w:rStyle w:val="CitaatChar"/>
        </w:rPr>
        <w:t xml:space="preserve"> </w:t>
      </w:r>
      <w:r w:rsidR="006754AD" w:rsidRPr="00EB4FC3">
        <w:rPr>
          <w:rStyle w:val="CitaatChar"/>
        </w:rPr>
        <w:t xml:space="preserve">is </w:t>
      </w:r>
      <w:r w:rsidR="002942CB" w:rsidRPr="00EB4FC3">
        <w:rPr>
          <w:rStyle w:val="CitaatChar"/>
        </w:rPr>
        <w:t>[</w:t>
      </w:r>
      <w:r w:rsidR="00DF7A5A" w:rsidRPr="00EB4FC3">
        <w:rPr>
          <w:rStyle w:val="CitaatChar"/>
        </w:rPr>
        <w:t xml:space="preserve">en </w:t>
      </w:r>
      <w:r w:rsidR="002E5CFD" w:rsidRPr="00EB4FC3">
        <w:rPr>
          <w:rStyle w:val="CitaatChar"/>
        </w:rPr>
        <w:t>hetzelfde</w:t>
      </w:r>
      <w:r w:rsidR="00AE02BC" w:rsidRPr="00EB4FC3">
        <w:rPr>
          <w:rStyle w:val="CitaatChar"/>
        </w:rPr>
        <w:t xml:space="preserve"> geldt </w:t>
      </w:r>
      <w:r w:rsidR="002E5CFD" w:rsidRPr="00EB4FC3">
        <w:rPr>
          <w:rStyle w:val="CitaatChar"/>
        </w:rPr>
        <w:t>voor</w:t>
      </w:r>
      <w:r w:rsidR="00500C84" w:rsidRPr="00EB4FC3">
        <w:rPr>
          <w:rStyle w:val="CitaatChar"/>
        </w:rPr>
        <w:t>]</w:t>
      </w:r>
      <w:r w:rsidR="002E5CFD" w:rsidRPr="00EB4FC3">
        <w:rPr>
          <w:rStyle w:val="CitaatChar"/>
        </w:rPr>
        <w:t xml:space="preserve"> het </w:t>
      </w:r>
      <w:r w:rsidR="00E51C3B" w:rsidRPr="00EB4FC3">
        <w:rPr>
          <w:rStyle w:val="CitaatChar"/>
        </w:rPr>
        <w:t xml:space="preserve">niveau </w:t>
      </w:r>
      <w:r w:rsidR="002E5CFD" w:rsidRPr="00EB4FC3">
        <w:rPr>
          <w:rStyle w:val="CitaatChar"/>
        </w:rPr>
        <w:t xml:space="preserve">van </w:t>
      </w:r>
      <w:r w:rsidR="00E51C3B" w:rsidRPr="00EB4FC3">
        <w:rPr>
          <w:rStyle w:val="CitaatChar"/>
        </w:rPr>
        <w:t>de kennis</w:t>
      </w:r>
      <w:r w:rsidR="004A496D" w:rsidRPr="00EB4FC3">
        <w:rPr>
          <w:rStyle w:val="CitaatChar"/>
        </w:rPr>
        <w:t>.</w:t>
      </w:r>
      <w:r w:rsidR="00EB6CF6" w:rsidRPr="00EB4FC3">
        <w:rPr>
          <w:rStyle w:val="CitaatChar"/>
        </w:rPr>
        <w:t xml:space="preserve"> </w:t>
      </w:r>
      <w:r w:rsidR="004A496D" w:rsidRPr="00EB4FC3">
        <w:rPr>
          <w:rStyle w:val="CitaatChar"/>
        </w:rPr>
        <w:t>B</w:t>
      </w:r>
      <w:r w:rsidR="00EB6CF6" w:rsidRPr="00EB4FC3">
        <w:rPr>
          <w:rStyle w:val="CitaatChar"/>
        </w:rPr>
        <w:t>ovendien</w:t>
      </w:r>
      <w:r w:rsidR="00C07F5A" w:rsidRPr="00EB4FC3">
        <w:rPr>
          <w:rStyle w:val="CitaatChar"/>
        </w:rPr>
        <w:t xml:space="preserve"> </w:t>
      </w:r>
      <w:r w:rsidR="004A496D" w:rsidRPr="00EB4FC3">
        <w:rPr>
          <w:rStyle w:val="CitaatChar"/>
        </w:rPr>
        <w:t>kenne</w:t>
      </w:r>
      <w:r w:rsidR="00C07F5A" w:rsidRPr="00EB4FC3">
        <w:rPr>
          <w:rStyle w:val="CitaatChar"/>
        </w:rPr>
        <w:t>n</w:t>
      </w:r>
      <w:r w:rsidR="00E51C3B" w:rsidRPr="00EB4FC3">
        <w:rPr>
          <w:rStyle w:val="CitaatChar"/>
        </w:rPr>
        <w:t xml:space="preserve"> de mensen elkaar lang niet altijd</w:t>
      </w:r>
      <w:r w:rsidR="00E46ABA" w:rsidRPr="00EB4FC3">
        <w:rPr>
          <w:rStyle w:val="CitaatChar"/>
        </w:rPr>
        <w:t xml:space="preserve">. </w:t>
      </w:r>
      <w:r w:rsidR="001F7C2F" w:rsidRPr="00EB4FC3">
        <w:rPr>
          <w:rStyle w:val="CitaatChar"/>
        </w:rPr>
        <w:t>A</w:t>
      </w:r>
      <w:r w:rsidR="00E46ABA" w:rsidRPr="00EB4FC3">
        <w:rPr>
          <w:rStyle w:val="CitaatChar"/>
        </w:rPr>
        <w:t>ls er</w:t>
      </w:r>
      <w:r w:rsidR="001F7C2F" w:rsidRPr="00EB4FC3">
        <w:rPr>
          <w:rStyle w:val="CitaatChar"/>
        </w:rPr>
        <w:t xml:space="preserve"> dan</w:t>
      </w:r>
      <w:r w:rsidR="00E46ABA" w:rsidRPr="00EB4FC3">
        <w:rPr>
          <w:rStyle w:val="CitaatChar"/>
        </w:rPr>
        <w:t xml:space="preserve"> één iemand vertrekt</w:t>
      </w:r>
      <w:r w:rsidR="0072156C" w:rsidRPr="00EB4FC3">
        <w:rPr>
          <w:rStyle w:val="CitaatChar"/>
        </w:rPr>
        <w:t xml:space="preserve"> dan</w:t>
      </w:r>
      <w:r w:rsidR="00E46ABA" w:rsidRPr="00EB4FC3">
        <w:rPr>
          <w:rStyle w:val="CitaatChar"/>
        </w:rPr>
        <w:t xml:space="preserve"> is dat vaak </w:t>
      </w:r>
      <w:r w:rsidR="00927A44" w:rsidRPr="00EB4FC3">
        <w:rPr>
          <w:rStyle w:val="CitaatChar"/>
        </w:rPr>
        <w:t xml:space="preserve">meteen </w:t>
      </w:r>
      <w:r w:rsidR="00E46ABA" w:rsidRPr="00EB4FC3">
        <w:rPr>
          <w:rStyle w:val="CitaatChar"/>
        </w:rPr>
        <w:t>een aderlating</w:t>
      </w:r>
      <w:r w:rsidR="00E46ABA" w:rsidRPr="1B12DF6E">
        <w:rPr>
          <w:i/>
          <w:iCs/>
        </w:rPr>
        <w:t>.”</w:t>
      </w:r>
    </w:p>
    <w:p w14:paraId="0107ED55" w14:textId="523918C1" w:rsidR="007A29A4" w:rsidRDefault="006629A3" w:rsidP="003F566B">
      <w:pPr>
        <w:tabs>
          <w:tab w:val="num" w:pos="720"/>
        </w:tabs>
      </w:pPr>
      <w:r w:rsidRPr="1B12DF6E">
        <w:t xml:space="preserve">Nederland </w:t>
      </w:r>
      <w:r w:rsidR="00087533" w:rsidRPr="1B12DF6E">
        <w:t xml:space="preserve">geeft invulling aan </w:t>
      </w:r>
      <w:r w:rsidRPr="1B12DF6E">
        <w:t>de Europese normalisatiestrategie door middel van drie speerpunten: prioriteren, verbinden en opleiden.</w:t>
      </w:r>
      <w:r>
        <w:br/>
      </w:r>
      <w:r w:rsidR="00CE7F03" w:rsidRPr="1B12DF6E">
        <w:lastRenderedPageBreak/>
        <w:t xml:space="preserve">‘Prioriteren’ richt zich op: het aanwijzen van specifieke </w:t>
      </w:r>
      <w:r w:rsidR="00CE7F03">
        <w:t>standaardisatie</w:t>
      </w:r>
      <w:r w:rsidR="00CE7F03" w:rsidRPr="1B12DF6E">
        <w:t xml:space="preserve">activiteiten ter ondersteuning van beleidsprioriteiten en proactieve sturing op het gebied van </w:t>
      </w:r>
      <w:r w:rsidR="00CE7F03">
        <w:t>standaardisatie</w:t>
      </w:r>
      <w:r w:rsidR="00CE7F03" w:rsidRPr="1B12DF6E">
        <w:t>, in overleg met stakeholders in zowel het private- als het publieke domein.</w:t>
      </w:r>
      <w:r w:rsidR="00CE7F03">
        <w:br/>
      </w:r>
      <w:r w:rsidR="00CE7F03" w:rsidRPr="1B12DF6E">
        <w:t>‘Verbinden’ richt zich op: de verdere uitbouw van een Rijks norm</w:t>
      </w:r>
      <w:r w:rsidR="00CE7F03">
        <w:t>a</w:t>
      </w:r>
      <w:r w:rsidR="00CE7F03" w:rsidRPr="1B12DF6E">
        <w:t>lisatienetwerk om kennis te delen, kansen te benutten en beproefde werkwijzen (best-</w:t>
      </w:r>
      <w:proofErr w:type="spellStart"/>
      <w:r w:rsidR="00CE7F03" w:rsidRPr="1B12DF6E">
        <w:t>practices</w:t>
      </w:r>
      <w:proofErr w:type="spellEnd"/>
      <w:r w:rsidR="00CE7F03" w:rsidRPr="1B12DF6E">
        <w:t xml:space="preserve">) uit te wisselen op het gebied van </w:t>
      </w:r>
      <w:r w:rsidR="00CE7F03">
        <w:t>standaardisatie</w:t>
      </w:r>
      <w:r w:rsidR="00CE7F03" w:rsidRPr="1B12DF6E">
        <w:t>.</w:t>
      </w:r>
      <w:r w:rsidR="00171673">
        <w:br/>
      </w:r>
      <w:r w:rsidR="00CE7F03" w:rsidRPr="1B12DF6E">
        <w:t xml:space="preserve">‘Opleiden’ is gericht op het vergroten van het aantal Nederlandse experts met kennis van </w:t>
      </w:r>
      <w:r w:rsidR="00CE7F03">
        <w:t>standaardisatie</w:t>
      </w:r>
      <w:r w:rsidR="00CE7F03" w:rsidRPr="1B12DF6E">
        <w:t xml:space="preserve">processen en </w:t>
      </w:r>
      <w:proofErr w:type="spellStart"/>
      <w:r w:rsidR="00CE7F03">
        <w:t>standaardisatie</w:t>
      </w:r>
      <w:r w:rsidR="00CE7F03" w:rsidRPr="1B12DF6E">
        <w:t>en</w:t>
      </w:r>
      <w:proofErr w:type="spellEnd"/>
      <w:r w:rsidR="00CE7F03" w:rsidRPr="1B12DF6E">
        <w:t xml:space="preserve"> door middel van opleidingen en certificaten.</w:t>
      </w:r>
    </w:p>
    <w:p w14:paraId="0CC8D9DC" w14:textId="50E2712E" w:rsidR="00492F30" w:rsidRDefault="00024972" w:rsidP="003F566B">
      <w:r w:rsidRPr="1B12DF6E">
        <w:t>De</w:t>
      </w:r>
      <w:r w:rsidR="00BB3F61" w:rsidRPr="1B12DF6E">
        <w:t>ze</w:t>
      </w:r>
      <w:r w:rsidRPr="1B12DF6E">
        <w:t xml:space="preserve"> </w:t>
      </w:r>
      <w:r w:rsidR="00053AF5">
        <w:t>n</w:t>
      </w:r>
      <w:r w:rsidR="00053AF5" w:rsidRPr="00F711BB">
        <w:t>ormalisatieagenda</w:t>
      </w:r>
      <w:r w:rsidR="00053AF5" w:rsidRPr="1B12DF6E">
        <w:t xml:space="preserve"> </w:t>
      </w:r>
      <w:r w:rsidR="00BB3F61" w:rsidRPr="1B12DF6E">
        <w:t>slui</w:t>
      </w:r>
      <w:r w:rsidR="00402415" w:rsidRPr="1B12DF6E">
        <w:t>t aan op</w:t>
      </w:r>
      <w:r w:rsidR="000E4DEE" w:rsidRPr="1B12DF6E">
        <w:t xml:space="preserve"> de standaardisatiestrategie</w:t>
      </w:r>
      <w:r w:rsidR="002278FA" w:rsidRPr="1B12DF6E">
        <w:t xml:space="preserve"> van de </w:t>
      </w:r>
      <w:r w:rsidR="0091290D" w:rsidRPr="1B12DF6E">
        <w:t>EC</w:t>
      </w:r>
      <w:r w:rsidR="005C7291" w:rsidRPr="1B12DF6E">
        <w:t xml:space="preserve"> </w:t>
      </w:r>
      <w:r w:rsidR="002278FA" w:rsidRPr="1B12DF6E">
        <w:t>e</w:t>
      </w:r>
      <w:r w:rsidR="00171A30" w:rsidRPr="1B12DF6E">
        <w:t xml:space="preserve">n het </w:t>
      </w:r>
      <w:r w:rsidR="00774980" w:rsidRPr="1B12DF6E">
        <w:t>High-Level Forum</w:t>
      </w:r>
      <w:r w:rsidR="00703A26" w:rsidRPr="1B12DF6E">
        <w:t xml:space="preserve"> on European </w:t>
      </w:r>
      <w:proofErr w:type="spellStart"/>
      <w:r w:rsidR="00703A26" w:rsidRPr="1B12DF6E">
        <w:t>Standardisation</w:t>
      </w:r>
      <w:proofErr w:type="spellEnd"/>
      <w:r w:rsidR="00A45C23" w:rsidRPr="1B12DF6E">
        <w:t>.</w:t>
      </w:r>
      <w:r w:rsidR="005C7291" w:rsidRPr="1B12DF6E">
        <w:t xml:space="preserve"> </w:t>
      </w:r>
      <w:r w:rsidR="00A45C23" w:rsidRPr="1B12DF6E">
        <w:t>Dit is</w:t>
      </w:r>
      <w:r w:rsidR="0077402D" w:rsidRPr="1B12DF6E">
        <w:t xml:space="preserve"> door de </w:t>
      </w:r>
      <w:r w:rsidR="004069E9" w:rsidRPr="1B12DF6E">
        <w:t>EC</w:t>
      </w:r>
      <w:r w:rsidR="0077402D" w:rsidRPr="1B12DF6E">
        <w:t xml:space="preserve"> opgezet om belanghebbenden uit verschillende sectoren samen te brengen</w:t>
      </w:r>
      <w:r w:rsidR="00285C0F" w:rsidRPr="1B12DF6E">
        <w:t xml:space="preserve"> en</w:t>
      </w:r>
      <w:r w:rsidR="0077402D" w:rsidRPr="1B12DF6E">
        <w:t xml:space="preserve"> om strategisch advies te </w:t>
      </w:r>
      <w:r w:rsidR="00773A3D" w:rsidRPr="1B12DF6E">
        <w:t xml:space="preserve">kunnen </w:t>
      </w:r>
      <w:r w:rsidR="0077402D" w:rsidRPr="1B12DF6E">
        <w:t xml:space="preserve">geven over standaardisatiebeleid binnen de EU. Het </w:t>
      </w:r>
      <w:r w:rsidR="004069E9" w:rsidRPr="1B12DF6E">
        <w:t xml:space="preserve">High-Level Forum </w:t>
      </w:r>
      <w:r w:rsidR="0077402D" w:rsidRPr="1B12DF6E">
        <w:t>speelt een belangrijke rol bij het ondersteunen van de doelstellingen van de EU op het gebied van technologische autonomie, digitale transformatie, groene transitie en wereldwijde concurrentiepositie.</w:t>
      </w:r>
    </w:p>
    <w:p w14:paraId="51AC610D" w14:textId="40EE5E2A" w:rsidR="002A5911" w:rsidRDefault="00994FA2" w:rsidP="0096471B">
      <w:pPr>
        <w:pStyle w:val="Kop2"/>
        <w:numPr>
          <w:ilvl w:val="0"/>
          <w:numId w:val="56"/>
        </w:numPr>
        <w:spacing w:before="0" w:line="288" w:lineRule="auto"/>
      </w:pPr>
      <w:bookmarkStart w:id="235" w:name="_Toc188372436"/>
      <w:bookmarkStart w:id="236" w:name="_Toc188372561"/>
      <w:bookmarkStart w:id="237" w:name="_Toc188456658"/>
      <w:bookmarkStart w:id="238" w:name="_Toc188708009"/>
      <w:bookmarkStart w:id="239" w:name="_Toc188863931"/>
      <w:bookmarkStart w:id="240" w:name="_Toc196564668"/>
      <w:r>
        <w:t>Informatie opgehaald uit de interviews</w:t>
      </w:r>
      <w:bookmarkEnd w:id="235"/>
      <w:bookmarkEnd w:id="236"/>
      <w:bookmarkEnd w:id="237"/>
      <w:bookmarkEnd w:id="238"/>
      <w:bookmarkEnd w:id="239"/>
      <w:bookmarkEnd w:id="240"/>
    </w:p>
    <w:p w14:paraId="2BFC73EC" w14:textId="1A1CD36C" w:rsidR="000E0222" w:rsidRPr="000E0222" w:rsidRDefault="000E0222" w:rsidP="003F566B">
      <w:r>
        <w:t xml:space="preserve">In de </w:t>
      </w:r>
      <w:r w:rsidR="007F046B">
        <w:t>interviews</w:t>
      </w:r>
      <w:r>
        <w:t xml:space="preserve"> is </w:t>
      </w:r>
      <w:r w:rsidR="00A45C23">
        <w:t xml:space="preserve">gevraagd </w:t>
      </w:r>
      <w:r w:rsidR="00141496">
        <w:t xml:space="preserve">naar de </w:t>
      </w:r>
      <w:r w:rsidR="007F046B">
        <w:t>ervaringen</w:t>
      </w:r>
      <w:r w:rsidR="00141496">
        <w:t xml:space="preserve"> en beelden </w:t>
      </w:r>
      <w:r w:rsidR="008A7D9B">
        <w:t>van</w:t>
      </w:r>
      <w:r w:rsidR="00141496">
        <w:t xml:space="preserve"> de </w:t>
      </w:r>
      <w:r w:rsidR="007F046B" w:rsidRPr="004C3218">
        <w:t>geïnterviewden</w:t>
      </w:r>
      <w:r w:rsidR="004C3218" w:rsidRPr="004C3218">
        <w:t xml:space="preserve"> </w:t>
      </w:r>
      <w:r w:rsidR="00101ADD" w:rsidRPr="00101ADD">
        <w:t xml:space="preserve">over de </w:t>
      </w:r>
      <w:r w:rsidR="00904C2E">
        <w:t xml:space="preserve">wenselijke </w:t>
      </w:r>
      <w:r w:rsidR="00101ADD" w:rsidRPr="005828B3">
        <w:t>strategische</w:t>
      </w:r>
      <w:r w:rsidR="0087421D" w:rsidRPr="0087421D">
        <w:t xml:space="preserve"> aanpak</w:t>
      </w:r>
      <w:r w:rsidR="00ED2FF3" w:rsidRPr="00ED2FF3">
        <w:t xml:space="preserve"> van de </w:t>
      </w:r>
      <w:r w:rsidR="007F046B">
        <w:t>Rijks</w:t>
      </w:r>
      <w:r w:rsidR="00ED2FF3" w:rsidRPr="00ED2FF3">
        <w:t>overheid</w:t>
      </w:r>
      <w:r w:rsidR="008159F2">
        <w:t xml:space="preserve"> </w:t>
      </w:r>
      <w:r w:rsidR="00FA6D34" w:rsidRPr="00FA6D34">
        <w:t>en wat ervoor nodig is om de doelen</w:t>
      </w:r>
      <w:r w:rsidR="00BF042D" w:rsidRPr="00BF042D">
        <w:t xml:space="preserve"> op een</w:t>
      </w:r>
      <w:r w:rsidR="002F1211" w:rsidRPr="002F1211">
        <w:t xml:space="preserve"> </w:t>
      </w:r>
      <w:r w:rsidR="00A90958">
        <w:t>effectieve en efficiënte</w:t>
      </w:r>
      <w:r w:rsidR="002F1211" w:rsidRPr="002F1211">
        <w:t xml:space="preserve"> manier</w:t>
      </w:r>
      <w:r w:rsidR="007F046B" w:rsidRPr="007F046B">
        <w:t xml:space="preserve"> te behalen</w:t>
      </w:r>
      <w:r w:rsidR="007F046B">
        <w:t>.</w:t>
      </w:r>
    </w:p>
    <w:p w14:paraId="2FDF4F95" w14:textId="14BD562D" w:rsidR="00675F5D" w:rsidRDefault="003B19D0" w:rsidP="0096471B">
      <w:pPr>
        <w:pStyle w:val="Kop3"/>
      </w:pPr>
      <w:bookmarkStart w:id="241" w:name="_Toc188372437"/>
      <w:bookmarkStart w:id="242" w:name="_Toc188372562"/>
      <w:bookmarkStart w:id="243" w:name="_Toc188456659"/>
      <w:bookmarkStart w:id="244" w:name="_Toc188708010"/>
      <w:bookmarkStart w:id="245" w:name="_Toc188863932"/>
      <w:bookmarkStart w:id="246" w:name="_Toc189313428"/>
      <w:bookmarkStart w:id="247" w:name="_Toc189313881"/>
      <w:bookmarkStart w:id="248" w:name="_Toc196564669"/>
      <w:r w:rsidRPr="00896B3B">
        <w:t>Wenselijke</w:t>
      </w:r>
      <w:bookmarkEnd w:id="241"/>
      <w:bookmarkEnd w:id="242"/>
      <w:bookmarkEnd w:id="243"/>
      <w:bookmarkEnd w:id="244"/>
      <w:bookmarkEnd w:id="245"/>
      <w:r w:rsidR="003360F2" w:rsidRPr="00896B3B">
        <w:t xml:space="preserve"> </w:t>
      </w:r>
      <w:r w:rsidR="00F159B5" w:rsidRPr="00896B3B">
        <w:t xml:space="preserve">strategische </w:t>
      </w:r>
      <w:r w:rsidR="00A83949" w:rsidRPr="00896B3B">
        <w:t>aanpak</w:t>
      </w:r>
      <w:r w:rsidR="00D94D11" w:rsidRPr="00896B3B">
        <w:t xml:space="preserve"> van </w:t>
      </w:r>
      <w:r w:rsidR="00D94D11" w:rsidRPr="00ED2FF3">
        <w:t xml:space="preserve">de </w:t>
      </w:r>
      <w:r w:rsidR="00D94D11">
        <w:t>Rijks</w:t>
      </w:r>
      <w:r w:rsidR="00D94D11" w:rsidRPr="00ED2FF3">
        <w:t>overheid</w:t>
      </w:r>
      <w:bookmarkEnd w:id="246"/>
      <w:bookmarkEnd w:id="247"/>
      <w:bookmarkEnd w:id="248"/>
    </w:p>
    <w:p w14:paraId="1D62C68B" w14:textId="496CF3B8" w:rsidR="00784DAB" w:rsidRDefault="00EE4F1D" w:rsidP="003F566B">
      <w:r w:rsidRPr="00EE4F1D">
        <w:t xml:space="preserve">De geïnterviewden vanuit zowel het mkb als vanuit grote bedrijven </w:t>
      </w:r>
      <w:r w:rsidR="00E87AF9" w:rsidRPr="00E87AF9">
        <w:t xml:space="preserve">stellen dat de effectiviteit van het Nederlandse overheidsbeleid zal verbeteren door een </w:t>
      </w:r>
      <w:r w:rsidR="00E87AF9" w:rsidRPr="00E87AF9">
        <w:rPr>
          <w:b/>
          <w:bCs/>
        </w:rPr>
        <w:t xml:space="preserve">duidelijke koers </w:t>
      </w:r>
      <w:r w:rsidR="00E87AF9" w:rsidRPr="00363B73">
        <w:t>en</w:t>
      </w:r>
      <w:r w:rsidR="00E87AF9" w:rsidRPr="00E87AF9">
        <w:rPr>
          <w:b/>
          <w:bCs/>
        </w:rPr>
        <w:t xml:space="preserve"> structurele vertegenwoordiging </w:t>
      </w:r>
      <w:r w:rsidR="00E87AF9" w:rsidRPr="00363B73">
        <w:t>vanuit zowel de</w:t>
      </w:r>
      <w:r w:rsidR="00E87AF9" w:rsidRPr="00E87AF9">
        <w:rPr>
          <w:b/>
          <w:bCs/>
        </w:rPr>
        <w:t xml:space="preserve"> overheid als het bedrijfsleven</w:t>
      </w:r>
      <w:r w:rsidR="00E87AF9" w:rsidRPr="00E87AF9">
        <w:t xml:space="preserve"> in de diverse Europese (CEN, CENELEC, ETSI) en internationale </w:t>
      </w:r>
      <w:proofErr w:type="spellStart"/>
      <w:r w:rsidR="00E87AF9" w:rsidRPr="00E87AF9">
        <w:t>SDO’s</w:t>
      </w:r>
      <w:proofErr w:type="spellEnd"/>
      <w:r w:rsidR="00E87AF9" w:rsidRPr="00E87AF9">
        <w:t xml:space="preserve"> (ISO, IEC, ITU)</w:t>
      </w:r>
      <w:r w:rsidR="00525357">
        <w:t xml:space="preserve">. </w:t>
      </w:r>
      <w:r w:rsidR="00392676" w:rsidRPr="1B12DF6E">
        <w:t>Zo dient d</w:t>
      </w:r>
      <w:r w:rsidR="000E50E3" w:rsidRPr="1B12DF6E">
        <w:t xml:space="preserve">e overheid ervoor te zorgen dat </w:t>
      </w:r>
      <w:r w:rsidR="00AB3CD4" w:rsidRPr="1B12DF6E">
        <w:t xml:space="preserve">Europese en internationale </w:t>
      </w:r>
      <w:r w:rsidR="000E50E3" w:rsidRPr="1B12DF6E">
        <w:t>standaarden aansluiten bij nationale belangen en behoeften</w:t>
      </w:r>
      <w:r w:rsidR="00B623E0" w:rsidRPr="1B12DF6E">
        <w:t>.</w:t>
      </w:r>
      <w:r w:rsidR="002A1DD5">
        <w:t xml:space="preserve"> </w:t>
      </w:r>
      <w:r w:rsidR="000E50E3" w:rsidRPr="1B12DF6E">
        <w:t xml:space="preserve">Het is belangrijk dat Nederlandse standaarden (zoals Common </w:t>
      </w:r>
      <w:proofErr w:type="spellStart"/>
      <w:r w:rsidR="000E50E3" w:rsidRPr="1B12DF6E">
        <w:t>Ground</w:t>
      </w:r>
      <w:proofErr w:type="spellEnd"/>
      <w:r w:rsidR="000E50E3" w:rsidRPr="1B12DF6E">
        <w:t xml:space="preserve">, </w:t>
      </w:r>
      <w:proofErr w:type="spellStart"/>
      <w:r w:rsidR="000E50E3" w:rsidRPr="1B12DF6E">
        <w:t>StUF</w:t>
      </w:r>
      <w:proofErr w:type="spellEnd"/>
      <w:r w:rsidR="000E50E3" w:rsidRPr="1B12DF6E">
        <w:t>) in lijn zijn met Europese en internationale standaarden om samenwerking en concurrentievermogen te bevorderen.</w:t>
      </w:r>
      <w:r w:rsidR="00EB6D00" w:rsidRPr="1B12DF6E">
        <w:t xml:space="preserve"> Alleen wanneer er specifieke nationale behoeften of voordelen zijn, is het ontwikkelen van Nederlandse standaarden </w:t>
      </w:r>
      <w:r w:rsidR="00E31EFC" w:rsidRPr="1B12DF6E">
        <w:t xml:space="preserve">nog te rechtvaardigen, conform </w:t>
      </w:r>
      <w:hyperlink r:id="rId22" w:history="1">
        <w:r w:rsidR="00E31EFC" w:rsidRPr="1B12DF6E">
          <w:rPr>
            <w:rStyle w:val="Hyperlink"/>
          </w:rPr>
          <w:t>EU</w:t>
        </w:r>
        <w:r w:rsidR="0094086E">
          <w:rPr>
            <w:rStyle w:val="Hyperlink"/>
          </w:rPr>
          <w:t>-</w:t>
        </w:r>
        <w:r w:rsidR="00E31EFC" w:rsidRPr="1B12DF6E">
          <w:rPr>
            <w:rStyle w:val="Hyperlink"/>
          </w:rPr>
          <w:t>verordening</w:t>
        </w:r>
        <w:r w:rsidR="00FC03AF" w:rsidRPr="1B12DF6E">
          <w:rPr>
            <w:rStyle w:val="Hyperlink"/>
          </w:rPr>
          <w:t xml:space="preserve"> 1025/2012</w:t>
        </w:r>
      </w:hyperlink>
      <w:r w:rsidR="00EB6D00" w:rsidRPr="1B12DF6E">
        <w:t>.</w:t>
      </w:r>
      <w:r w:rsidR="00171673">
        <w:br/>
      </w:r>
      <w:r w:rsidR="005A15DD" w:rsidRPr="1B12DF6E">
        <w:t>B</w:t>
      </w:r>
      <w:r w:rsidR="009C1245" w:rsidRPr="1B12DF6E">
        <w:t xml:space="preserve">eleid over standaardisatie </w:t>
      </w:r>
      <w:r w:rsidR="005A15DD" w:rsidRPr="1B12DF6E">
        <w:t xml:space="preserve">vereist </w:t>
      </w:r>
      <w:r w:rsidR="009C1245" w:rsidRPr="1B12DF6E">
        <w:t>een balans tussen innovatie en standaardisatie</w:t>
      </w:r>
      <w:r w:rsidR="0089774A" w:rsidRPr="1B12DF6E">
        <w:t>,</w:t>
      </w:r>
      <w:r w:rsidR="009C1245" w:rsidRPr="1B12DF6E">
        <w:t xml:space="preserve"> en samenwerking met belanghebbenden. Het vergt een flexibele benadering om technologische vooruitgang te ondersteunen, waarbij standaardisatie de innovatie ondersteunt (in plaats van belemmert). Daarbij zijn duidelijke kaders en voorspelbaarheid nodig om scope en focus te bieden. </w:t>
      </w:r>
      <w:r w:rsidR="0004528E" w:rsidRPr="1B12DF6E">
        <w:t xml:space="preserve">Denk hierbij aan </w:t>
      </w:r>
      <w:r w:rsidR="009F573C" w:rsidRPr="1B12DF6E">
        <w:t xml:space="preserve">bijvoorbeeld </w:t>
      </w:r>
      <w:r w:rsidR="0004528E" w:rsidRPr="1B12DF6E">
        <w:t xml:space="preserve">AI-standaarden zoals ISO/IEC 42001, die transparantie, eerlijke besluitvorming en uitlegbaarheid bevorderen, </w:t>
      </w:r>
      <w:r w:rsidR="009F573C" w:rsidRPr="1B12DF6E">
        <w:t xml:space="preserve">waarbij </w:t>
      </w:r>
      <w:r w:rsidR="0004528E" w:rsidRPr="1B12DF6E">
        <w:t>bedrijven binnen dergelijke kaders kunnen innoveren.</w:t>
      </w:r>
      <w:r w:rsidR="003A7661" w:rsidRPr="1B12DF6E">
        <w:t xml:space="preserve"> </w:t>
      </w:r>
      <w:r w:rsidR="00AC5F98">
        <w:t>Overigens is d</w:t>
      </w:r>
      <w:r w:rsidR="003A7661" w:rsidRPr="1B12DF6E">
        <w:t xml:space="preserve">e Nederlandse overheid </w:t>
      </w:r>
      <w:r w:rsidR="00784DAB" w:rsidRPr="1B12DF6E">
        <w:t xml:space="preserve">nauw betrokken </w:t>
      </w:r>
      <w:r w:rsidR="003A7661" w:rsidRPr="1B12DF6E">
        <w:t>bij de ontwikkeling van AI</w:t>
      </w:r>
      <w:r w:rsidR="001B5AE8">
        <w:t>-</w:t>
      </w:r>
      <w:r w:rsidR="003A7661" w:rsidRPr="1B12DF6E">
        <w:t>standaarden die gerelateerd zijn aan de AI-act</w:t>
      </w:r>
      <w:r w:rsidR="007403E1" w:rsidRPr="1B12DF6E">
        <w:t>.</w:t>
      </w:r>
    </w:p>
    <w:p w14:paraId="63D69B29" w14:textId="77777777" w:rsidR="00171673" w:rsidRDefault="00C405F5" w:rsidP="003F566B">
      <w:r>
        <w:t xml:space="preserve">Op strategisch niveau </w:t>
      </w:r>
      <w:r w:rsidR="00EA78EC">
        <w:t>geeft</w:t>
      </w:r>
      <w:r w:rsidR="000E50E3" w:rsidRPr="00747CC0">
        <w:t xml:space="preserve"> </w:t>
      </w:r>
      <w:r w:rsidR="00B441D4">
        <w:t xml:space="preserve">het bedrijfsleven </w:t>
      </w:r>
      <w:r w:rsidR="00EA78EC">
        <w:t xml:space="preserve">aan </w:t>
      </w:r>
      <w:r w:rsidR="00BA2404">
        <w:t xml:space="preserve">vooral </w:t>
      </w:r>
      <w:r w:rsidR="00EA78EC">
        <w:t>baat te hebben bij</w:t>
      </w:r>
      <w:r w:rsidR="00EB05A3">
        <w:t xml:space="preserve"> </w:t>
      </w:r>
      <w:r w:rsidR="000E50E3" w:rsidRPr="00747CC0">
        <w:t>een duidelijke visie</w:t>
      </w:r>
      <w:r w:rsidR="004F2BB1">
        <w:t xml:space="preserve"> </w:t>
      </w:r>
      <w:r w:rsidR="000E50E3">
        <w:t xml:space="preserve">vanuit de overheid </w:t>
      </w:r>
      <w:r w:rsidR="00123A49" w:rsidRPr="00DC5667">
        <w:t>voor</w:t>
      </w:r>
      <w:r w:rsidR="000E50E3" w:rsidRPr="00DC5667">
        <w:t xml:space="preserve"> </w:t>
      </w:r>
      <w:r w:rsidR="004F2BB1" w:rsidRPr="00DC5667">
        <w:t xml:space="preserve">de </w:t>
      </w:r>
      <w:r w:rsidR="000E50E3" w:rsidRPr="00DC5667">
        <w:t>betrokken partijen bij hun standaardisatie-activiteiten</w:t>
      </w:r>
      <w:r w:rsidR="00DA0EC2" w:rsidRPr="00DC5667">
        <w:t>.</w:t>
      </w:r>
      <w:r w:rsidR="00F51458" w:rsidRPr="004E7A7F">
        <w:t xml:space="preserve"> </w:t>
      </w:r>
      <w:r w:rsidR="008066E4">
        <w:t>E</w:t>
      </w:r>
      <w:r w:rsidR="00EA78EC">
        <w:t>r is behoefte aan e</w:t>
      </w:r>
      <w:r w:rsidR="00D374D1">
        <w:t>en</w:t>
      </w:r>
      <w:r w:rsidR="000A4F84">
        <w:t xml:space="preserve"> </w:t>
      </w:r>
      <w:r w:rsidR="004E071F">
        <w:t>helder</w:t>
      </w:r>
      <w:r w:rsidR="000A4F84">
        <w:t>e ko</w:t>
      </w:r>
      <w:r w:rsidR="00904C99">
        <w:t xml:space="preserve">ers </w:t>
      </w:r>
      <w:r w:rsidR="004E7A7F">
        <w:t>voor</w:t>
      </w:r>
      <w:r w:rsidR="00FD3053">
        <w:t xml:space="preserve"> </w:t>
      </w:r>
      <w:r w:rsidR="00FD3053" w:rsidRPr="00FD3053">
        <w:t>standaard</w:t>
      </w:r>
      <w:r w:rsidR="00D374D1">
        <w:t xml:space="preserve">isatieonderwerpen </w:t>
      </w:r>
      <w:r w:rsidR="003A7AF8">
        <w:t xml:space="preserve">in </w:t>
      </w:r>
      <w:r w:rsidR="003A7AF8" w:rsidRPr="003A7AF8">
        <w:t>sectoren en technologieën</w:t>
      </w:r>
      <w:r w:rsidR="00822047">
        <w:t xml:space="preserve"> </w:t>
      </w:r>
      <w:r w:rsidR="003C5463">
        <w:t>aan de hand waarvan</w:t>
      </w:r>
      <w:r w:rsidR="00822047">
        <w:t xml:space="preserve"> organisaties kunnen acteren</w:t>
      </w:r>
      <w:r w:rsidR="003A7AF8">
        <w:t xml:space="preserve">, </w:t>
      </w:r>
      <w:r w:rsidR="002364B5">
        <w:t>en waarmee</w:t>
      </w:r>
      <w:r w:rsidR="0081575D">
        <w:t xml:space="preserve"> innovatie</w:t>
      </w:r>
      <w:r w:rsidR="00FD3053" w:rsidRPr="00FD3053">
        <w:t xml:space="preserve"> en economische groei</w:t>
      </w:r>
      <w:r w:rsidR="00D374D1">
        <w:t xml:space="preserve"> </w:t>
      </w:r>
      <w:r w:rsidR="002364B5">
        <w:t>ge</w:t>
      </w:r>
      <w:r w:rsidR="00D374D1">
        <w:t>stimule</w:t>
      </w:r>
      <w:r w:rsidR="002364B5">
        <w:t>e</w:t>
      </w:r>
      <w:r w:rsidR="00D374D1">
        <w:t>r</w:t>
      </w:r>
      <w:r w:rsidR="002364B5">
        <w:t>d kan worde</w:t>
      </w:r>
      <w:r w:rsidR="00D374D1">
        <w:t>n.</w:t>
      </w:r>
    </w:p>
    <w:p w14:paraId="3BE7CDB2" w14:textId="403F9F7F" w:rsidR="003E3050" w:rsidRDefault="003E3050" w:rsidP="003F566B">
      <w:pPr>
        <w:pStyle w:val="Stijl2"/>
      </w:pPr>
      <w:bookmarkStart w:id="249" w:name="_Toc188372438"/>
      <w:bookmarkStart w:id="250" w:name="_Toc188372563"/>
      <w:bookmarkStart w:id="251" w:name="_Toc188456660"/>
      <w:bookmarkStart w:id="252" w:name="_Toc188708011"/>
      <w:bookmarkStart w:id="253" w:name="_Toc188863933"/>
      <w:bookmarkStart w:id="254" w:name="_Toc189313429"/>
      <w:bookmarkStart w:id="255" w:name="_Toc189313882"/>
    </w:p>
    <w:p w14:paraId="7232E058" w14:textId="703BA9A3" w:rsidR="009F42BD" w:rsidRDefault="00046F19" w:rsidP="0096471B">
      <w:pPr>
        <w:pStyle w:val="Kop3"/>
      </w:pPr>
      <w:bookmarkStart w:id="256" w:name="_Toc196564670"/>
      <w:r w:rsidRPr="00896B3B">
        <w:lastRenderedPageBreak/>
        <w:t>Wenselijk</w:t>
      </w:r>
      <w:r w:rsidR="00064FE8" w:rsidRPr="00896B3B">
        <w:t>e</w:t>
      </w:r>
      <w:r w:rsidR="001A3ECC" w:rsidRPr="00896B3B">
        <w:t xml:space="preserve"> </w:t>
      </w:r>
      <w:r w:rsidR="001A3ECC">
        <w:t>c</w:t>
      </w:r>
      <w:r w:rsidR="00A71A82" w:rsidRPr="00A71A82">
        <w:t>oördin</w:t>
      </w:r>
      <w:r w:rsidR="006A3A89">
        <w:t>atie</w:t>
      </w:r>
      <w:r w:rsidR="00A71A82">
        <w:t xml:space="preserve"> en </w:t>
      </w:r>
      <w:bookmarkEnd w:id="249"/>
      <w:bookmarkEnd w:id="250"/>
      <w:r w:rsidR="00337B7E">
        <w:t>ondersteuning</w:t>
      </w:r>
      <w:bookmarkEnd w:id="251"/>
      <w:bookmarkEnd w:id="252"/>
      <w:bookmarkEnd w:id="253"/>
      <w:r w:rsidR="00431F88">
        <w:t xml:space="preserve"> </w:t>
      </w:r>
      <w:r w:rsidR="00431F88" w:rsidRPr="00ED2FF3">
        <w:t xml:space="preserve">van de </w:t>
      </w:r>
      <w:r w:rsidR="00431F88">
        <w:t>Rijks</w:t>
      </w:r>
      <w:r w:rsidR="00431F88" w:rsidRPr="00ED2FF3">
        <w:t>overheid</w:t>
      </w:r>
      <w:bookmarkEnd w:id="254"/>
      <w:bookmarkEnd w:id="255"/>
      <w:bookmarkEnd w:id="256"/>
    </w:p>
    <w:p w14:paraId="6500C656" w14:textId="5BA7D40E" w:rsidR="009F42BD" w:rsidRDefault="00F123D6" w:rsidP="003F566B">
      <w:r w:rsidRPr="1B12DF6E">
        <w:t xml:space="preserve">Strategisch advies, transparantie, toegankelijkheid en communicatie vormen de essentie om standaarden effectief te implementeren en de Nederlandse belangen te waarborgen, volgens de geïnterviewden. </w:t>
      </w:r>
      <w:r w:rsidR="006D79EA" w:rsidRPr="1B12DF6E">
        <w:t>Zij</w:t>
      </w:r>
      <w:r w:rsidR="00057B60" w:rsidRPr="1B12DF6E">
        <w:t xml:space="preserve"> </w:t>
      </w:r>
      <w:r w:rsidR="00077B16" w:rsidRPr="1B12DF6E">
        <w:t>geven</w:t>
      </w:r>
      <w:r w:rsidR="00057B60" w:rsidRPr="1B12DF6E">
        <w:t xml:space="preserve"> aan</w:t>
      </w:r>
      <w:r w:rsidR="003223F6" w:rsidRPr="1B12DF6E">
        <w:t xml:space="preserve"> dat</w:t>
      </w:r>
      <w:r w:rsidR="00077B16" w:rsidRPr="1B12DF6E">
        <w:t xml:space="preserve"> </w:t>
      </w:r>
      <w:r w:rsidR="003223F6" w:rsidRPr="1B12DF6E">
        <w:t xml:space="preserve">Nederlandse standaardisatie-initiatieven steeds beter kunnen worden </w:t>
      </w:r>
      <w:r w:rsidR="00077B16" w:rsidRPr="1B12DF6E">
        <w:t>d</w:t>
      </w:r>
      <w:r w:rsidR="001A01FC" w:rsidRPr="1B12DF6E">
        <w:t>oor feedback</w:t>
      </w:r>
      <w:r w:rsidR="00113F48" w:rsidRPr="1B12DF6E">
        <w:t xml:space="preserve"> van </w:t>
      </w:r>
      <w:r w:rsidR="00C23982" w:rsidRPr="1B12DF6E">
        <w:t xml:space="preserve">diverse </w:t>
      </w:r>
      <w:r w:rsidR="00042034" w:rsidRPr="1B12DF6E">
        <w:t xml:space="preserve">belanghebbenden </w:t>
      </w:r>
      <w:r w:rsidR="001A01FC" w:rsidRPr="1B12DF6E">
        <w:t xml:space="preserve">en best </w:t>
      </w:r>
      <w:proofErr w:type="spellStart"/>
      <w:r w:rsidR="001A01FC" w:rsidRPr="1B12DF6E">
        <w:t>practices</w:t>
      </w:r>
      <w:proofErr w:type="spellEnd"/>
      <w:r w:rsidR="001A01FC" w:rsidRPr="1B12DF6E">
        <w:t xml:space="preserve"> over de standaardisatie-activiteiten te integreren in het beleid</w:t>
      </w:r>
      <w:r w:rsidR="00293D4F" w:rsidRPr="1B12DF6E">
        <w:t>,</w:t>
      </w:r>
      <w:r w:rsidR="001A01FC" w:rsidRPr="1B12DF6E">
        <w:t xml:space="preserve"> zodat de nationale belangen optimaal </w:t>
      </w:r>
      <w:r w:rsidR="00790195" w:rsidRPr="1B12DF6E">
        <w:t xml:space="preserve">kunnen </w:t>
      </w:r>
      <w:r w:rsidR="001A01FC" w:rsidRPr="1B12DF6E">
        <w:t>worden vertegenwoordigd.</w:t>
      </w:r>
      <w:r w:rsidR="00AA3776" w:rsidRPr="1B12DF6E">
        <w:t xml:space="preserve"> </w:t>
      </w:r>
      <w:r w:rsidR="003105CD" w:rsidRPr="1B12DF6E">
        <w:t>Een van de geïnterviewde</w:t>
      </w:r>
      <w:r w:rsidR="00602B7E" w:rsidRPr="1B12DF6E">
        <w:t>n</w:t>
      </w:r>
      <w:r w:rsidR="003105CD" w:rsidRPr="1B12DF6E">
        <w:t xml:space="preserve"> vertelt: “</w:t>
      </w:r>
      <w:r w:rsidR="003105CD" w:rsidRPr="00426782">
        <w:rPr>
          <w:rStyle w:val="CitaatChar"/>
        </w:rPr>
        <w:t xml:space="preserve">Duitsland heeft bijvoorbeeld een soort van schaduwgroep op nationaal niveau van </w:t>
      </w:r>
      <w:r w:rsidR="007C2212" w:rsidRPr="00426782">
        <w:rPr>
          <w:rStyle w:val="CitaatChar"/>
        </w:rPr>
        <w:t>het</w:t>
      </w:r>
      <w:r w:rsidR="003105CD" w:rsidRPr="00426782">
        <w:rPr>
          <w:rStyle w:val="CitaatChar"/>
        </w:rPr>
        <w:t xml:space="preserve"> High-Level Forum. En zij schaduwen dat op nationaal vlak om te kijken wat zijn </w:t>
      </w:r>
      <w:r w:rsidR="00EC0AE2" w:rsidRPr="00426782">
        <w:rPr>
          <w:rStyle w:val="CitaatChar"/>
        </w:rPr>
        <w:t>d</w:t>
      </w:r>
      <w:r w:rsidR="003105CD" w:rsidRPr="00426782">
        <w:rPr>
          <w:rStyle w:val="CitaatChar"/>
        </w:rPr>
        <w:t>e belangen als overheid aan de ene kant en als bedrijfsleven en hoe gaan we dan onze inzet die kant op organiseren</w:t>
      </w:r>
      <w:r w:rsidR="00456E62" w:rsidRPr="1B12DF6E">
        <w:rPr>
          <w:rFonts w:eastAsia="Times New Roman"/>
          <w:i/>
          <w:iCs/>
        </w:rPr>
        <w:t>?</w:t>
      </w:r>
      <w:r w:rsidR="00D552A2">
        <w:rPr>
          <w:rFonts w:eastAsia="Times New Roman"/>
        </w:rPr>
        <w:t>”</w:t>
      </w:r>
      <w:r w:rsidR="00171673">
        <w:br/>
      </w:r>
      <w:r w:rsidR="009F42BD" w:rsidRPr="1B12DF6E">
        <w:t>Coördinatie van standaardisatie door de overheid omvat een interdisciplinaire</w:t>
      </w:r>
      <w:r w:rsidR="00760945" w:rsidRPr="1B12DF6E">
        <w:t>,</w:t>
      </w:r>
      <w:r w:rsidR="009F42BD" w:rsidRPr="1B12DF6E">
        <w:t xml:space="preserve"> gestructureerde aanpak van standaardisatietrajecten in samenwerking tussen</w:t>
      </w:r>
      <w:r w:rsidR="005D7BF2" w:rsidRPr="1B12DF6E">
        <w:t xml:space="preserve"> de</w:t>
      </w:r>
      <w:r w:rsidR="009F42BD" w:rsidRPr="1B12DF6E">
        <w:t xml:space="preserve"> overheid, de private sector en de wetenschap. Samenwerking tussen ministeries en internationale partners, duidelijke communicatie over nieuwe wetgeving met bijbehorende geharmoniseerde standaarden en stimulering van deelname aan commissies</w:t>
      </w:r>
      <w:r w:rsidR="00847220" w:rsidRPr="1B12DF6E">
        <w:t xml:space="preserve"> </w:t>
      </w:r>
      <w:r w:rsidR="00926B7E" w:rsidRPr="1B12DF6E">
        <w:t>zien</w:t>
      </w:r>
      <w:r w:rsidR="00847220" w:rsidRPr="1B12DF6E">
        <w:t xml:space="preserve"> de geïnterviewden</w:t>
      </w:r>
      <w:r w:rsidR="00A3507F" w:rsidRPr="1B12DF6E">
        <w:t xml:space="preserve"> als </w:t>
      </w:r>
      <w:r w:rsidR="00847220" w:rsidRPr="1B12DF6E">
        <w:t xml:space="preserve">belangrijke </w:t>
      </w:r>
      <w:r w:rsidR="00B2308C" w:rsidRPr="1B12DF6E">
        <w:t>taken</w:t>
      </w:r>
      <w:r w:rsidR="00A52A5F" w:rsidRPr="1B12DF6E">
        <w:t xml:space="preserve"> v</w:t>
      </w:r>
      <w:r w:rsidR="005A2FA3" w:rsidRPr="1B12DF6E">
        <w:t>an de overheid</w:t>
      </w:r>
      <w:r w:rsidR="008F33ED" w:rsidRPr="1B12DF6E">
        <w:t>.</w:t>
      </w:r>
      <w:r w:rsidR="001B1A27" w:rsidRPr="1B12DF6E">
        <w:t xml:space="preserve"> </w:t>
      </w:r>
      <w:r w:rsidR="00CC0B3C" w:rsidRPr="1B12DF6E">
        <w:t>De</w:t>
      </w:r>
      <w:r w:rsidR="00CF0639" w:rsidRPr="1B12DF6E">
        <w:t xml:space="preserve"> overheid </w:t>
      </w:r>
      <w:r w:rsidR="00CC0B3C" w:rsidRPr="1B12DF6E">
        <w:t xml:space="preserve">kan </w:t>
      </w:r>
      <w:r w:rsidR="00DF7BDB" w:rsidRPr="1B12DF6E">
        <w:t>h</w:t>
      </w:r>
      <w:r w:rsidR="00BD047A" w:rsidRPr="1B12DF6E">
        <w:t>iermee</w:t>
      </w:r>
      <w:r w:rsidR="009F42BD" w:rsidRPr="1B12DF6E">
        <w:t xml:space="preserve"> niet alleen standaarden helpen verbeteren, maar ook de adoptie ervan</w:t>
      </w:r>
      <w:r w:rsidR="00CF0639" w:rsidRPr="1B12DF6E">
        <w:t xml:space="preserve"> </w:t>
      </w:r>
      <w:r w:rsidR="009F42BD" w:rsidRPr="1B12DF6E">
        <w:t>versnellen en innovatie stimuleren</w:t>
      </w:r>
      <w:r w:rsidR="008F33ED" w:rsidRPr="1B12DF6E">
        <w:t>.</w:t>
      </w:r>
    </w:p>
    <w:p w14:paraId="09A18666" w14:textId="64D8DF8B" w:rsidR="00137860" w:rsidRDefault="00137860" w:rsidP="003F566B">
      <w:r w:rsidRPr="1B12DF6E">
        <w:t xml:space="preserve">De meeste geïnterviewden benadrukken dat </w:t>
      </w:r>
      <w:r w:rsidRPr="00D4796D">
        <w:t>financiële</w:t>
      </w:r>
      <w:r w:rsidRPr="00D4796D">
        <w:rPr>
          <w:i/>
          <w:iCs/>
        </w:rPr>
        <w:t xml:space="preserve"> </w:t>
      </w:r>
      <w:r w:rsidRPr="00D4796D">
        <w:t>ondersteuning</w:t>
      </w:r>
      <w:r w:rsidRPr="1B12DF6E">
        <w:t xml:space="preserve"> met subsidies, belastingvoordelen en kosten-differentiatie </w:t>
      </w:r>
      <w:r w:rsidR="0033658D" w:rsidRPr="1B12DF6E">
        <w:t xml:space="preserve">de </w:t>
      </w:r>
      <w:r w:rsidRPr="1B12DF6E">
        <w:t xml:space="preserve">deelname van </w:t>
      </w:r>
      <w:r w:rsidR="008957D9">
        <w:t>mkb</w:t>
      </w:r>
      <w:r w:rsidRPr="1B12DF6E">
        <w:t xml:space="preserve"> </w:t>
      </w:r>
      <w:r w:rsidR="00C82489" w:rsidRPr="1B12DF6E">
        <w:t>kan</w:t>
      </w:r>
      <w:r w:rsidRPr="1B12DF6E">
        <w:t xml:space="preserve"> stimuleren. Logistieke ondersteuning en netwerkmogelijkheden helpen barrières te overwinnen. </w:t>
      </w:r>
      <w:r w:rsidR="0045501B" w:rsidRPr="1B12DF6E">
        <w:t xml:space="preserve">De problematiek werd helder verwoord door </w:t>
      </w:r>
      <w:r w:rsidR="00210671">
        <w:t>deze</w:t>
      </w:r>
      <w:r w:rsidR="0045501B" w:rsidRPr="1B12DF6E">
        <w:t xml:space="preserve"> geïnterviewde: </w:t>
      </w:r>
      <w:r w:rsidR="004F72E2" w:rsidRPr="1B12DF6E">
        <w:t>“</w:t>
      </w:r>
      <w:proofErr w:type="spellStart"/>
      <w:r w:rsidR="004F72E2" w:rsidRPr="00426782">
        <w:rPr>
          <w:rStyle w:val="CitaatChar"/>
        </w:rPr>
        <w:t>Start-ups</w:t>
      </w:r>
      <w:proofErr w:type="spellEnd"/>
      <w:r w:rsidR="004F72E2" w:rsidRPr="00426782">
        <w:rPr>
          <w:rStyle w:val="CitaatChar"/>
        </w:rPr>
        <w:t xml:space="preserve"> zien het belang van standaardisatie</w:t>
      </w:r>
      <w:r w:rsidR="00FA5E0B" w:rsidRPr="00426782">
        <w:rPr>
          <w:rStyle w:val="CitaatChar"/>
        </w:rPr>
        <w:t>,</w:t>
      </w:r>
      <w:r w:rsidR="004F72E2" w:rsidRPr="00426782">
        <w:rPr>
          <w:rStyle w:val="CitaatChar"/>
        </w:rPr>
        <w:t xml:space="preserve"> </w:t>
      </w:r>
      <w:r w:rsidR="00FA5E0B" w:rsidRPr="00426782">
        <w:rPr>
          <w:rStyle w:val="CitaatChar"/>
        </w:rPr>
        <w:t>a</w:t>
      </w:r>
      <w:r w:rsidR="004F72E2" w:rsidRPr="00426782">
        <w:rPr>
          <w:rStyle w:val="CitaatChar"/>
        </w:rPr>
        <w:t>lleen die zeggen</w:t>
      </w:r>
      <w:r w:rsidR="00B55CB5" w:rsidRPr="00426782">
        <w:rPr>
          <w:rStyle w:val="CitaatChar"/>
        </w:rPr>
        <w:t>:</w:t>
      </w:r>
      <w:r w:rsidR="004F72E2" w:rsidRPr="00426782">
        <w:rPr>
          <w:rStyle w:val="CitaatChar"/>
        </w:rPr>
        <w:t xml:space="preserve"> wij hebben 30% eigenbelang en 70% algemeen belang. Die 30% die financieren we graag zelf. Die 70% kunnen we ons niet veroorloven</w:t>
      </w:r>
      <w:r w:rsidR="00D552A2">
        <w:t>.”</w:t>
      </w:r>
    </w:p>
    <w:p w14:paraId="296006E6" w14:textId="6FC76152" w:rsidR="008872AE" w:rsidRPr="00932051" w:rsidRDefault="003C665D" w:rsidP="0096471B">
      <w:pPr>
        <w:pStyle w:val="Kop3"/>
      </w:pPr>
      <w:bookmarkStart w:id="257" w:name="_Toc188372439"/>
      <w:bookmarkStart w:id="258" w:name="_Toc188372564"/>
      <w:bookmarkStart w:id="259" w:name="_Toc188456661"/>
      <w:bookmarkStart w:id="260" w:name="_Toc188708012"/>
      <w:bookmarkStart w:id="261" w:name="_Toc188863934"/>
      <w:bookmarkStart w:id="262" w:name="_Toc189313430"/>
      <w:bookmarkStart w:id="263" w:name="_Toc189313883"/>
      <w:bookmarkStart w:id="264" w:name="_Toc196564671"/>
      <w:r w:rsidRPr="00896B3B">
        <w:t xml:space="preserve">Wenselijke </w:t>
      </w:r>
      <w:r>
        <w:t>k</w:t>
      </w:r>
      <w:r w:rsidR="00E8295B">
        <w:t>ennis</w:t>
      </w:r>
      <w:r w:rsidR="00937C85">
        <w:t>, samenwerk</w:t>
      </w:r>
      <w:r w:rsidR="008B7D35">
        <w:t>i</w:t>
      </w:r>
      <w:r w:rsidR="00937C85">
        <w:t>n</w:t>
      </w:r>
      <w:bookmarkEnd w:id="257"/>
      <w:bookmarkEnd w:id="258"/>
      <w:bookmarkEnd w:id="259"/>
      <w:bookmarkEnd w:id="260"/>
      <w:bookmarkEnd w:id="261"/>
      <w:r w:rsidR="008B7D35">
        <w:t>g</w:t>
      </w:r>
      <w:r w:rsidR="0027049E">
        <w:t xml:space="preserve"> en educatie</w:t>
      </w:r>
      <w:bookmarkEnd w:id="262"/>
      <w:bookmarkEnd w:id="263"/>
      <w:bookmarkEnd w:id="264"/>
    </w:p>
    <w:p w14:paraId="2A12003D" w14:textId="77777777" w:rsidR="0096471B" w:rsidRDefault="00186900" w:rsidP="003F566B">
      <w:r w:rsidRPr="1B12DF6E">
        <w:t>Meerdere geïnterviewden</w:t>
      </w:r>
      <w:r w:rsidR="007B16F8" w:rsidRPr="1B12DF6E">
        <w:t xml:space="preserve">, </w:t>
      </w:r>
      <w:r w:rsidR="00AF0801" w:rsidRPr="1B12DF6E">
        <w:t>zo</w:t>
      </w:r>
      <w:r w:rsidR="007B16F8" w:rsidRPr="1B12DF6E">
        <w:t xml:space="preserve">wel vanuit het bedrijfsleven als </w:t>
      </w:r>
      <w:r w:rsidR="00DB580C" w:rsidRPr="1B12DF6E">
        <w:t xml:space="preserve">vanuit </w:t>
      </w:r>
      <w:r w:rsidR="007B16F8" w:rsidRPr="1B12DF6E">
        <w:t>de overheid zelf</w:t>
      </w:r>
      <w:r w:rsidR="001C1A2C" w:rsidRPr="1B12DF6E">
        <w:t>,</w:t>
      </w:r>
      <w:r w:rsidR="007B16F8" w:rsidRPr="1B12DF6E">
        <w:t xml:space="preserve"> </w:t>
      </w:r>
      <w:r w:rsidRPr="1B12DF6E">
        <w:t xml:space="preserve">stellen dat </w:t>
      </w:r>
      <w:r w:rsidR="00701ABD" w:rsidRPr="1B12DF6E">
        <w:t xml:space="preserve">wanneer </w:t>
      </w:r>
      <w:r w:rsidR="00042034" w:rsidRPr="1B12DF6E">
        <w:t xml:space="preserve">het </w:t>
      </w:r>
      <w:r w:rsidR="00042034" w:rsidRPr="000D5F87">
        <w:rPr>
          <w:b/>
          <w:bCs/>
        </w:rPr>
        <w:t>kennisniveau</w:t>
      </w:r>
      <w:r w:rsidRPr="1B12DF6E">
        <w:t xml:space="preserve"> over standaardisatie </w:t>
      </w:r>
      <w:r w:rsidR="00084CB5" w:rsidRPr="1B12DF6E">
        <w:t xml:space="preserve">binnen de overheid </w:t>
      </w:r>
      <w:r w:rsidR="00701ABD" w:rsidRPr="1B12DF6E">
        <w:t>wordt</w:t>
      </w:r>
      <w:r w:rsidRPr="1B12DF6E">
        <w:t xml:space="preserve"> verhoogd</w:t>
      </w:r>
      <w:r w:rsidR="00701ABD" w:rsidRPr="1B12DF6E">
        <w:t>,</w:t>
      </w:r>
      <w:r w:rsidRPr="1B12DF6E">
        <w:t xml:space="preserve"> </w:t>
      </w:r>
      <w:r w:rsidR="00701ABD" w:rsidRPr="1B12DF6E">
        <w:t>d</w:t>
      </w:r>
      <w:r w:rsidR="00084CB5" w:rsidRPr="1B12DF6E">
        <w:t>i</w:t>
      </w:r>
      <w:r w:rsidRPr="1B12DF6E">
        <w:t xml:space="preserve">t de overheid in staat stelt effectiever bij te dragen aan de ontwikkeling, implementatie en handhaving van standaarden. </w:t>
      </w:r>
      <w:r w:rsidR="0044172A" w:rsidRPr="1B12DF6E">
        <w:t>E</w:t>
      </w:r>
      <w:r w:rsidR="00350AB0" w:rsidRPr="1B12DF6E">
        <w:t>en</w:t>
      </w:r>
      <w:r w:rsidR="004066D9" w:rsidRPr="1B12DF6E">
        <w:t xml:space="preserve"> geïnterviewde </w:t>
      </w:r>
      <w:r w:rsidR="00B55CB5" w:rsidRPr="1B12DF6E">
        <w:t>beleidsmedewerker</w:t>
      </w:r>
      <w:r w:rsidR="004066D9" w:rsidRPr="1B12DF6E">
        <w:t xml:space="preserve"> </w:t>
      </w:r>
      <w:r w:rsidR="00814357" w:rsidRPr="1B12DF6E">
        <w:t>vertelt</w:t>
      </w:r>
      <w:r w:rsidR="004066D9" w:rsidRPr="1B12DF6E">
        <w:rPr>
          <w:i/>
          <w:iCs/>
        </w:rPr>
        <w:t>: “</w:t>
      </w:r>
      <w:r w:rsidR="004066D9" w:rsidRPr="00426782">
        <w:rPr>
          <w:rStyle w:val="CitaatChar"/>
        </w:rPr>
        <w:t xml:space="preserve">Er is weinig bekendheid met het onderwerp </w:t>
      </w:r>
      <w:r w:rsidR="00716138" w:rsidRPr="00426782">
        <w:rPr>
          <w:rStyle w:val="CitaatChar"/>
        </w:rPr>
        <w:t xml:space="preserve">[standaardisatie] </w:t>
      </w:r>
      <w:r w:rsidR="004066D9" w:rsidRPr="00426782">
        <w:rPr>
          <w:rStyle w:val="CitaatChar"/>
        </w:rPr>
        <w:t>en ik heb inmiddels de afgelopen twee jaar vaak uitleg ge</w:t>
      </w:r>
      <w:r w:rsidR="00BB315A" w:rsidRPr="00426782">
        <w:rPr>
          <w:rStyle w:val="CitaatChar"/>
        </w:rPr>
        <w:t>geven</w:t>
      </w:r>
      <w:r w:rsidR="00BA544D" w:rsidRPr="00426782">
        <w:rPr>
          <w:rStyle w:val="CitaatChar"/>
        </w:rPr>
        <w:t>,</w:t>
      </w:r>
      <w:r w:rsidR="004066D9" w:rsidRPr="00426782">
        <w:rPr>
          <w:rStyle w:val="CitaatChar"/>
        </w:rPr>
        <w:t xml:space="preserve"> dus daar </w:t>
      </w:r>
      <w:r w:rsidR="00BA544D" w:rsidRPr="00426782">
        <w:rPr>
          <w:rStyle w:val="CitaatChar"/>
        </w:rPr>
        <w:t>ben i</w:t>
      </w:r>
      <w:r w:rsidR="004066D9" w:rsidRPr="00426782">
        <w:rPr>
          <w:rStyle w:val="CitaatChar"/>
        </w:rPr>
        <w:t>k bedreven in</w:t>
      </w:r>
      <w:r w:rsidR="00BA544D" w:rsidRPr="00426782">
        <w:rPr>
          <w:rStyle w:val="CitaatChar"/>
        </w:rPr>
        <w:t xml:space="preserve"> geworden</w:t>
      </w:r>
      <w:r w:rsidR="004066D9" w:rsidRPr="00426782">
        <w:rPr>
          <w:rStyle w:val="CitaatChar"/>
        </w:rPr>
        <w:t xml:space="preserve"> en dan snappen mensen het belang en willen </w:t>
      </w:r>
      <w:r w:rsidR="00C1421B" w:rsidRPr="00426782">
        <w:rPr>
          <w:rStyle w:val="CitaatChar"/>
        </w:rPr>
        <w:t>ze</w:t>
      </w:r>
      <w:r w:rsidR="004066D9" w:rsidRPr="00426782">
        <w:rPr>
          <w:rStyle w:val="CitaatChar"/>
        </w:rPr>
        <w:t xml:space="preserve"> vervolgens wat tijd vrijmaken</w:t>
      </w:r>
      <w:r w:rsidR="004066D9" w:rsidRPr="1B12DF6E">
        <w:t>.”</w:t>
      </w:r>
      <w:r>
        <w:br/>
      </w:r>
      <w:r w:rsidR="00E46877" w:rsidRPr="1B12DF6E">
        <w:t>V</w:t>
      </w:r>
      <w:r w:rsidR="00DA1047" w:rsidRPr="1B12DF6E">
        <w:t>anuit het bedrijfsleven</w:t>
      </w:r>
      <w:r w:rsidR="00E46877" w:rsidRPr="1B12DF6E">
        <w:t xml:space="preserve"> wordt</w:t>
      </w:r>
      <w:r w:rsidR="00DA1047" w:rsidRPr="1B12DF6E">
        <w:t xml:space="preserve"> </w:t>
      </w:r>
      <w:r w:rsidR="007F34BE" w:rsidRPr="1B12DF6E">
        <w:t xml:space="preserve">aangegeven dat het belangrijk is dat de overheid meer experts </w:t>
      </w:r>
      <w:r w:rsidR="006C1F8F" w:rsidRPr="1B12DF6E">
        <w:t>in</w:t>
      </w:r>
      <w:r w:rsidR="007F34BE" w:rsidRPr="1B12DF6E">
        <w:t xml:space="preserve"> de eigen organisatie aanwijst voor deelname aan commissies en werkgroepen. </w:t>
      </w:r>
      <w:r w:rsidR="008C5626" w:rsidRPr="1B12DF6E">
        <w:t>EZ</w:t>
      </w:r>
      <w:r w:rsidR="00B55CB5" w:rsidRPr="1B12DF6E">
        <w:t xml:space="preserve"> en andere departementen (o.a. I&amp;W, VRO, VWS)</w:t>
      </w:r>
      <w:r w:rsidR="008C5626" w:rsidRPr="1B12DF6E">
        <w:t xml:space="preserve"> he</w:t>
      </w:r>
      <w:r w:rsidR="00B55CB5" w:rsidRPr="1B12DF6E">
        <w:t>bben</w:t>
      </w:r>
      <w:r w:rsidR="008C5626" w:rsidRPr="1B12DF6E">
        <w:t xml:space="preserve"> </w:t>
      </w:r>
      <w:r w:rsidR="003E1954" w:rsidRPr="1B12DF6E">
        <w:t xml:space="preserve">deze rol </w:t>
      </w:r>
      <w:r w:rsidR="008670D7" w:rsidRPr="1B12DF6E">
        <w:t>inmiddels</w:t>
      </w:r>
      <w:r w:rsidR="003E1954" w:rsidRPr="1B12DF6E">
        <w:t xml:space="preserve"> </w:t>
      </w:r>
      <w:r w:rsidR="008670D7" w:rsidRPr="1B12DF6E">
        <w:t>opgepakt</w:t>
      </w:r>
      <w:r w:rsidR="002647E9" w:rsidRPr="1B12DF6E">
        <w:t>.</w:t>
      </w:r>
      <w:r w:rsidR="003E1954" w:rsidRPr="1B12DF6E">
        <w:t xml:space="preserve"> </w:t>
      </w:r>
      <w:r w:rsidR="00674A2A" w:rsidRPr="1B12DF6E">
        <w:t xml:space="preserve">Zo </w:t>
      </w:r>
      <w:r w:rsidR="00913FFB">
        <w:t>nemen</w:t>
      </w:r>
      <w:r w:rsidR="00674A2A" w:rsidRPr="1B12DF6E">
        <w:t xml:space="preserve"> EZ, </w:t>
      </w:r>
      <w:proofErr w:type="spellStart"/>
      <w:r w:rsidR="00674A2A" w:rsidRPr="1B12DF6E">
        <w:t>JenV</w:t>
      </w:r>
      <w:proofErr w:type="spellEnd"/>
      <w:r w:rsidR="00674A2A" w:rsidRPr="1B12DF6E">
        <w:t xml:space="preserve">, BZK, RWS, VWS en </w:t>
      </w:r>
      <w:r w:rsidR="00DA2383" w:rsidRPr="1B12DF6E">
        <w:t xml:space="preserve">het </w:t>
      </w:r>
      <w:r w:rsidR="00674A2A" w:rsidRPr="1B12DF6E">
        <w:t>Rijks ICT Gilde</w:t>
      </w:r>
      <w:r w:rsidR="00536C23">
        <w:t xml:space="preserve"> deel aan</w:t>
      </w:r>
      <w:r w:rsidR="00536C23" w:rsidRPr="1B12DF6E">
        <w:t xml:space="preserve"> de normcommissie AI &amp; Big Data</w:t>
      </w:r>
      <w:r w:rsidR="00674A2A" w:rsidRPr="1B12DF6E">
        <w:t>.</w:t>
      </w:r>
    </w:p>
    <w:p w14:paraId="2D6AC961" w14:textId="34A8132E" w:rsidR="005F4A2A" w:rsidRDefault="009611EB" w:rsidP="003F566B">
      <w:r w:rsidRPr="00296388">
        <w:t xml:space="preserve">De diversiteit aan belangen en achtergronden van betrokken partijen creëert uitdagingen bij het bereiken van consensus in </w:t>
      </w:r>
      <w:r>
        <w:t>standaardisatie-activiteiten.</w:t>
      </w:r>
      <w:r w:rsidR="00171673">
        <w:br/>
      </w:r>
      <w:r w:rsidR="00D85735">
        <w:rPr>
          <w:b/>
          <w:bCs/>
        </w:rPr>
        <w:t>(P</w:t>
      </w:r>
      <w:r w:rsidR="00D85735" w:rsidRPr="00D85735">
        <w:rPr>
          <w:b/>
          <w:bCs/>
        </w:rPr>
        <w:t>ubliek-private</w:t>
      </w:r>
      <w:r w:rsidR="00D85735">
        <w:rPr>
          <w:b/>
          <w:bCs/>
        </w:rPr>
        <w:t>) s</w:t>
      </w:r>
      <w:r w:rsidR="00831A72" w:rsidRPr="000D5F87">
        <w:rPr>
          <w:b/>
          <w:bCs/>
        </w:rPr>
        <w:t>amenwerking</w:t>
      </w:r>
      <w:r w:rsidR="00831A72" w:rsidRPr="00296388">
        <w:t xml:space="preserve"> tussen overheden, industrie en academische instellingen</w:t>
      </w:r>
      <w:r>
        <w:t xml:space="preserve"> is nodig o</w:t>
      </w:r>
      <w:r w:rsidR="00735968" w:rsidRPr="00296388">
        <w:t xml:space="preserve">m veilige, betrouwbare en gebruikersgeoriënteerde standaarden te </w:t>
      </w:r>
      <w:r w:rsidR="002F74B5">
        <w:t xml:space="preserve">kunnen </w:t>
      </w:r>
      <w:r w:rsidR="00735968" w:rsidRPr="00296388">
        <w:t>specificeren</w:t>
      </w:r>
      <w:r w:rsidR="00B957EB" w:rsidRPr="00296388">
        <w:t xml:space="preserve">. </w:t>
      </w:r>
      <w:r w:rsidR="00505DED">
        <w:t>Geïnterviewden</w:t>
      </w:r>
      <w:r w:rsidR="00AE28D6">
        <w:t xml:space="preserve"> pleit</w:t>
      </w:r>
      <w:r w:rsidR="00505DED">
        <w:t>en</w:t>
      </w:r>
      <w:r w:rsidR="00AE28D6">
        <w:t xml:space="preserve"> voor e</w:t>
      </w:r>
      <w:r w:rsidR="00B957EB" w:rsidRPr="00296388">
        <w:t xml:space="preserve">en </w:t>
      </w:r>
      <w:r w:rsidR="00B957EB" w:rsidRPr="002951D8">
        <w:t>interdisciplinaire benadering,</w:t>
      </w:r>
      <w:r w:rsidR="00B957EB" w:rsidRPr="00296388">
        <w:t xml:space="preserve"> waarbij naast technisch inhoudelijk</w:t>
      </w:r>
      <w:r w:rsidR="00B4606C">
        <w:t>e</w:t>
      </w:r>
      <w:r w:rsidR="00B957EB" w:rsidRPr="00296388">
        <w:t xml:space="preserve"> ook andere domeinen zoals ethiek, recht en psychologie betrokken zijn. </w:t>
      </w:r>
      <w:r w:rsidR="002D218D">
        <w:t>Na</w:t>
      </w:r>
      <w:r w:rsidR="00B957EB" w:rsidRPr="00296388">
        <w:t xml:space="preserve">uwere samenwerking tussen overheid en </w:t>
      </w:r>
      <w:r w:rsidR="005565D4">
        <w:t>bedrijfsleven</w:t>
      </w:r>
      <w:r w:rsidR="00B957EB" w:rsidRPr="00296388">
        <w:t xml:space="preserve"> </w:t>
      </w:r>
      <w:r w:rsidR="002D218D">
        <w:t xml:space="preserve">is </w:t>
      </w:r>
      <w:r w:rsidR="00B957EB" w:rsidRPr="00296388">
        <w:t>nodig om haalbare en effectieve standaarden te waarborgen.</w:t>
      </w:r>
      <w:r w:rsidR="00B1271C">
        <w:t xml:space="preserve"> </w:t>
      </w:r>
      <w:r w:rsidR="00B3602B" w:rsidRPr="00B3602B">
        <w:t xml:space="preserve">Dit geldt in het bijzonder voor de niet-formele </w:t>
      </w:r>
      <w:proofErr w:type="spellStart"/>
      <w:r w:rsidR="00B3602B" w:rsidRPr="00B3602B">
        <w:t>SDO’s</w:t>
      </w:r>
      <w:proofErr w:type="spellEnd"/>
      <w:r w:rsidR="00B3602B" w:rsidRPr="00B3602B">
        <w:t xml:space="preserve"> </w:t>
      </w:r>
      <w:r w:rsidR="00B3602B" w:rsidRPr="00B3602B">
        <w:lastRenderedPageBreak/>
        <w:t>waarbij veel geïnterviewden hebben aangegeven dat ze weinig tot geen overheidsinbreng zien in bv W3C, OASIS en IEEE</w:t>
      </w:r>
      <w:r w:rsidR="008E4723">
        <w:t>.</w:t>
      </w:r>
    </w:p>
    <w:p w14:paraId="0AF689B2" w14:textId="2B4565F0" w:rsidR="00516D4C" w:rsidRDefault="0069229D" w:rsidP="003F566B">
      <w:r>
        <w:t>Intensiever overleg met de markt over strategisch belangrijke standaardisatieonderwerpen, biedt de mogelijkheid om samen praktische problemen en oplossingen te bespreken. Een geïnterviewde zegt hierover: “</w:t>
      </w:r>
      <w:r w:rsidR="00AC49A4" w:rsidRPr="0C899BBA">
        <w:rPr>
          <w:rStyle w:val="CitaatChar"/>
        </w:rPr>
        <w:t>B</w:t>
      </w:r>
      <w:r w:rsidRPr="0C899BBA">
        <w:rPr>
          <w:rStyle w:val="CitaatChar"/>
        </w:rPr>
        <w:t xml:space="preserve">epaalde generieke </w:t>
      </w:r>
      <w:proofErr w:type="spellStart"/>
      <w:r w:rsidR="001D3461" w:rsidRPr="0C899BBA">
        <w:rPr>
          <w:rStyle w:val="CitaatChar"/>
        </w:rPr>
        <w:t>SDO’s</w:t>
      </w:r>
      <w:proofErr w:type="spellEnd"/>
      <w:r w:rsidRPr="0C899BBA">
        <w:rPr>
          <w:rStyle w:val="CitaatChar"/>
        </w:rPr>
        <w:t xml:space="preserve"> zijn </w:t>
      </w:r>
      <w:proofErr w:type="spellStart"/>
      <w:r w:rsidRPr="0C899BBA">
        <w:rPr>
          <w:rStyle w:val="CitaatChar"/>
        </w:rPr>
        <w:t>leading</w:t>
      </w:r>
      <w:proofErr w:type="spellEnd"/>
      <w:r w:rsidRPr="0C899BBA">
        <w:rPr>
          <w:rStyle w:val="CitaatChar"/>
        </w:rPr>
        <w:t xml:space="preserve"> op specifieke onderwerpen</w:t>
      </w:r>
      <w:r w:rsidR="00CC46B7" w:rsidRPr="0C899BBA">
        <w:rPr>
          <w:rStyle w:val="CitaatChar"/>
        </w:rPr>
        <w:t>,</w:t>
      </w:r>
      <w:r w:rsidRPr="0C899BBA">
        <w:rPr>
          <w:rStyle w:val="CitaatChar"/>
        </w:rPr>
        <w:t xml:space="preserve"> dus we moeten samen afwegen bij welke SDO je voor een [te ontwikkelen] standaard moet aanhaken</w:t>
      </w:r>
      <w:r w:rsidR="00E0743B" w:rsidRPr="0C899BBA">
        <w:rPr>
          <w:rStyle w:val="CitaatChar"/>
        </w:rPr>
        <w:t>. [</w:t>
      </w:r>
      <w:r w:rsidR="00CC46B7" w:rsidRPr="0C899BBA">
        <w:rPr>
          <w:rStyle w:val="CitaatChar"/>
        </w:rPr>
        <w:t>….</w:t>
      </w:r>
      <w:r w:rsidR="00E0743B" w:rsidRPr="0C899BBA">
        <w:rPr>
          <w:rStyle w:val="CitaatChar"/>
        </w:rPr>
        <w:t>]</w:t>
      </w:r>
      <w:r w:rsidR="00CC46B7" w:rsidRPr="0C899BBA">
        <w:rPr>
          <w:rStyle w:val="CitaatChar"/>
        </w:rPr>
        <w:t xml:space="preserve"> </w:t>
      </w:r>
      <w:r w:rsidRPr="0C899BBA">
        <w:rPr>
          <w:rStyle w:val="CitaatChar"/>
        </w:rPr>
        <w:t>Welke specifieke standaarden willen we eerst, welke kunnen ook wel iets langer wachten? Er is gewoon weinig capaciteit, dus we moeten samen gaan kiezen wat we wel en wat we niet willen doen</w:t>
      </w:r>
      <w:r w:rsidR="00D552A2" w:rsidRPr="0C899BBA">
        <w:rPr>
          <w:i/>
          <w:iCs/>
        </w:rPr>
        <w:t>.”</w:t>
      </w:r>
    </w:p>
    <w:p w14:paraId="0F211E6F" w14:textId="478D1E5E" w:rsidR="0069229D" w:rsidRDefault="00990ABD" w:rsidP="003F566B">
      <w:r w:rsidRPr="002977D1">
        <w:t xml:space="preserve">Uit de interviews blijkt verder het belang van publiek-private samenwerking om de </w:t>
      </w:r>
      <w:r w:rsidRPr="00971F4A">
        <w:rPr>
          <w:b/>
          <w:bCs/>
        </w:rPr>
        <w:t xml:space="preserve">internationale positie </w:t>
      </w:r>
      <w:r w:rsidR="00F46BBA" w:rsidRPr="00971F4A">
        <w:rPr>
          <w:b/>
          <w:bCs/>
        </w:rPr>
        <w:t xml:space="preserve">van Nederland </w:t>
      </w:r>
      <w:r w:rsidRPr="00971F4A">
        <w:rPr>
          <w:b/>
          <w:bCs/>
        </w:rPr>
        <w:t>te versterken</w:t>
      </w:r>
      <w:r w:rsidRPr="002977D1">
        <w:t xml:space="preserve"> en een effectieve representatie bij relevante </w:t>
      </w:r>
      <w:proofErr w:type="spellStart"/>
      <w:r w:rsidR="001D3461">
        <w:t>SDO’s</w:t>
      </w:r>
      <w:proofErr w:type="spellEnd"/>
      <w:r w:rsidRPr="002977D1">
        <w:t xml:space="preserve"> en standaardisatie-activiteiten te waarborgen. </w:t>
      </w:r>
      <w:r w:rsidR="0024199A" w:rsidRPr="002977D1">
        <w:t>Het is belangrijk om</w:t>
      </w:r>
      <w:r w:rsidR="00473E7A" w:rsidRPr="002977D1">
        <w:t xml:space="preserve"> in een dergelijke samenstelling</w:t>
      </w:r>
      <w:r w:rsidR="003A4DC6" w:rsidRPr="002977D1">
        <w:t xml:space="preserve"> actuele ontwikkelingen te monitoren en aankomende ontwikkelingen </w:t>
      </w:r>
      <w:r w:rsidR="00A9143D" w:rsidRPr="002977D1">
        <w:t>te signaler</w:t>
      </w:r>
      <w:r w:rsidR="00F46BBA" w:rsidRPr="002977D1">
        <w:t>en</w:t>
      </w:r>
      <w:r w:rsidR="00A9143D" w:rsidRPr="002977D1">
        <w:t>.</w:t>
      </w:r>
      <w:r w:rsidR="003A4DC6" w:rsidRPr="002977D1">
        <w:t xml:space="preserve"> </w:t>
      </w:r>
      <w:r w:rsidR="003A4DC6" w:rsidRPr="00280DAC">
        <w:t xml:space="preserve">Bovendien kan de overheid </w:t>
      </w:r>
      <w:r w:rsidR="0024199A" w:rsidRPr="00280DAC">
        <w:t xml:space="preserve">inzetten op </w:t>
      </w:r>
      <w:r w:rsidR="003A4DC6" w:rsidRPr="00280DAC">
        <w:t xml:space="preserve">het tijdig uitvoeren van </w:t>
      </w:r>
      <w:r w:rsidR="0024199A" w:rsidRPr="00280DAC">
        <w:t>impactanalyses</w:t>
      </w:r>
      <w:r w:rsidR="000F324F" w:rsidRPr="00280DAC">
        <w:t xml:space="preserve"> (technisch, juridisch, samenleving)</w:t>
      </w:r>
      <w:r w:rsidR="0024199A" w:rsidRPr="00280DAC">
        <w:t>, kosten-batenanalyses</w:t>
      </w:r>
      <w:r w:rsidR="000F324F" w:rsidRPr="00280DAC">
        <w:t xml:space="preserve"> (effectiviteit en implementatiekosten)</w:t>
      </w:r>
      <w:r w:rsidR="0024199A" w:rsidRPr="00280DAC">
        <w:t xml:space="preserve"> en uitvoerbaarheidstoetsen</w:t>
      </w:r>
      <w:r w:rsidR="000F324F" w:rsidRPr="00280DAC">
        <w:t xml:space="preserve"> (</w:t>
      </w:r>
      <w:r w:rsidR="001F55B2" w:rsidRPr="00280DAC">
        <w:t>tijdslijn</w:t>
      </w:r>
      <w:r w:rsidR="00423D5A" w:rsidRPr="00280DAC">
        <w:t xml:space="preserve"> en haalbaarheid)</w:t>
      </w:r>
      <w:r w:rsidR="0024199A" w:rsidRPr="00280DAC">
        <w:t xml:space="preserve"> </w:t>
      </w:r>
      <w:r w:rsidR="00496F95" w:rsidRPr="00280DAC">
        <w:t xml:space="preserve">wat betreft </w:t>
      </w:r>
      <w:r w:rsidR="0024199A" w:rsidRPr="00280DAC">
        <w:t xml:space="preserve">de invoering van nieuwe standaarden. </w:t>
      </w:r>
      <w:r w:rsidR="00CD010E" w:rsidRPr="00280DAC">
        <w:t>O</w:t>
      </w:r>
      <w:r w:rsidR="002D3834" w:rsidRPr="00280DAC">
        <w:t xml:space="preserve">f </w:t>
      </w:r>
      <w:r w:rsidR="00465732" w:rsidRPr="00280DAC">
        <w:t xml:space="preserve">zoals een geïnterviewde </w:t>
      </w:r>
      <w:r w:rsidR="002067C7" w:rsidRPr="00280DAC">
        <w:t>benoem</w:t>
      </w:r>
      <w:r w:rsidR="00C10876" w:rsidRPr="00280DAC">
        <w:t>t</w:t>
      </w:r>
      <w:r w:rsidR="00465732" w:rsidRPr="00280DAC">
        <w:t>: “</w:t>
      </w:r>
      <w:r w:rsidR="00465732" w:rsidRPr="00426782">
        <w:rPr>
          <w:rStyle w:val="CitaatChar"/>
        </w:rPr>
        <w:t>Ik denk dat de Nederlandse overheid heel kritisch moeten kijken naar de dingen die uit de EU komen en de vraag</w:t>
      </w:r>
      <w:r w:rsidR="00A0594A" w:rsidRPr="00426782">
        <w:rPr>
          <w:rStyle w:val="CitaatChar"/>
        </w:rPr>
        <w:t xml:space="preserve"> moet</w:t>
      </w:r>
      <w:r w:rsidR="00465732" w:rsidRPr="00426782">
        <w:rPr>
          <w:rStyle w:val="CitaatChar"/>
        </w:rPr>
        <w:t xml:space="preserve"> stellen</w:t>
      </w:r>
      <w:r w:rsidR="00A0594A" w:rsidRPr="00426782">
        <w:rPr>
          <w:rStyle w:val="CitaatChar"/>
        </w:rPr>
        <w:t>:</w:t>
      </w:r>
      <w:r w:rsidR="00465732" w:rsidRPr="00426782">
        <w:rPr>
          <w:rStyle w:val="CitaatChar"/>
        </w:rPr>
        <w:t xml:space="preserve"> Is </w:t>
      </w:r>
      <w:r w:rsidR="00A0594A" w:rsidRPr="00426782">
        <w:rPr>
          <w:rStyle w:val="CitaatChar"/>
        </w:rPr>
        <w:t>di</w:t>
      </w:r>
      <w:r w:rsidR="00465732" w:rsidRPr="00426782">
        <w:rPr>
          <w:rStyle w:val="CitaatChar"/>
        </w:rPr>
        <w:t>t nou echt iets wat waarde toevoegt</w:t>
      </w:r>
      <w:r w:rsidR="00465732" w:rsidRPr="00280DAC">
        <w:rPr>
          <w:i/>
          <w:iCs/>
        </w:rPr>
        <w:t>?”</w:t>
      </w:r>
    </w:p>
    <w:p w14:paraId="356F0A54" w14:textId="720A91DD" w:rsidR="00492F30" w:rsidRDefault="00DE657D" w:rsidP="003F566B">
      <w:pPr>
        <w:rPr>
          <w:highlight w:val="yellow"/>
        </w:rPr>
      </w:pPr>
      <w:r>
        <w:t>Het</w:t>
      </w:r>
      <w:r w:rsidRPr="00296388">
        <w:t xml:space="preserve"> vinden van mensen met de juiste vaardigheden </w:t>
      </w:r>
      <w:r w:rsidR="004E210C">
        <w:t xml:space="preserve">(capaciteitsopbouw) </w:t>
      </w:r>
      <w:r>
        <w:t xml:space="preserve">vormt </w:t>
      </w:r>
      <w:r w:rsidRPr="00296388">
        <w:t xml:space="preserve">een uitdaging om </w:t>
      </w:r>
      <w:r>
        <w:t xml:space="preserve">tot </w:t>
      </w:r>
      <w:r w:rsidRPr="00296388">
        <w:t>een succesvol standaardisatietraject te komen</w:t>
      </w:r>
      <w:r>
        <w:t>.</w:t>
      </w:r>
      <w:r w:rsidRPr="00296388">
        <w:t xml:space="preserve"> </w:t>
      </w:r>
      <w:r>
        <w:t>E</w:t>
      </w:r>
      <w:r w:rsidRPr="00296388">
        <w:t>r</w:t>
      </w:r>
      <w:r>
        <w:t xml:space="preserve"> is</w:t>
      </w:r>
      <w:r w:rsidRPr="00296388">
        <w:t xml:space="preserve"> sterke behoefte aan </w:t>
      </w:r>
      <w:r w:rsidRPr="0021357D">
        <w:t>nieuwe instroom in het vakgebied.</w:t>
      </w:r>
      <w:r w:rsidR="001C5E59">
        <w:t xml:space="preserve"> </w:t>
      </w:r>
      <w:r w:rsidR="001C5E59" w:rsidRPr="0021357D">
        <w:rPr>
          <w:b/>
          <w:bCs/>
        </w:rPr>
        <w:t>Educatie</w:t>
      </w:r>
      <w:r w:rsidR="001C5E59">
        <w:t xml:space="preserve"> </w:t>
      </w:r>
      <w:r w:rsidR="00712200">
        <w:t>kan</w:t>
      </w:r>
      <w:r w:rsidR="001C5E59">
        <w:t xml:space="preserve"> hierbij helpen.</w:t>
      </w:r>
      <w:r w:rsidR="0096471B">
        <w:br/>
      </w:r>
      <w:r w:rsidR="00706290" w:rsidRPr="00AD2FC8">
        <w:t xml:space="preserve">Bewustwording en </w:t>
      </w:r>
      <w:r w:rsidR="00706290" w:rsidRPr="00AB60A9">
        <w:t>educatie</w:t>
      </w:r>
      <w:r w:rsidR="00706290" w:rsidRPr="00AD2FC8">
        <w:t xml:space="preserve"> over het belang van standaardisatie</w:t>
      </w:r>
      <w:r w:rsidR="00706290">
        <w:t xml:space="preserve"> </w:t>
      </w:r>
      <w:r w:rsidR="00706290" w:rsidRPr="00AD2FC8">
        <w:t xml:space="preserve">zijn </w:t>
      </w:r>
      <w:r w:rsidR="00706290">
        <w:t xml:space="preserve">essentieel om de </w:t>
      </w:r>
      <w:r w:rsidR="00706290" w:rsidRPr="00AD2FC8">
        <w:t>concurrenti</w:t>
      </w:r>
      <w:r w:rsidR="00706290">
        <w:t xml:space="preserve">epositie en </w:t>
      </w:r>
      <w:r w:rsidR="00706290" w:rsidRPr="00AD2FC8">
        <w:t xml:space="preserve">innoverende </w:t>
      </w:r>
      <w:r w:rsidR="00706290">
        <w:t xml:space="preserve">kracht van de </w:t>
      </w:r>
      <w:r w:rsidR="00706290" w:rsidRPr="00AD2FC8">
        <w:t xml:space="preserve">Nederlandse industrie </w:t>
      </w:r>
      <w:r w:rsidR="00706290">
        <w:t xml:space="preserve">te </w:t>
      </w:r>
      <w:r w:rsidR="00706290" w:rsidRPr="00AD2FC8">
        <w:t>bevorderen</w:t>
      </w:r>
      <w:r w:rsidR="00411269" w:rsidRPr="009F42BD">
        <w:t>.</w:t>
      </w:r>
      <w:r w:rsidR="00DA7823">
        <w:t xml:space="preserve"> </w:t>
      </w:r>
      <w:r w:rsidR="005368B7">
        <w:t>D</w:t>
      </w:r>
      <w:r w:rsidR="00DA7823">
        <w:t xml:space="preserve">e overheid </w:t>
      </w:r>
      <w:r w:rsidR="005368B7">
        <w:t xml:space="preserve">kan </w:t>
      </w:r>
      <w:r w:rsidR="00DA7823">
        <w:t xml:space="preserve">actiever </w:t>
      </w:r>
      <w:r w:rsidR="00D00369">
        <w:t xml:space="preserve">worden in </w:t>
      </w:r>
      <w:r w:rsidR="00411269" w:rsidRPr="009F42BD">
        <w:t xml:space="preserve">het bevorderen van kennisbewustzijn, het mobiliseren van experts en het </w:t>
      </w:r>
      <w:r w:rsidR="00411269" w:rsidRPr="00337B7E">
        <w:t>faciliteren</w:t>
      </w:r>
      <w:r w:rsidR="00411269" w:rsidRPr="009F42BD">
        <w:t xml:space="preserve"> van interdisciplinaire samenwerking over alle aspecten van standaardisatie, zowel binnen als buiten de overheid. </w:t>
      </w:r>
      <w:r w:rsidR="002D2264">
        <w:t>Men</w:t>
      </w:r>
      <w:r w:rsidR="00411269" w:rsidRPr="008426F4">
        <w:t xml:space="preserve"> benadruk</w:t>
      </w:r>
      <w:r w:rsidR="00212E7F">
        <w:t xml:space="preserve">t </w:t>
      </w:r>
      <w:r w:rsidR="00411269" w:rsidRPr="008426F4">
        <w:t>het belang</w:t>
      </w:r>
      <w:r w:rsidR="00224E62">
        <w:t xml:space="preserve"> van</w:t>
      </w:r>
      <w:r w:rsidR="00411269" w:rsidRPr="008426F4">
        <w:t xml:space="preserve"> een centraal aanspreekpunt</w:t>
      </w:r>
      <w:r w:rsidR="000F7EE7">
        <w:t xml:space="preserve"> </w:t>
      </w:r>
      <w:r w:rsidR="00411269">
        <w:t>v</w:t>
      </w:r>
      <w:r w:rsidR="00411269" w:rsidRPr="00D52827">
        <w:t xml:space="preserve">oor interdisciplinaire samenwerking, </w:t>
      </w:r>
      <w:r w:rsidR="000860E3">
        <w:t>e</w:t>
      </w:r>
      <w:r w:rsidR="002C15D8" w:rsidRPr="009F42BD">
        <w:t xml:space="preserve">en </w:t>
      </w:r>
      <w:r w:rsidR="002C15D8" w:rsidRPr="0021357D">
        <w:t>bestaand kennisinstituut</w:t>
      </w:r>
      <w:r w:rsidR="000860E3" w:rsidRPr="0021357D">
        <w:t>.</w:t>
      </w:r>
      <w:r w:rsidR="00171673">
        <w:t xml:space="preserve"> </w:t>
      </w:r>
      <w:r w:rsidR="000860E3">
        <w:t>W</w:t>
      </w:r>
      <w:r w:rsidR="00411269" w:rsidRPr="00D52827">
        <w:t>etenschappers en experts uit verschillende disciplines</w:t>
      </w:r>
      <w:r w:rsidR="000860E3">
        <w:t xml:space="preserve"> kunnen hier</w:t>
      </w:r>
      <w:r w:rsidR="00411269" w:rsidRPr="00D52827">
        <w:t xml:space="preserve"> samenkomen om hun kennis en inzichten te delen</w:t>
      </w:r>
      <w:r w:rsidR="00411269">
        <w:t xml:space="preserve"> </w:t>
      </w:r>
      <w:r w:rsidR="00411269" w:rsidRPr="009F42BD">
        <w:t xml:space="preserve">alvorens men tot standaardisatie-initiatieven over gaat. </w:t>
      </w:r>
      <w:r w:rsidR="00714ED3">
        <w:t>D</w:t>
      </w:r>
      <w:r w:rsidR="00706290">
        <w:t>oor laagdrempelige t</w:t>
      </w:r>
      <w:r w:rsidR="00706290" w:rsidRPr="00CA6AC7">
        <w:t xml:space="preserve">oegang tot kennis over </w:t>
      </w:r>
      <w:r w:rsidR="00706290">
        <w:t xml:space="preserve">standaardisatie te bieden </w:t>
      </w:r>
      <w:r w:rsidR="00835A82">
        <w:t>zou</w:t>
      </w:r>
      <w:r w:rsidR="00714ED3">
        <w:t xml:space="preserve"> </w:t>
      </w:r>
      <w:r w:rsidR="000B462F">
        <w:t xml:space="preserve">specifiek </w:t>
      </w:r>
      <w:r w:rsidR="00714ED3">
        <w:t xml:space="preserve">het </w:t>
      </w:r>
      <w:r w:rsidR="008957D9">
        <w:t>mkb</w:t>
      </w:r>
      <w:r w:rsidR="00714ED3">
        <w:t xml:space="preserve"> </w:t>
      </w:r>
      <w:r w:rsidR="00835A82">
        <w:t>gestim</w:t>
      </w:r>
      <w:r w:rsidR="003F1B20">
        <w:t xml:space="preserve">uleerd kunnen worden </w:t>
      </w:r>
      <w:r w:rsidR="00DD5848">
        <w:t>om meer te participeren.</w:t>
      </w:r>
    </w:p>
    <w:p w14:paraId="545A46E9" w14:textId="77777777" w:rsidR="00171673" w:rsidRDefault="00A213C9" w:rsidP="0096471B">
      <w:pPr>
        <w:pStyle w:val="Kop2"/>
        <w:numPr>
          <w:ilvl w:val="0"/>
          <w:numId w:val="56"/>
        </w:numPr>
        <w:spacing w:before="0" w:line="288" w:lineRule="auto"/>
      </w:pPr>
      <w:bookmarkStart w:id="265" w:name="_Toc196564672"/>
      <w:r w:rsidRPr="00896B3B">
        <w:t>Beeld dat naar voren is gekomen uit de interviews</w:t>
      </w:r>
      <w:r w:rsidR="00DA5DEE" w:rsidRPr="00896B3B">
        <w:t xml:space="preserve"> </w:t>
      </w:r>
      <w:r w:rsidR="003239B1">
        <w:t xml:space="preserve">om </w:t>
      </w:r>
      <w:r w:rsidR="00DA5DEE" w:rsidRPr="00896B3B">
        <w:t xml:space="preserve">deelname aan belangrijke Europese </w:t>
      </w:r>
      <w:r w:rsidR="00C0400D" w:rsidRPr="00896B3B">
        <w:t>en internationale standaardisatieprocessen</w:t>
      </w:r>
      <w:r w:rsidR="003239B1">
        <w:t xml:space="preserve"> te vergroten</w:t>
      </w:r>
      <w:r w:rsidR="009255A3" w:rsidRPr="00896B3B">
        <w:t>.</w:t>
      </w:r>
      <w:bookmarkEnd w:id="265"/>
    </w:p>
    <w:p w14:paraId="53E55158" w14:textId="74C8BF28" w:rsidR="003E6465" w:rsidRPr="00896B3B" w:rsidRDefault="003E6465" w:rsidP="003F566B">
      <w:pPr>
        <w:pStyle w:val="Stijl3"/>
      </w:pPr>
      <w:r w:rsidRPr="423D1C4D">
        <w:rPr>
          <w:rStyle w:val="Stijl3Char"/>
        </w:rPr>
        <w:t>O</w:t>
      </w:r>
      <w:r w:rsidR="00103C0A" w:rsidRPr="423D1C4D">
        <w:rPr>
          <w:rStyle w:val="Stijl3Char"/>
        </w:rPr>
        <w:t xml:space="preserve">m de Nederlandse deelname </w:t>
      </w:r>
      <w:r w:rsidR="00762CC9" w:rsidRPr="423D1C4D">
        <w:rPr>
          <w:rStyle w:val="Stijl3Char"/>
        </w:rPr>
        <w:t>aa</w:t>
      </w:r>
      <w:r w:rsidR="00103C0A" w:rsidRPr="423D1C4D">
        <w:rPr>
          <w:rStyle w:val="Stijl3Char"/>
        </w:rPr>
        <w:t>n belangrijke Europese en internationale standaardisatieprocessen te vergroten of beter af te stemmen</w:t>
      </w:r>
      <w:r w:rsidR="00762CC9" w:rsidRPr="423D1C4D">
        <w:rPr>
          <w:rStyle w:val="Stijl3Char"/>
        </w:rPr>
        <w:t>,</w:t>
      </w:r>
      <w:r w:rsidRPr="423D1C4D">
        <w:rPr>
          <w:rStyle w:val="Stijl3Char"/>
        </w:rPr>
        <w:t xml:space="preserve"> kan de overheid </w:t>
      </w:r>
      <w:r w:rsidR="0084295B" w:rsidRPr="423D1C4D">
        <w:rPr>
          <w:rStyle w:val="Stijl3Char"/>
        </w:rPr>
        <w:t>in de</w:t>
      </w:r>
      <w:r w:rsidRPr="423D1C4D">
        <w:rPr>
          <w:rStyle w:val="Stijl3Char"/>
        </w:rPr>
        <w:t xml:space="preserve"> volgende </w:t>
      </w:r>
      <w:r w:rsidR="0084295B" w:rsidRPr="423D1C4D">
        <w:rPr>
          <w:rStyle w:val="Stijl3Char"/>
        </w:rPr>
        <w:t>behoeften voorzien</w:t>
      </w:r>
      <w:r w:rsidRPr="00896B3B">
        <w:rPr>
          <w:rStyle w:val="Stijl3Char"/>
          <w:b/>
          <w:bCs/>
        </w:rPr>
        <w:t>:</w:t>
      </w:r>
    </w:p>
    <w:p w14:paraId="1D878FFC" w14:textId="4C02FD5D" w:rsidR="00696E92" w:rsidRPr="00896B3B" w:rsidRDefault="00B67476" w:rsidP="000E4242">
      <w:pPr>
        <w:pStyle w:val="Lijstalinea"/>
        <w:numPr>
          <w:ilvl w:val="0"/>
          <w:numId w:val="35"/>
        </w:numPr>
      </w:pPr>
      <w:r w:rsidRPr="00492F30">
        <w:rPr>
          <w:rStyle w:val="Stijl3Char"/>
        </w:rPr>
        <w:t xml:space="preserve">Een duidelijke </w:t>
      </w:r>
      <w:r w:rsidR="004F2C25" w:rsidRPr="00492F30">
        <w:rPr>
          <w:rStyle w:val="Stijl3Char"/>
        </w:rPr>
        <w:t>st</w:t>
      </w:r>
      <w:r w:rsidR="007C683F" w:rsidRPr="00492F30">
        <w:rPr>
          <w:rStyle w:val="Stijl3Char"/>
        </w:rPr>
        <w:t xml:space="preserve">andaardisatie strategie </w:t>
      </w:r>
      <w:r w:rsidR="00896590" w:rsidRPr="00492F30">
        <w:rPr>
          <w:rStyle w:val="Stijl3Char"/>
        </w:rPr>
        <w:t xml:space="preserve">uitdragen, </w:t>
      </w:r>
      <w:r w:rsidR="007437F1" w:rsidRPr="00065367">
        <w:rPr>
          <w:rStyle w:val="Stijl3Char"/>
          <w:b w:val="0"/>
          <w:bCs w:val="0"/>
        </w:rPr>
        <w:t>die</w:t>
      </w:r>
      <w:r w:rsidR="007437F1" w:rsidRPr="00065367">
        <w:rPr>
          <w:b/>
          <w:bCs/>
        </w:rPr>
        <w:t xml:space="preserve"> </w:t>
      </w:r>
      <w:r w:rsidRPr="00896B3B">
        <w:t xml:space="preserve">koers </w:t>
      </w:r>
      <w:r w:rsidR="00767A60" w:rsidRPr="00896B3B">
        <w:t>en kaders biedt</w:t>
      </w:r>
      <w:r w:rsidR="00696E92" w:rsidRPr="00896B3B">
        <w:t>.</w:t>
      </w:r>
      <w:r w:rsidR="000E6688" w:rsidRPr="000E6688">
        <w:t xml:space="preserve"> </w:t>
      </w:r>
      <w:r w:rsidR="000E6688">
        <w:t xml:space="preserve">Het overheidsbeleid over standaardisatie communiceren naar relevante organisaties en aan de Europese Commissie. Proactieve deelname van Nederland </w:t>
      </w:r>
      <w:r w:rsidR="00BC6C89">
        <w:t xml:space="preserve">aan </w:t>
      </w:r>
      <w:r w:rsidR="000E6688">
        <w:t>standaardisatie is noodzakelijk om kansen van nieuwe technologieën te benutten en te kunnen anticiperen op de bijbehorende risico's.</w:t>
      </w:r>
    </w:p>
    <w:p w14:paraId="38BF29D1" w14:textId="29BEBCAB" w:rsidR="00B67476" w:rsidRPr="00896B3B" w:rsidRDefault="00696E92" w:rsidP="000E4242">
      <w:pPr>
        <w:pStyle w:val="Lijstalinea"/>
        <w:numPr>
          <w:ilvl w:val="0"/>
          <w:numId w:val="35"/>
        </w:numPr>
      </w:pPr>
      <w:r w:rsidRPr="00492F30">
        <w:rPr>
          <w:rStyle w:val="Stijl3Char"/>
        </w:rPr>
        <w:t>S</w:t>
      </w:r>
      <w:r w:rsidR="00B67476" w:rsidRPr="00492F30">
        <w:rPr>
          <w:rStyle w:val="Stijl3Char"/>
        </w:rPr>
        <w:t xml:space="preserve">tructurele vertegenwoordiging </w:t>
      </w:r>
      <w:r w:rsidR="00CC2B64" w:rsidRPr="00492F30">
        <w:rPr>
          <w:rStyle w:val="Stijl3Char"/>
        </w:rPr>
        <w:t xml:space="preserve">handhaven </w:t>
      </w:r>
      <w:r w:rsidR="00CC2B64" w:rsidRPr="00363B73">
        <w:rPr>
          <w:rStyle w:val="Stijl3Char"/>
          <w:b w:val="0"/>
          <w:bCs w:val="0"/>
        </w:rPr>
        <w:t xml:space="preserve">en </w:t>
      </w:r>
      <w:r w:rsidR="00CC2B64" w:rsidRPr="00492F30">
        <w:rPr>
          <w:rStyle w:val="Stijl3Char"/>
        </w:rPr>
        <w:t>zelfs intensiveren</w:t>
      </w:r>
      <w:r w:rsidR="00CC2B64" w:rsidRPr="1B12DF6E">
        <w:t xml:space="preserve"> </w:t>
      </w:r>
      <w:r w:rsidR="00B67476" w:rsidRPr="1B12DF6E">
        <w:t xml:space="preserve">in de diverse Europese en internationale </w:t>
      </w:r>
      <w:proofErr w:type="spellStart"/>
      <w:r w:rsidR="001D3461">
        <w:t>SDO’s</w:t>
      </w:r>
      <w:proofErr w:type="spellEnd"/>
      <w:r w:rsidRPr="1B12DF6E">
        <w:t>.</w:t>
      </w:r>
    </w:p>
    <w:p w14:paraId="5E5015B3" w14:textId="7695557C" w:rsidR="007D22AB" w:rsidRPr="00896B3B" w:rsidRDefault="000C3959" w:rsidP="0096471B">
      <w:pPr>
        <w:pStyle w:val="Lijstalinea"/>
        <w:numPr>
          <w:ilvl w:val="0"/>
          <w:numId w:val="35"/>
        </w:numPr>
      </w:pPr>
      <w:r w:rsidRPr="00492F30">
        <w:rPr>
          <w:rStyle w:val="Stijl3Char"/>
        </w:rPr>
        <w:t xml:space="preserve">Financiële ondersteuning </w:t>
      </w:r>
      <w:r w:rsidRPr="00363B73">
        <w:rPr>
          <w:rStyle w:val="Stijl3Char"/>
          <w:b w:val="0"/>
          <w:bCs w:val="0"/>
        </w:rPr>
        <w:t>met subsidies, belastingvoordelen en kosten-differentiatie</w:t>
      </w:r>
      <w:r w:rsidRPr="00896B3B">
        <w:t xml:space="preserve"> voor</w:t>
      </w:r>
      <w:r w:rsidR="00BC4B38" w:rsidRPr="00896B3B">
        <w:t xml:space="preserve"> participatie door het bedrijfsleven.</w:t>
      </w:r>
      <w:r w:rsidR="00D90308">
        <w:t xml:space="preserve"> </w:t>
      </w:r>
      <w:r w:rsidR="00FB6F54">
        <w:t>Het verlagen van</w:t>
      </w:r>
      <w:r w:rsidR="00907D06" w:rsidRPr="00907D06">
        <w:t xml:space="preserve"> de drempel voor </w:t>
      </w:r>
      <w:r w:rsidR="00907D06" w:rsidRPr="00907D06">
        <w:lastRenderedPageBreak/>
        <w:t xml:space="preserve">deelname, </w:t>
      </w:r>
      <w:r w:rsidR="00FB6F54">
        <w:t xml:space="preserve">het verhogen van </w:t>
      </w:r>
      <w:r w:rsidR="00907D06" w:rsidRPr="00907D06">
        <w:t xml:space="preserve">de toegankelijkheid van standaardisatie-activiteiten en </w:t>
      </w:r>
      <w:r w:rsidR="00FB6F54">
        <w:t xml:space="preserve">het creëren van </w:t>
      </w:r>
      <w:r w:rsidR="00907D06" w:rsidRPr="00907D06">
        <w:t xml:space="preserve">de juiste condities voor deelname </w:t>
      </w:r>
      <w:r w:rsidR="00F56B32">
        <w:t>heeft tal van voordele</w:t>
      </w:r>
      <w:r w:rsidR="00042D0B">
        <w:t>n. Zo kunnen</w:t>
      </w:r>
      <w:r w:rsidR="00093C40">
        <w:t xml:space="preserve"> bijvoorbeeld </w:t>
      </w:r>
      <w:r w:rsidR="00042D0B">
        <w:t>n</w:t>
      </w:r>
      <w:r w:rsidR="00D90308">
        <w:t>iet aangehaakte</w:t>
      </w:r>
      <w:r w:rsidR="00093C40">
        <w:t xml:space="preserve"> </w:t>
      </w:r>
      <w:r w:rsidR="00D90308">
        <w:t>inhoudelijke experts en bedrijven betr</w:t>
      </w:r>
      <w:r w:rsidR="00093C40">
        <w:t>o</w:t>
      </w:r>
      <w:r w:rsidR="00D90308">
        <w:t>kken</w:t>
      </w:r>
      <w:r w:rsidR="00093C40">
        <w:t xml:space="preserve"> worden</w:t>
      </w:r>
      <w:r w:rsidR="00D90308">
        <w:t>.</w:t>
      </w:r>
    </w:p>
    <w:p w14:paraId="75981CE9" w14:textId="59FD6C5B" w:rsidR="00C05DE0" w:rsidRPr="00F70B86" w:rsidRDefault="00C05DE0" w:rsidP="000E4242">
      <w:pPr>
        <w:pStyle w:val="Lijstalinea"/>
        <w:numPr>
          <w:ilvl w:val="0"/>
          <w:numId w:val="35"/>
        </w:numPr>
        <w:rPr>
          <w:b/>
          <w:bCs/>
        </w:rPr>
      </w:pPr>
      <w:r w:rsidRPr="00492F30">
        <w:rPr>
          <w:rStyle w:val="Stijl3Char"/>
        </w:rPr>
        <w:t>Logistieke ondersteuning en netwerkmogelijkheden</w:t>
      </w:r>
      <w:r w:rsidRPr="00363B73">
        <w:rPr>
          <w:rStyle w:val="Stijl3Char"/>
          <w:b w:val="0"/>
          <w:bCs w:val="0"/>
        </w:rPr>
        <w:t xml:space="preserve"> bieden</w:t>
      </w:r>
      <w:r w:rsidRPr="00363B73">
        <w:rPr>
          <w:b/>
          <w:bCs/>
        </w:rPr>
        <w:t xml:space="preserve"> </w:t>
      </w:r>
      <w:r w:rsidRPr="1B12DF6E">
        <w:t>aan</w:t>
      </w:r>
      <w:r w:rsidRPr="00F70B86">
        <w:rPr>
          <w:b/>
          <w:bCs/>
        </w:rPr>
        <w:t xml:space="preserve"> </w:t>
      </w:r>
      <w:r w:rsidRPr="1B12DF6E">
        <w:t>het bedrijfsleven</w:t>
      </w:r>
      <w:r w:rsidR="004C7E1F">
        <w:t>, in het bijzonder het</w:t>
      </w:r>
      <w:r w:rsidRPr="1B12DF6E">
        <w:t xml:space="preserve"> </w:t>
      </w:r>
      <w:r w:rsidR="008957D9">
        <w:t>mkb</w:t>
      </w:r>
      <w:r w:rsidRPr="001C7581">
        <w:t>.</w:t>
      </w:r>
    </w:p>
    <w:p w14:paraId="33397907" w14:textId="269AC304" w:rsidR="00D416BD" w:rsidRDefault="00762CC9" w:rsidP="000E4242">
      <w:pPr>
        <w:pStyle w:val="Lijstalinea"/>
        <w:numPr>
          <w:ilvl w:val="0"/>
          <w:numId w:val="35"/>
        </w:numPr>
      </w:pPr>
      <w:r w:rsidRPr="00492F30">
        <w:rPr>
          <w:rStyle w:val="Stijl3Char"/>
        </w:rPr>
        <w:t xml:space="preserve">De aanpak </w:t>
      </w:r>
      <w:r w:rsidRPr="00EB1E83">
        <w:rPr>
          <w:rStyle w:val="Stijl3Char"/>
          <w:b w:val="0"/>
          <w:bCs w:val="0"/>
        </w:rPr>
        <w:t>van standaardisatie-inspanningen</w:t>
      </w:r>
      <w:r w:rsidRPr="00492F30">
        <w:rPr>
          <w:rStyle w:val="Stijl3Char"/>
        </w:rPr>
        <w:t xml:space="preserve"> </w:t>
      </w:r>
      <w:r w:rsidR="00834B9B" w:rsidRPr="00492F30">
        <w:rPr>
          <w:rStyle w:val="Stijl3Char"/>
        </w:rPr>
        <w:t>structureren en coördineren</w:t>
      </w:r>
      <w:r w:rsidR="00273F23" w:rsidRPr="00492F30">
        <w:rPr>
          <w:rStyle w:val="Stijl3Char"/>
        </w:rPr>
        <w:t>,</w:t>
      </w:r>
      <w:r w:rsidR="00834B9B" w:rsidRPr="00492F30">
        <w:rPr>
          <w:rStyle w:val="Stijl3Char"/>
        </w:rPr>
        <w:t xml:space="preserve"> </w:t>
      </w:r>
      <w:r w:rsidRPr="00492F30">
        <w:rPr>
          <w:rStyle w:val="Stijl3Char"/>
        </w:rPr>
        <w:t xml:space="preserve">binnen een publiek-private </w:t>
      </w:r>
      <w:r w:rsidR="00276BD8" w:rsidRPr="00492F30">
        <w:rPr>
          <w:rStyle w:val="Stijl3Char"/>
        </w:rPr>
        <w:t>samenwerking</w:t>
      </w:r>
      <w:r w:rsidRPr="00EF6288">
        <w:rPr>
          <w:rFonts w:eastAsia="Times New Roman"/>
        </w:rPr>
        <w:t xml:space="preserve">, zoals </w:t>
      </w:r>
      <w:r w:rsidRPr="00EF6288">
        <w:t xml:space="preserve">Duitsland </w:t>
      </w:r>
      <w:r w:rsidRPr="00EF6288">
        <w:rPr>
          <w:rFonts w:eastAsia="Times New Roman"/>
        </w:rPr>
        <w:t>dat doe</w:t>
      </w:r>
      <w:r w:rsidR="00D01D5A" w:rsidRPr="00EF6288">
        <w:rPr>
          <w:rFonts w:eastAsia="Times New Roman"/>
        </w:rPr>
        <w:t>t</w:t>
      </w:r>
      <w:r w:rsidR="007E7AA5" w:rsidRPr="00EF6288">
        <w:rPr>
          <w:rFonts w:eastAsia="Times New Roman"/>
        </w:rPr>
        <w:t>.</w:t>
      </w:r>
      <w:r>
        <w:br/>
      </w:r>
      <w:r w:rsidRPr="00EF6288">
        <w:rPr>
          <w:rFonts w:eastAsia="Times New Roman"/>
        </w:rPr>
        <w:t xml:space="preserve">Dit zal bijdragen aan het versterken van de internationale positie en zorgen voor een effectieve representatie bij relevante </w:t>
      </w:r>
      <w:proofErr w:type="spellStart"/>
      <w:r w:rsidR="001D3461">
        <w:rPr>
          <w:rFonts w:eastAsia="Times New Roman"/>
        </w:rPr>
        <w:t>SDO’s</w:t>
      </w:r>
      <w:proofErr w:type="spellEnd"/>
      <w:r w:rsidRPr="00EF6288">
        <w:rPr>
          <w:rFonts w:eastAsia="Times New Roman"/>
        </w:rPr>
        <w:t xml:space="preserve"> en standaardisatie-activiteiten.</w:t>
      </w:r>
      <w:r w:rsidR="001E174D" w:rsidRPr="00EF6288">
        <w:rPr>
          <w:rFonts w:eastAsia="Times New Roman"/>
        </w:rPr>
        <w:t xml:space="preserve"> </w:t>
      </w:r>
      <w:r w:rsidR="000D6E53" w:rsidRPr="00EF6288">
        <w:rPr>
          <w:rFonts w:eastAsia="Times New Roman"/>
        </w:rPr>
        <w:t xml:space="preserve">Coördineer de monitoring en signalering van </w:t>
      </w:r>
      <w:r w:rsidR="001E174D" w:rsidRPr="00EF6288">
        <w:rPr>
          <w:rFonts w:eastAsia="Times New Roman"/>
        </w:rPr>
        <w:t>(aankomende) ontwikkelingen</w:t>
      </w:r>
      <w:r w:rsidR="007F7105" w:rsidRPr="00EF6288">
        <w:rPr>
          <w:rFonts w:eastAsia="Times New Roman"/>
        </w:rPr>
        <w:t>; f</w:t>
      </w:r>
      <w:r w:rsidR="001E174D" w:rsidRPr="00EF6288">
        <w:rPr>
          <w:rFonts w:eastAsia="Times New Roman"/>
        </w:rPr>
        <w:t>ormuleer een duidelijke agenda, met gefundeerde keuzes voor inhoudelijke aandachtsgebieden</w:t>
      </w:r>
      <w:r w:rsidR="007F7105" w:rsidRPr="00EF6288">
        <w:rPr>
          <w:rFonts w:eastAsia="Times New Roman"/>
        </w:rPr>
        <w:t xml:space="preserve">; </w:t>
      </w:r>
      <w:r w:rsidR="008335F2" w:rsidRPr="00EF6288">
        <w:rPr>
          <w:rFonts w:eastAsia="Times New Roman"/>
        </w:rPr>
        <w:t xml:space="preserve">zet </w:t>
      </w:r>
      <w:r w:rsidR="00D416BD" w:rsidRPr="00EF6288">
        <w:rPr>
          <w:rFonts w:eastAsia="Times New Roman"/>
        </w:rPr>
        <w:t>centraal in op</w:t>
      </w:r>
      <w:r w:rsidR="001E174D" w:rsidRPr="1B12DF6E">
        <w:t xml:space="preserve"> impactanalyses, kosten- batenanalyses en uitvoerbaarheidstoetsen</w:t>
      </w:r>
      <w:r w:rsidR="009377B5" w:rsidRPr="1B12DF6E">
        <w:t xml:space="preserve"> </w:t>
      </w:r>
      <w:r w:rsidR="00E5060C" w:rsidRPr="1B12DF6E">
        <w:t xml:space="preserve">van de </w:t>
      </w:r>
      <w:r w:rsidR="005B4152" w:rsidRPr="1B12DF6E">
        <w:t xml:space="preserve">invoering van </w:t>
      </w:r>
      <w:r w:rsidR="00C23937" w:rsidRPr="1B12DF6E">
        <w:t>nieuw</w:t>
      </w:r>
      <w:r w:rsidR="00E15904" w:rsidRPr="1B12DF6E">
        <w:t>e standaarden</w:t>
      </w:r>
      <w:r w:rsidR="001E174D" w:rsidRPr="1B12DF6E">
        <w:t>.</w:t>
      </w:r>
    </w:p>
    <w:p w14:paraId="4E719E07" w14:textId="79A15248" w:rsidR="00617E72" w:rsidRDefault="007F5914" w:rsidP="000E4242">
      <w:pPr>
        <w:pStyle w:val="Lijstalinea"/>
        <w:numPr>
          <w:ilvl w:val="0"/>
          <w:numId w:val="35"/>
        </w:numPr>
      </w:pPr>
      <w:r w:rsidRPr="00492F30">
        <w:rPr>
          <w:rStyle w:val="Stijl3Char"/>
        </w:rPr>
        <w:t>Het tijdi</w:t>
      </w:r>
      <w:r w:rsidR="001E174D" w:rsidRPr="00492F30">
        <w:rPr>
          <w:rStyle w:val="Stijl3Char"/>
        </w:rPr>
        <w:t>g uitvoeren van uitvoerbaarheidstoetsen</w:t>
      </w:r>
      <w:r w:rsidR="00837B8A" w:rsidRPr="004D1EA1">
        <w:rPr>
          <w:rStyle w:val="Stijl2Char"/>
        </w:rPr>
        <w:t xml:space="preserve"> </w:t>
      </w:r>
      <w:r w:rsidR="00837B8A">
        <w:t>van nieuwe standaarden</w:t>
      </w:r>
      <w:r w:rsidR="004D3E63">
        <w:t xml:space="preserve"> wat </w:t>
      </w:r>
      <w:r w:rsidR="00990268">
        <w:t>betreft</w:t>
      </w:r>
      <w:r w:rsidR="004D3E63">
        <w:t xml:space="preserve"> </w:t>
      </w:r>
      <w:r w:rsidR="00990268">
        <w:t>technische en juridische impact, effectiviteit en</w:t>
      </w:r>
      <w:r w:rsidR="004D3E63">
        <w:t xml:space="preserve"> </w:t>
      </w:r>
      <w:r w:rsidR="00990268">
        <w:t>implementatiekosten</w:t>
      </w:r>
      <w:r w:rsidR="001E174D">
        <w:t xml:space="preserve"> om </w:t>
      </w:r>
      <w:r w:rsidR="001E174D" w:rsidRPr="00B01EF8">
        <w:t xml:space="preserve">Nederlandse </w:t>
      </w:r>
      <w:r w:rsidR="001E174D">
        <w:t>organisaties</w:t>
      </w:r>
      <w:r w:rsidR="001E174D" w:rsidRPr="00B01EF8">
        <w:t xml:space="preserve"> te </w:t>
      </w:r>
      <w:r w:rsidR="001E174D">
        <w:t>laten</w:t>
      </w:r>
      <w:r w:rsidR="001E174D" w:rsidRPr="00B01EF8">
        <w:t xml:space="preserve"> voldoen aan </w:t>
      </w:r>
      <w:r w:rsidR="001E174D">
        <w:t xml:space="preserve">de </w:t>
      </w:r>
      <w:r w:rsidR="001E174D" w:rsidRPr="00B01EF8">
        <w:t xml:space="preserve">complexe eisen </w:t>
      </w:r>
      <w:r w:rsidR="000A2D96">
        <w:t>van</w:t>
      </w:r>
      <w:r w:rsidR="001E174D">
        <w:t xml:space="preserve"> de EC, </w:t>
      </w:r>
      <w:r w:rsidR="001E174D" w:rsidRPr="00B01EF8">
        <w:t xml:space="preserve">zonder </w:t>
      </w:r>
      <w:r w:rsidR="001E174D">
        <w:t xml:space="preserve">dat het bedrijfsleven hiervoor </w:t>
      </w:r>
      <w:r w:rsidR="001E174D" w:rsidRPr="00B01EF8">
        <w:t>onevenredige kosten</w:t>
      </w:r>
      <w:r w:rsidR="001E174D">
        <w:t xml:space="preserve"> moet maken.</w:t>
      </w:r>
    </w:p>
    <w:p w14:paraId="706F2839" w14:textId="7C43BA6B" w:rsidR="00AB0860" w:rsidRPr="002F1E65" w:rsidRDefault="00617E72" w:rsidP="0096471B">
      <w:pPr>
        <w:pStyle w:val="Lijstalinea"/>
        <w:numPr>
          <w:ilvl w:val="0"/>
          <w:numId w:val="35"/>
        </w:numPr>
      </w:pPr>
      <w:r w:rsidRPr="00492F30">
        <w:rPr>
          <w:rStyle w:val="Stijl3Char"/>
        </w:rPr>
        <w:t>K</w:t>
      </w:r>
      <w:r w:rsidR="001E174D" w:rsidRPr="00492F30">
        <w:rPr>
          <w:rStyle w:val="Stijl3Char"/>
        </w:rPr>
        <w:t>ritisch kijken naar de toegevoegde waarde van specifieke standaarden</w:t>
      </w:r>
      <w:r w:rsidR="001E174D" w:rsidRPr="00B01EF8">
        <w:t xml:space="preserve"> in EU-regelgeving en zorgen </w:t>
      </w:r>
      <w:r w:rsidR="001E174D">
        <w:t>dat</w:t>
      </w:r>
      <w:r w:rsidR="001E174D" w:rsidRPr="00B01EF8">
        <w:t xml:space="preserve"> effectieve implementatie van nieuwe regels en standaarden</w:t>
      </w:r>
      <w:r w:rsidR="001E174D">
        <w:t xml:space="preserve"> mogelijk is (op basis van geharmoniseerde standaarden).</w:t>
      </w:r>
    </w:p>
    <w:p w14:paraId="1C441912" w14:textId="4ABFBEA5" w:rsidR="00AB0860" w:rsidRPr="0096471B" w:rsidRDefault="00801F1B" w:rsidP="0096471B">
      <w:pPr>
        <w:pStyle w:val="Lijstalinea"/>
        <w:numPr>
          <w:ilvl w:val="0"/>
          <w:numId w:val="35"/>
        </w:numPr>
        <w:rPr>
          <w:rFonts w:eastAsia="Times New Roman"/>
        </w:rPr>
      </w:pPr>
      <w:r w:rsidRPr="002F1E65">
        <w:rPr>
          <w:rStyle w:val="Stijl3Char"/>
          <w:b w:val="0"/>
          <w:bCs w:val="0"/>
        </w:rPr>
        <w:t>Zich</w:t>
      </w:r>
      <w:r w:rsidR="005828B3" w:rsidRPr="002F1E65">
        <w:rPr>
          <w:rStyle w:val="Stijl3Char"/>
          <w:b w:val="0"/>
          <w:bCs w:val="0"/>
        </w:rPr>
        <w:t xml:space="preserve"> blijven</w:t>
      </w:r>
      <w:r w:rsidRPr="00492F30">
        <w:rPr>
          <w:rStyle w:val="Stijl3Char"/>
        </w:rPr>
        <w:t xml:space="preserve"> </w:t>
      </w:r>
      <w:r w:rsidR="00695930" w:rsidRPr="00492F30">
        <w:rPr>
          <w:rStyle w:val="Stijl3Char"/>
        </w:rPr>
        <w:t>rich</w:t>
      </w:r>
      <w:r w:rsidR="00A43FD0" w:rsidRPr="00492F30">
        <w:rPr>
          <w:rStyle w:val="Stijl3Char"/>
        </w:rPr>
        <w:t>t</w:t>
      </w:r>
      <w:r w:rsidRPr="00492F30">
        <w:rPr>
          <w:rStyle w:val="Stijl3Char"/>
        </w:rPr>
        <w:t>en</w:t>
      </w:r>
      <w:r w:rsidR="00695930" w:rsidRPr="00492F30">
        <w:rPr>
          <w:rStyle w:val="Stijl3Char"/>
        </w:rPr>
        <w:t xml:space="preserve"> op strategische onderwerpen </w:t>
      </w:r>
      <w:r w:rsidR="00695930" w:rsidRPr="00225313">
        <w:rPr>
          <w:rStyle w:val="Stijl3Char"/>
          <w:b w:val="0"/>
          <w:bCs w:val="0"/>
        </w:rPr>
        <w:t xml:space="preserve">waarop standaardisatie een grote </w:t>
      </w:r>
      <w:r w:rsidR="00695930" w:rsidRPr="004A6EE2">
        <w:rPr>
          <w:rStyle w:val="Stijl3Char"/>
        </w:rPr>
        <w:t>economische en maatschappelijke impact</w:t>
      </w:r>
      <w:r w:rsidR="00695930" w:rsidRPr="00225313">
        <w:rPr>
          <w:rStyle w:val="Stijl3Char"/>
          <w:b w:val="0"/>
          <w:bCs w:val="0"/>
        </w:rPr>
        <w:t xml:space="preserve"> heeft</w:t>
      </w:r>
      <w:r w:rsidR="00291F9C" w:rsidRPr="00225313">
        <w:rPr>
          <w:rStyle w:val="Stijl3Char"/>
          <w:b w:val="0"/>
          <w:bCs w:val="0"/>
        </w:rPr>
        <w:t>,</w:t>
      </w:r>
      <w:r w:rsidR="00695930" w:rsidRPr="00225313">
        <w:rPr>
          <w:rStyle w:val="Stijl3Char"/>
          <w:b w:val="0"/>
          <w:bCs w:val="0"/>
        </w:rPr>
        <w:t xml:space="preserve"> om zo de </w:t>
      </w:r>
      <w:r w:rsidR="008D156D" w:rsidRPr="00225313">
        <w:rPr>
          <w:rStyle w:val="Stijl3Char"/>
          <w:b w:val="0"/>
          <w:bCs w:val="0"/>
        </w:rPr>
        <w:t>invloed</w:t>
      </w:r>
      <w:r w:rsidR="00695930" w:rsidRPr="00225313">
        <w:rPr>
          <w:rStyle w:val="Stijl3Char"/>
          <w:b w:val="0"/>
          <w:bCs w:val="0"/>
        </w:rPr>
        <w:t xml:space="preserve"> van </w:t>
      </w:r>
      <w:r w:rsidR="00F97D8F" w:rsidRPr="00225313">
        <w:rPr>
          <w:rStyle w:val="Stijl3Char"/>
          <w:b w:val="0"/>
          <w:bCs w:val="0"/>
        </w:rPr>
        <w:t xml:space="preserve">Nederland </w:t>
      </w:r>
      <w:r w:rsidR="00695930" w:rsidRPr="00225313">
        <w:rPr>
          <w:rStyle w:val="Stijl3Char"/>
          <w:b w:val="0"/>
          <w:bCs w:val="0"/>
        </w:rPr>
        <w:t>te vergroten</w:t>
      </w:r>
      <w:r w:rsidR="00F97D8F" w:rsidRPr="00225313">
        <w:rPr>
          <w:rStyle w:val="Stijl3Char"/>
          <w:b w:val="0"/>
          <w:bCs w:val="0"/>
        </w:rPr>
        <w:t>.</w:t>
      </w:r>
      <w:r w:rsidR="00F97D8F" w:rsidRPr="00AB0860">
        <w:rPr>
          <w:rFonts w:eastAsia="Times New Roman"/>
        </w:rPr>
        <w:t xml:space="preserve"> </w:t>
      </w:r>
      <w:r w:rsidR="002711BF" w:rsidRPr="00AB0860">
        <w:rPr>
          <w:rFonts w:eastAsia="Times New Roman"/>
        </w:rPr>
        <w:t>Want</w:t>
      </w:r>
      <w:r w:rsidR="00F97D8F" w:rsidRPr="00AB0860">
        <w:rPr>
          <w:rFonts w:eastAsia="Times New Roman"/>
        </w:rPr>
        <w:t xml:space="preserve"> deelname aan internationale standaardisatieprocessen blijft </w:t>
      </w:r>
      <w:r w:rsidR="000116B7" w:rsidRPr="00AB0860">
        <w:rPr>
          <w:rFonts w:eastAsia="Times New Roman"/>
        </w:rPr>
        <w:t xml:space="preserve">naar verhouding </w:t>
      </w:r>
      <w:r w:rsidR="00F97D8F" w:rsidRPr="00AB0860">
        <w:rPr>
          <w:rFonts w:eastAsia="Times New Roman"/>
        </w:rPr>
        <w:t>achter bij groter</w:t>
      </w:r>
      <w:r w:rsidR="00F4205C" w:rsidRPr="00AB0860">
        <w:rPr>
          <w:rFonts w:eastAsia="Times New Roman"/>
        </w:rPr>
        <w:t>e</w:t>
      </w:r>
      <w:r w:rsidR="00F97D8F" w:rsidRPr="00AB0860">
        <w:rPr>
          <w:rFonts w:eastAsia="Times New Roman"/>
        </w:rPr>
        <w:t xml:space="preserve"> landen zoals </w:t>
      </w:r>
      <w:r w:rsidR="00F4205C" w:rsidRPr="00AB0860">
        <w:rPr>
          <w:rFonts w:eastAsia="Times New Roman"/>
        </w:rPr>
        <w:t>Duitsland</w:t>
      </w:r>
      <w:r w:rsidR="00F97D8F" w:rsidRPr="00AB0860">
        <w:rPr>
          <w:rFonts w:eastAsia="Times New Roman"/>
        </w:rPr>
        <w:t xml:space="preserve">. </w:t>
      </w:r>
      <w:r w:rsidR="002711BF" w:rsidRPr="00AB0860">
        <w:rPr>
          <w:rFonts w:eastAsia="Times New Roman"/>
        </w:rPr>
        <w:t xml:space="preserve">Nederland beschikt </w:t>
      </w:r>
      <w:r w:rsidR="008D156D" w:rsidRPr="00AB0860">
        <w:rPr>
          <w:rFonts w:eastAsia="Times New Roman"/>
        </w:rPr>
        <w:t xml:space="preserve">immers </w:t>
      </w:r>
      <w:r w:rsidR="002711BF" w:rsidRPr="00AB0860">
        <w:rPr>
          <w:rFonts w:eastAsia="Times New Roman"/>
        </w:rPr>
        <w:t>over veel expertise en motivatie in normcommissies op gebieden als digitale beveiliging, digitale infrastructuur en identificatie, facturering,</w:t>
      </w:r>
      <w:r w:rsidR="00157E4B">
        <w:rPr>
          <w:rFonts w:eastAsia="Times New Roman"/>
        </w:rPr>
        <w:t xml:space="preserve"> telecommunicatie</w:t>
      </w:r>
      <w:r w:rsidR="00D572A9">
        <w:rPr>
          <w:rFonts w:eastAsia="Times New Roman"/>
        </w:rPr>
        <w:t>,</w:t>
      </w:r>
      <w:r w:rsidR="002711BF" w:rsidRPr="00AB0860">
        <w:rPr>
          <w:rFonts w:eastAsia="Times New Roman"/>
        </w:rPr>
        <w:t xml:space="preserve"> </w:t>
      </w:r>
      <w:proofErr w:type="spellStart"/>
      <w:r w:rsidR="002711BF" w:rsidRPr="00AB0860">
        <w:rPr>
          <w:rFonts w:eastAsia="Times New Roman"/>
        </w:rPr>
        <w:t>procurement</w:t>
      </w:r>
      <w:proofErr w:type="spellEnd"/>
      <w:r w:rsidR="002711BF" w:rsidRPr="00AB0860">
        <w:rPr>
          <w:rFonts w:eastAsia="Times New Roman"/>
        </w:rPr>
        <w:t xml:space="preserve"> en financiële transactiegegevens.</w:t>
      </w:r>
      <w:bookmarkStart w:id="266" w:name="_Toc188349275"/>
      <w:bookmarkStart w:id="267" w:name="_Toc188354025"/>
      <w:bookmarkStart w:id="268" w:name="_Toc188354073"/>
      <w:bookmarkStart w:id="269" w:name="_Toc188372442"/>
      <w:bookmarkStart w:id="270" w:name="_Toc188372567"/>
      <w:bookmarkStart w:id="271" w:name="_Toc188456665"/>
      <w:bookmarkStart w:id="272" w:name="_Toc188708014"/>
      <w:bookmarkStart w:id="273" w:name="_Toc188863936"/>
    </w:p>
    <w:p w14:paraId="15502A0A" w14:textId="4EF110CB" w:rsidR="00D93E77" w:rsidRPr="0096471B" w:rsidRDefault="00B925E7" w:rsidP="0096471B">
      <w:pPr>
        <w:pStyle w:val="Stijl2"/>
        <w:numPr>
          <w:ilvl w:val="0"/>
          <w:numId w:val="35"/>
        </w:numPr>
        <w:rPr>
          <w:rFonts w:eastAsia="Times New Roman"/>
          <w:b w:val="0"/>
          <w:color w:val="auto"/>
        </w:rPr>
      </w:pPr>
      <w:r w:rsidRPr="003F566B">
        <w:rPr>
          <w:rStyle w:val="Stijl3Char"/>
          <w:b/>
          <w:bCs/>
          <w:color w:val="auto"/>
        </w:rPr>
        <w:t>Inzetten op educatie over standaardisatie</w:t>
      </w:r>
      <w:r w:rsidR="000A4FD2" w:rsidRPr="003F566B">
        <w:rPr>
          <w:rStyle w:val="Stijl3Char"/>
          <w:b/>
          <w:bCs/>
          <w:color w:val="auto"/>
        </w:rPr>
        <w:t>.</w:t>
      </w:r>
      <w:r w:rsidR="004905CF" w:rsidRPr="003F566B">
        <w:rPr>
          <w:color w:val="auto"/>
        </w:rPr>
        <w:t xml:space="preserve"> </w:t>
      </w:r>
      <w:r w:rsidR="000A4FD2" w:rsidRPr="00492F30">
        <w:rPr>
          <w:rFonts w:eastAsia="Times New Roman"/>
          <w:b w:val="0"/>
          <w:bCs w:val="0"/>
          <w:color w:val="auto"/>
        </w:rPr>
        <w:t xml:space="preserve">Dit </w:t>
      </w:r>
      <w:r w:rsidR="008422E2" w:rsidRPr="00492F30">
        <w:rPr>
          <w:rFonts w:eastAsia="Times New Roman"/>
          <w:b w:val="0"/>
          <w:bCs w:val="0"/>
          <w:color w:val="auto"/>
        </w:rPr>
        <w:t xml:space="preserve">zorgt ervoor dat de overheid </w:t>
      </w:r>
      <w:r w:rsidR="003A1DE8" w:rsidRPr="00492F30">
        <w:rPr>
          <w:rFonts w:eastAsia="Times New Roman"/>
          <w:b w:val="0"/>
          <w:bCs w:val="0"/>
          <w:color w:val="auto"/>
        </w:rPr>
        <w:t xml:space="preserve">zelf </w:t>
      </w:r>
      <w:r w:rsidR="008422E2" w:rsidRPr="00492F30">
        <w:rPr>
          <w:rFonts w:eastAsia="Times New Roman"/>
          <w:b w:val="0"/>
          <w:bCs w:val="0"/>
          <w:color w:val="auto"/>
        </w:rPr>
        <w:t xml:space="preserve">effectiever kan handelen </w:t>
      </w:r>
      <w:r w:rsidR="00086981" w:rsidRPr="00492F30">
        <w:rPr>
          <w:rFonts w:eastAsia="Times New Roman"/>
          <w:b w:val="0"/>
          <w:bCs w:val="0"/>
          <w:color w:val="auto"/>
        </w:rPr>
        <w:t>op gebied van</w:t>
      </w:r>
      <w:r w:rsidR="008422E2" w:rsidRPr="00492F30">
        <w:rPr>
          <w:rFonts w:eastAsia="Times New Roman"/>
          <w:b w:val="0"/>
          <w:bCs w:val="0"/>
          <w:color w:val="auto"/>
        </w:rPr>
        <w:t xml:space="preserve"> ontwikkeling, implementatie en handhaving van standaarden.</w:t>
      </w:r>
      <w:r w:rsidR="00B3661F" w:rsidRPr="00492F30">
        <w:rPr>
          <w:rFonts w:eastAsia="Times New Roman"/>
          <w:b w:val="0"/>
          <w:bCs w:val="0"/>
          <w:color w:val="auto"/>
        </w:rPr>
        <w:t xml:space="preserve"> Het</w:t>
      </w:r>
      <w:r w:rsidR="00434B87" w:rsidRPr="00492F30">
        <w:rPr>
          <w:rFonts w:eastAsia="Times New Roman"/>
          <w:b w:val="0"/>
          <w:bCs w:val="0"/>
          <w:color w:val="auto"/>
        </w:rPr>
        <w:t xml:space="preserve"> </w:t>
      </w:r>
      <w:r w:rsidR="00BB13BC" w:rsidRPr="00492F30">
        <w:rPr>
          <w:rFonts w:eastAsia="Times New Roman"/>
          <w:b w:val="0"/>
          <w:bCs w:val="0"/>
          <w:color w:val="auto"/>
        </w:rPr>
        <w:t xml:space="preserve">helpt het bedrijfsleven en het </w:t>
      </w:r>
      <w:r w:rsidR="008957D9">
        <w:rPr>
          <w:rFonts w:eastAsia="Times New Roman"/>
          <w:b w:val="0"/>
          <w:bCs w:val="0"/>
          <w:color w:val="auto"/>
        </w:rPr>
        <w:t>mkb</w:t>
      </w:r>
      <w:r w:rsidR="00BB13BC" w:rsidRPr="00492F30">
        <w:rPr>
          <w:rFonts w:eastAsia="Times New Roman"/>
          <w:b w:val="0"/>
          <w:bCs w:val="0"/>
          <w:color w:val="auto"/>
        </w:rPr>
        <w:t xml:space="preserve"> in het bijzonder</w:t>
      </w:r>
      <w:r w:rsidR="009805FE" w:rsidRPr="00492F30">
        <w:rPr>
          <w:rFonts w:eastAsia="Times New Roman"/>
          <w:b w:val="0"/>
          <w:bCs w:val="0"/>
          <w:color w:val="auto"/>
        </w:rPr>
        <w:t xml:space="preserve"> bij het verbeteren van de concurrentiepositie en</w:t>
      </w:r>
      <w:r w:rsidR="00FA73E2" w:rsidRPr="00492F30">
        <w:rPr>
          <w:rFonts w:eastAsia="Times New Roman"/>
          <w:b w:val="0"/>
          <w:bCs w:val="0"/>
          <w:color w:val="auto"/>
        </w:rPr>
        <w:t xml:space="preserve"> de</w:t>
      </w:r>
      <w:r w:rsidR="009805FE" w:rsidRPr="00492F30">
        <w:rPr>
          <w:rFonts w:eastAsia="Times New Roman"/>
          <w:b w:val="0"/>
          <w:bCs w:val="0"/>
          <w:color w:val="auto"/>
        </w:rPr>
        <w:t xml:space="preserve"> innoverende kracht</w:t>
      </w:r>
      <w:r w:rsidR="00C70324" w:rsidRPr="00492F30">
        <w:rPr>
          <w:rFonts w:eastAsia="Times New Roman"/>
          <w:b w:val="0"/>
          <w:bCs w:val="0"/>
          <w:color w:val="auto"/>
        </w:rPr>
        <w:t>. En tenslotte</w:t>
      </w:r>
      <w:r w:rsidR="007C44FA" w:rsidRPr="00492F30">
        <w:rPr>
          <w:rFonts w:eastAsia="Times New Roman"/>
          <w:b w:val="0"/>
          <w:bCs w:val="0"/>
          <w:color w:val="auto"/>
        </w:rPr>
        <w:t xml:space="preserve"> </w:t>
      </w:r>
      <w:r w:rsidR="00C07F64" w:rsidRPr="00492F30">
        <w:rPr>
          <w:rFonts w:eastAsia="Times New Roman"/>
          <w:b w:val="0"/>
          <w:bCs w:val="0"/>
          <w:color w:val="auto"/>
        </w:rPr>
        <w:t>komt</w:t>
      </w:r>
      <w:r w:rsidR="007C44FA" w:rsidRPr="00492F30">
        <w:rPr>
          <w:rFonts w:eastAsia="Times New Roman"/>
          <w:b w:val="0"/>
          <w:bCs w:val="0"/>
          <w:color w:val="auto"/>
        </w:rPr>
        <w:t xml:space="preserve"> educatie </w:t>
      </w:r>
      <w:r w:rsidR="00FA73E2" w:rsidRPr="00492F30">
        <w:rPr>
          <w:rFonts w:eastAsia="Times New Roman"/>
          <w:b w:val="0"/>
          <w:bCs w:val="0"/>
          <w:color w:val="auto"/>
        </w:rPr>
        <w:t xml:space="preserve">de </w:t>
      </w:r>
      <w:r w:rsidR="007C44FA" w:rsidRPr="00492F30">
        <w:rPr>
          <w:rFonts w:eastAsia="Times New Roman"/>
          <w:b w:val="0"/>
          <w:bCs w:val="0"/>
          <w:color w:val="auto"/>
        </w:rPr>
        <w:t>nieuwe instroom in het vakgebied</w:t>
      </w:r>
      <w:r w:rsidR="00C70324" w:rsidRPr="00492F30">
        <w:rPr>
          <w:rFonts w:eastAsia="Times New Roman"/>
          <w:b w:val="0"/>
          <w:bCs w:val="0"/>
          <w:color w:val="auto"/>
        </w:rPr>
        <w:t xml:space="preserve"> </w:t>
      </w:r>
      <w:r w:rsidR="00A532F8" w:rsidRPr="00492F30">
        <w:rPr>
          <w:rFonts w:eastAsia="Times New Roman"/>
          <w:b w:val="0"/>
          <w:bCs w:val="0"/>
          <w:color w:val="auto"/>
        </w:rPr>
        <w:t>ten goede.</w:t>
      </w:r>
    </w:p>
    <w:p w14:paraId="4D67F1B4" w14:textId="728C4DCA" w:rsidR="00D93E77" w:rsidRPr="00EC1FCE" w:rsidRDefault="00A0657D" w:rsidP="00EC1FCE">
      <w:pPr>
        <w:pStyle w:val="Stijl2"/>
        <w:numPr>
          <w:ilvl w:val="0"/>
          <w:numId w:val="35"/>
        </w:numPr>
        <w:rPr>
          <w:color w:val="auto"/>
        </w:rPr>
      </w:pPr>
      <w:r w:rsidRPr="004A6EE2">
        <w:rPr>
          <w:b w:val="0"/>
          <w:bCs w:val="0"/>
          <w:color w:val="auto"/>
        </w:rPr>
        <w:t>Het o</w:t>
      </w:r>
      <w:r w:rsidR="00DC7F9E" w:rsidRPr="004A6EE2">
        <w:rPr>
          <w:b w:val="0"/>
          <w:bCs w:val="0"/>
          <w:color w:val="auto"/>
        </w:rPr>
        <w:t>pzetten</w:t>
      </w:r>
      <w:r w:rsidR="00DC7F9E" w:rsidRPr="003F566B">
        <w:rPr>
          <w:color w:val="auto"/>
        </w:rPr>
        <w:t xml:space="preserve"> </w:t>
      </w:r>
      <w:r w:rsidR="00DC7F9E" w:rsidRPr="004A6EE2">
        <w:rPr>
          <w:b w:val="0"/>
          <w:bCs w:val="0"/>
          <w:color w:val="auto"/>
        </w:rPr>
        <w:t xml:space="preserve">van </w:t>
      </w:r>
      <w:r w:rsidR="00D93E77" w:rsidRPr="004A6EE2">
        <w:rPr>
          <w:b w:val="0"/>
          <w:bCs w:val="0"/>
          <w:color w:val="auto"/>
        </w:rPr>
        <w:t>een</w:t>
      </w:r>
      <w:r w:rsidR="00D93E77" w:rsidRPr="003F566B">
        <w:rPr>
          <w:color w:val="auto"/>
        </w:rPr>
        <w:t xml:space="preserve"> mechanisme buiten de ESO-structuur.</w:t>
      </w:r>
      <w:r w:rsidR="00EC1FCE">
        <w:rPr>
          <w:color w:val="auto"/>
        </w:rPr>
        <w:br/>
      </w:r>
      <w:r w:rsidR="00447444" w:rsidRPr="00EC1FCE">
        <w:rPr>
          <w:rFonts w:eastAsia="Times New Roman"/>
          <w:b w:val="0"/>
          <w:bCs w:val="0"/>
          <w:color w:val="auto"/>
        </w:rPr>
        <w:t>O</w:t>
      </w:r>
      <w:r w:rsidR="00C37F03" w:rsidRPr="00EC1FCE">
        <w:rPr>
          <w:rFonts w:eastAsia="Times New Roman"/>
          <w:b w:val="0"/>
          <w:bCs w:val="0"/>
          <w:color w:val="auto"/>
        </w:rPr>
        <w:t>m Nederlandse belangen te behartigen waar deelname veel meer direct en op eigen titel, (en dus niet vanuit NEN wordt ondersteund</w:t>
      </w:r>
      <w:r w:rsidR="00FC7B1D" w:rsidRPr="00EC1FCE">
        <w:rPr>
          <w:rFonts w:eastAsia="Times New Roman"/>
          <w:b w:val="0"/>
          <w:bCs w:val="0"/>
          <w:color w:val="auto"/>
        </w:rPr>
        <w:t>)</w:t>
      </w:r>
      <w:r w:rsidR="00447444" w:rsidRPr="00EC1FCE">
        <w:rPr>
          <w:rFonts w:eastAsia="Times New Roman"/>
          <w:b w:val="0"/>
          <w:bCs w:val="0"/>
          <w:color w:val="auto"/>
        </w:rPr>
        <w:t xml:space="preserve"> kan een mechanisme worden opgezet</w:t>
      </w:r>
      <w:r w:rsidR="00121C19" w:rsidRPr="00EC1FCE">
        <w:rPr>
          <w:rFonts w:eastAsia="Times New Roman"/>
          <w:b w:val="0"/>
          <w:bCs w:val="0"/>
          <w:color w:val="auto"/>
        </w:rPr>
        <w:t>.</w:t>
      </w:r>
      <w:r w:rsidR="00CE554B" w:rsidRPr="00EC1FCE">
        <w:rPr>
          <w:rFonts w:eastAsia="Times New Roman"/>
          <w:b w:val="0"/>
          <w:bCs w:val="0"/>
          <w:color w:val="auto"/>
        </w:rPr>
        <w:t xml:space="preserve"> </w:t>
      </w:r>
      <w:r w:rsidR="00D71BBC" w:rsidRPr="00EC1FCE">
        <w:rPr>
          <w:rFonts w:eastAsia="Times New Roman"/>
          <w:b w:val="0"/>
          <w:bCs w:val="0"/>
          <w:color w:val="auto"/>
        </w:rPr>
        <w:t>Denk aan</w:t>
      </w:r>
      <w:r w:rsidR="00D93E77" w:rsidRPr="00EC1FCE">
        <w:rPr>
          <w:rFonts w:eastAsia="Times New Roman"/>
          <w:b w:val="0"/>
          <w:bCs w:val="0"/>
          <w:color w:val="auto"/>
        </w:rPr>
        <w:t xml:space="preserve"> lidmaatschapsopties, een nationaal coördinatiemechanisme / platform voor samenwerking en opzet van duidelijke communicatie over niet-formele </w:t>
      </w:r>
      <w:proofErr w:type="spellStart"/>
      <w:r w:rsidR="001D3461" w:rsidRPr="00EC1FCE">
        <w:rPr>
          <w:rFonts w:eastAsia="Times New Roman"/>
          <w:b w:val="0"/>
          <w:bCs w:val="0"/>
          <w:color w:val="auto"/>
        </w:rPr>
        <w:t>SDO’s</w:t>
      </w:r>
      <w:proofErr w:type="spellEnd"/>
      <w:r w:rsidR="00D93E77" w:rsidRPr="00EC1FCE">
        <w:rPr>
          <w:rFonts w:eastAsia="Times New Roman"/>
          <w:b w:val="0"/>
          <w:bCs w:val="0"/>
          <w:color w:val="auto"/>
        </w:rPr>
        <w:t>.</w:t>
      </w:r>
    </w:p>
    <w:p w14:paraId="65B8F547" w14:textId="24E9E615" w:rsidR="00695930" w:rsidRDefault="00695930" w:rsidP="003F566B">
      <w:pPr>
        <w:ind w:left="360"/>
      </w:pPr>
    </w:p>
    <w:p w14:paraId="3ED65134" w14:textId="49C771D2" w:rsidR="00200F69" w:rsidRPr="0096471B" w:rsidRDefault="006405F0" w:rsidP="0096471B">
      <w:pPr>
        <w:pStyle w:val="Kop3"/>
        <w:spacing w:before="0" w:line="288" w:lineRule="auto"/>
        <w:rPr>
          <w:b w:val="0"/>
        </w:rPr>
      </w:pPr>
      <w:bookmarkStart w:id="274" w:name="_Toc189313431"/>
      <w:bookmarkStart w:id="275" w:name="_Toc189313884"/>
      <w:bookmarkStart w:id="276" w:name="_Toc191413923"/>
      <w:bookmarkStart w:id="277" w:name="_Toc191547844"/>
      <w:bookmarkStart w:id="278" w:name="_Toc191547981"/>
      <w:bookmarkStart w:id="279" w:name="_Toc191561617"/>
      <w:bookmarkStart w:id="280" w:name="_Toc196564673"/>
      <w:bookmarkEnd w:id="266"/>
      <w:bookmarkEnd w:id="267"/>
      <w:bookmarkEnd w:id="268"/>
      <w:bookmarkEnd w:id="269"/>
      <w:bookmarkEnd w:id="270"/>
      <w:bookmarkEnd w:id="271"/>
      <w:bookmarkEnd w:id="272"/>
      <w:bookmarkEnd w:id="273"/>
      <w:r>
        <w:rPr>
          <w:b w:val="0"/>
        </w:rPr>
        <w:t>Een s</w:t>
      </w:r>
      <w:r w:rsidR="007B7115">
        <w:rPr>
          <w:b w:val="0"/>
        </w:rPr>
        <w:t>chematische v</w:t>
      </w:r>
      <w:r w:rsidR="006E4F54">
        <w:rPr>
          <w:b w:val="0"/>
        </w:rPr>
        <w:t xml:space="preserve">ergelijking </w:t>
      </w:r>
      <w:r w:rsidR="007B7115">
        <w:rPr>
          <w:b w:val="0"/>
        </w:rPr>
        <w:t xml:space="preserve">van de </w:t>
      </w:r>
      <w:r w:rsidR="00D02850">
        <w:rPr>
          <w:b w:val="0"/>
        </w:rPr>
        <w:t xml:space="preserve">Nationale Normalisatieagenda </w:t>
      </w:r>
      <w:r w:rsidR="006E4F54">
        <w:rPr>
          <w:b w:val="0"/>
        </w:rPr>
        <w:t xml:space="preserve">met </w:t>
      </w:r>
      <w:r w:rsidR="00C54BB3">
        <w:rPr>
          <w:b w:val="0"/>
        </w:rPr>
        <w:t xml:space="preserve">de </w:t>
      </w:r>
      <w:r w:rsidR="006E4F54">
        <w:rPr>
          <w:b w:val="0"/>
        </w:rPr>
        <w:t>opgehaalde wensen</w:t>
      </w:r>
      <w:bookmarkEnd w:id="274"/>
      <w:bookmarkEnd w:id="275"/>
      <w:r>
        <w:rPr>
          <w:b w:val="0"/>
        </w:rPr>
        <w:t xml:space="preserve"> is </w:t>
      </w:r>
      <w:r w:rsidR="0086779A">
        <w:rPr>
          <w:b w:val="0"/>
        </w:rPr>
        <w:t xml:space="preserve">weergegeven in </w:t>
      </w:r>
      <w:bookmarkEnd w:id="276"/>
      <w:bookmarkEnd w:id="277"/>
      <w:bookmarkEnd w:id="278"/>
      <w:bookmarkEnd w:id="279"/>
      <w:r w:rsidR="00EC4B91">
        <w:t xml:space="preserve">Tabel </w:t>
      </w:r>
      <w:r>
        <w:fldChar w:fldCharType="begin"/>
      </w:r>
      <w:r>
        <w:instrText>SEQ Tabel \* ARABIC</w:instrText>
      </w:r>
      <w:r>
        <w:fldChar w:fldCharType="separate"/>
      </w:r>
      <w:r w:rsidR="00EC4B91">
        <w:rPr>
          <w:noProof/>
        </w:rPr>
        <w:t>11</w:t>
      </w:r>
      <w:r>
        <w:fldChar w:fldCharType="end"/>
      </w:r>
      <w:r w:rsidR="00EC4B91">
        <w:t>.</w:t>
      </w:r>
      <w:bookmarkEnd w:id="280"/>
    </w:p>
    <w:p w14:paraId="2BC1E07F" w14:textId="77777777" w:rsidR="00171673" w:rsidRDefault="00200F69" w:rsidP="009C6147">
      <w:pPr>
        <w:pStyle w:val="Bijschrift"/>
        <w:spacing w:line="288" w:lineRule="auto"/>
      </w:pPr>
      <w:r>
        <w:t xml:space="preserve">Tabel </w:t>
      </w:r>
      <w:r>
        <w:fldChar w:fldCharType="begin"/>
      </w:r>
      <w:r>
        <w:instrText>SEQ Tabel \* ARABIC</w:instrText>
      </w:r>
      <w:r>
        <w:fldChar w:fldCharType="separate"/>
      </w:r>
      <w:r w:rsidR="0058380D">
        <w:rPr>
          <w:noProof/>
        </w:rPr>
        <w:t>11</w:t>
      </w:r>
      <w:r>
        <w:fldChar w:fldCharType="end"/>
      </w:r>
      <w:r>
        <w:t xml:space="preserve"> </w:t>
      </w:r>
      <w:r w:rsidRPr="00750CE5">
        <w:t>Op de volgende pagina: Overzicht van wat er op het gebied van standaardisatie in Nederland is ingeregeld, waaraan momenteel invulling wordt gegeven en wat nog extra aandacht behoeft (afkomstig uit de Nationale Normalisatieagenda).</w:t>
      </w:r>
    </w:p>
    <w:p w14:paraId="560617D8" w14:textId="265F2958" w:rsidR="001B6A2A" w:rsidRDefault="001B6A2A" w:rsidP="0057124E">
      <w:pPr>
        <w:sectPr w:rsidR="001B6A2A" w:rsidSect="004E0286">
          <w:headerReference w:type="default" r:id="rId23"/>
          <w:footerReference w:type="even" r:id="rId24"/>
          <w:footerReference w:type="default" r:id="rId25"/>
          <w:footerReference w:type="first" r:id="rId26"/>
          <w:pgSz w:w="11906" w:h="16838"/>
          <w:pgMar w:top="1417" w:right="1417" w:bottom="1417" w:left="1417" w:header="708" w:footer="1020" w:gutter="0"/>
          <w:cols w:space="708"/>
          <w:titlePg/>
          <w:docGrid w:linePitch="360"/>
        </w:sectPr>
      </w:pPr>
    </w:p>
    <w:p w14:paraId="3C658BE1" w14:textId="4D328A5A" w:rsidR="00BE795F" w:rsidRDefault="00BE795F" w:rsidP="00BE795F">
      <w:pPr>
        <w:pStyle w:val="Bijschrift"/>
        <w:keepNext/>
      </w:pPr>
    </w:p>
    <w:tbl>
      <w:tblPr>
        <w:tblStyle w:val="Rastertabel4-Accent3"/>
        <w:tblpPr w:leftFromText="141" w:rightFromText="141" w:vertAnchor="text" w:horzAnchor="margin" w:tblpY="-101"/>
        <w:tblW w:w="1356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72"/>
        <w:gridCol w:w="2318"/>
        <w:gridCol w:w="4536"/>
        <w:gridCol w:w="4634"/>
      </w:tblGrid>
      <w:tr w:rsidR="00BF2491" w:rsidRPr="00B06B61" w14:paraId="47ED9D82" w14:textId="77777777" w:rsidTr="00BB2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Borders>
              <w:top w:val="none" w:sz="0" w:space="0" w:color="auto"/>
              <w:left w:val="none" w:sz="0" w:space="0" w:color="auto"/>
              <w:bottom w:val="none" w:sz="0" w:space="0" w:color="auto"/>
              <w:right w:val="none" w:sz="0" w:space="0" w:color="auto"/>
            </w:tcBorders>
          </w:tcPr>
          <w:p w14:paraId="277AD611" w14:textId="77777777" w:rsidR="009821E7" w:rsidRPr="00B06B61" w:rsidRDefault="009821E7" w:rsidP="0037503A">
            <w:pPr>
              <w:rPr>
                <w:sz w:val="18"/>
                <w:szCs w:val="18"/>
              </w:rPr>
            </w:pPr>
            <w:r w:rsidRPr="00B06B61">
              <w:rPr>
                <w:sz w:val="18"/>
                <w:szCs w:val="18"/>
              </w:rPr>
              <w:t>Onderwerp</w:t>
            </w:r>
          </w:p>
        </w:tc>
        <w:tc>
          <w:tcPr>
            <w:tcW w:w="2318" w:type="dxa"/>
            <w:tcBorders>
              <w:top w:val="none" w:sz="0" w:space="0" w:color="auto"/>
              <w:left w:val="none" w:sz="0" w:space="0" w:color="auto"/>
              <w:bottom w:val="none" w:sz="0" w:space="0" w:color="auto"/>
              <w:right w:val="none" w:sz="0" w:space="0" w:color="auto"/>
            </w:tcBorders>
          </w:tcPr>
          <w:p w14:paraId="2E73043F" w14:textId="77777777"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06B61">
              <w:rPr>
                <w:b w:val="0"/>
                <w:bCs w:val="0"/>
                <w:sz w:val="18"/>
                <w:szCs w:val="18"/>
              </w:rPr>
              <w:t>Is invulling aan gegeven (door o.a. NEN en EZ)</w:t>
            </w:r>
          </w:p>
        </w:tc>
        <w:tc>
          <w:tcPr>
            <w:tcW w:w="4536" w:type="dxa"/>
            <w:tcBorders>
              <w:top w:val="none" w:sz="0" w:space="0" w:color="auto"/>
              <w:left w:val="none" w:sz="0" w:space="0" w:color="auto"/>
              <w:bottom w:val="none" w:sz="0" w:space="0" w:color="auto"/>
              <w:right w:val="none" w:sz="0" w:space="0" w:color="auto"/>
            </w:tcBorders>
          </w:tcPr>
          <w:p w14:paraId="0D76B5F6" w14:textId="77777777"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sz w:val="18"/>
                <w:szCs w:val="18"/>
              </w:rPr>
            </w:pPr>
            <w:r w:rsidRPr="00B06B61">
              <w:rPr>
                <w:b w:val="0"/>
                <w:bCs w:val="0"/>
                <w:sz w:val="18"/>
                <w:szCs w:val="18"/>
              </w:rPr>
              <w:t>Wordt invulling aan gegeven in 2025+</w:t>
            </w:r>
          </w:p>
          <w:p w14:paraId="1E2F6660" w14:textId="77777777"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06B61">
              <w:rPr>
                <w:b w:val="0"/>
                <w:bCs w:val="0"/>
                <w:sz w:val="18"/>
                <w:szCs w:val="18"/>
              </w:rPr>
              <w:t>(door o.a. NEN en EZ)</w:t>
            </w:r>
          </w:p>
        </w:tc>
        <w:tc>
          <w:tcPr>
            <w:tcW w:w="4634" w:type="dxa"/>
            <w:tcBorders>
              <w:top w:val="none" w:sz="0" w:space="0" w:color="auto"/>
              <w:left w:val="none" w:sz="0" w:space="0" w:color="auto"/>
              <w:bottom w:val="none" w:sz="0" w:space="0" w:color="auto"/>
              <w:right w:val="none" w:sz="0" w:space="0" w:color="auto"/>
            </w:tcBorders>
          </w:tcPr>
          <w:p w14:paraId="1B7739B5" w14:textId="470CBDC8"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06B61">
              <w:rPr>
                <w:b w:val="0"/>
                <w:bCs w:val="0"/>
                <w:sz w:val="18"/>
                <w:szCs w:val="18"/>
              </w:rPr>
              <w:t xml:space="preserve">Is nog geen/onvoldoende invulling aan gegeven (door </w:t>
            </w:r>
            <w:proofErr w:type="spellStart"/>
            <w:r w:rsidRPr="00B06B61">
              <w:rPr>
                <w:b w:val="0"/>
                <w:bCs w:val="0"/>
                <w:sz w:val="18"/>
                <w:szCs w:val="18"/>
              </w:rPr>
              <w:t>oa</w:t>
            </w:r>
            <w:proofErr w:type="spellEnd"/>
            <w:r w:rsidRPr="00B06B61">
              <w:rPr>
                <w:b w:val="0"/>
                <w:bCs w:val="0"/>
                <w:sz w:val="18"/>
                <w:szCs w:val="18"/>
              </w:rPr>
              <w:t xml:space="preserve"> NEN en EZ)</w:t>
            </w:r>
          </w:p>
        </w:tc>
      </w:tr>
      <w:tr w:rsidR="00BF2491" w:rsidRPr="00B06B61" w14:paraId="4C4D195A"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01C06C62" w14:textId="77777777" w:rsidR="009821E7" w:rsidRPr="004C47C6" w:rsidRDefault="009821E7" w:rsidP="0037503A">
            <w:pPr>
              <w:rPr>
                <w:color w:val="FFFFFF" w:themeColor="background1"/>
                <w:sz w:val="18"/>
                <w:szCs w:val="18"/>
              </w:rPr>
            </w:pPr>
            <w:r w:rsidRPr="004C47C6">
              <w:rPr>
                <w:color w:val="FFFFFF" w:themeColor="background1"/>
                <w:sz w:val="18"/>
                <w:szCs w:val="18"/>
              </w:rPr>
              <w:t>Interdepartementale structuren</w:t>
            </w:r>
          </w:p>
        </w:tc>
        <w:tc>
          <w:tcPr>
            <w:tcW w:w="2318" w:type="dxa"/>
          </w:tcPr>
          <w:p w14:paraId="4E0A8B25"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Ja</w:t>
            </w:r>
          </w:p>
        </w:tc>
        <w:tc>
          <w:tcPr>
            <w:tcW w:w="4536" w:type="dxa"/>
          </w:tcPr>
          <w:p w14:paraId="0588F658" w14:textId="72851B90"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Nader vormgeven van deze structuren</w:t>
            </w:r>
            <w:r w:rsidR="004C625B" w:rsidRPr="00B06B61">
              <w:rPr>
                <w:sz w:val="16"/>
                <w:szCs w:val="16"/>
              </w:rPr>
              <w:t>.</w:t>
            </w:r>
          </w:p>
        </w:tc>
        <w:tc>
          <w:tcPr>
            <w:tcW w:w="4634" w:type="dxa"/>
          </w:tcPr>
          <w:p w14:paraId="725F47A9"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02E230B9"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44D26E62" w14:textId="77777777" w:rsidR="009821E7" w:rsidRPr="004C47C6" w:rsidRDefault="009821E7" w:rsidP="0037503A">
            <w:pPr>
              <w:rPr>
                <w:color w:val="FFFFFF" w:themeColor="background1"/>
                <w:sz w:val="18"/>
                <w:szCs w:val="18"/>
              </w:rPr>
            </w:pPr>
            <w:r w:rsidRPr="004C47C6">
              <w:rPr>
                <w:color w:val="FFFFFF" w:themeColor="background1"/>
                <w:sz w:val="18"/>
                <w:szCs w:val="18"/>
              </w:rPr>
              <w:t>Intersectorale structuren</w:t>
            </w:r>
          </w:p>
        </w:tc>
        <w:tc>
          <w:tcPr>
            <w:tcW w:w="2318" w:type="dxa"/>
            <w:shd w:val="clear" w:color="auto" w:fill="B8C9FF" w:themeFill="accent3" w:themeFillTint="66"/>
          </w:tcPr>
          <w:p w14:paraId="57E17387"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7F19D848" w14:textId="4982D794"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rFonts w:eastAsia="Times New Roman"/>
                <w:sz w:val="16"/>
                <w:szCs w:val="16"/>
              </w:rPr>
              <w:t xml:space="preserve">Meer samenwerken met </w:t>
            </w:r>
            <w:r w:rsidRPr="00B06B61">
              <w:rPr>
                <w:sz w:val="16"/>
                <w:szCs w:val="16"/>
              </w:rPr>
              <w:t xml:space="preserve">gebruikersorganisaties, koepels en andere belanghebbenden uit het maatschappelijk middenveld </w:t>
            </w:r>
            <w:r w:rsidRPr="00B06B61">
              <w:rPr>
                <w:rFonts w:eastAsia="Times New Roman"/>
                <w:sz w:val="16"/>
                <w:szCs w:val="16"/>
              </w:rPr>
              <w:t>om betere en snellere implementaties te realiseren van standaarden refererend aan wetgeving</w:t>
            </w:r>
            <w:r w:rsidR="00CD72AE" w:rsidRPr="00B06B61">
              <w:rPr>
                <w:rFonts w:eastAsia="Times New Roman"/>
                <w:sz w:val="16"/>
                <w:szCs w:val="16"/>
              </w:rPr>
              <w:t>.</w:t>
            </w:r>
          </w:p>
        </w:tc>
        <w:tc>
          <w:tcPr>
            <w:tcW w:w="4634" w:type="dxa"/>
            <w:shd w:val="clear" w:color="auto" w:fill="B8C9FF" w:themeFill="accent3" w:themeFillTint="66"/>
          </w:tcPr>
          <w:p w14:paraId="1D8B44FC"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r>
      <w:tr w:rsidR="00BF2491" w:rsidRPr="00B06B61" w14:paraId="21370AE2"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3A73CD06" w14:textId="77777777" w:rsidR="009821E7" w:rsidRPr="004C47C6" w:rsidRDefault="009821E7" w:rsidP="0037503A">
            <w:pPr>
              <w:rPr>
                <w:color w:val="FFFFFF" w:themeColor="background1"/>
                <w:sz w:val="18"/>
                <w:szCs w:val="18"/>
              </w:rPr>
            </w:pPr>
            <w:r w:rsidRPr="004C47C6">
              <w:rPr>
                <w:color w:val="FFFFFF" w:themeColor="background1"/>
                <w:sz w:val="18"/>
                <w:szCs w:val="18"/>
              </w:rPr>
              <w:t xml:space="preserve">Overheidsstrategie </w:t>
            </w:r>
          </w:p>
        </w:tc>
        <w:tc>
          <w:tcPr>
            <w:tcW w:w="2318" w:type="dxa"/>
          </w:tcPr>
          <w:p w14:paraId="078D3248"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Aanwezig</w:t>
            </w:r>
          </w:p>
        </w:tc>
        <w:tc>
          <w:tcPr>
            <w:tcW w:w="4536" w:type="dxa"/>
          </w:tcPr>
          <w:p w14:paraId="4ECEA921" w14:textId="7D58EB31"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 xml:space="preserve">Maak specifieke NL belangen en beoogde impact expliciet in de Nationale </w:t>
            </w:r>
            <w:r w:rsidR="001E15DE" w:rsidRPr="00B06B61">
              <w:rPr>
                <w:sz w:val="16"/>
                <w:szCs w:val="16"/>
              </w:rPr>
              <w:t>N</w:t>
            </w:r>
            <w:r w:rsidRPr="00B06B61">
              <w:rPr>
                <w:sz w:val="16"/>
                <w:szCs w:val="16"/>
              </w:rPr>
              <w:t xml:space="preserve">ormalisatie </w:t>
            </w:r>
            <w:r w:rsidR="001E15DE" w:rsidRPr="00B06B61">
              <w:rPr>
                <w:sz w:val="16"/>
                <w:szCs w:val="16"/>
              </w:rPr>
              <w:t>A</w:t>
            </w:r>
            <w:r w:rsidRPr="00B06B61">
              <w:rPr>
                <w:sz w:val="16"/>
                <w:szCs w:val="16"/>
              </w:rPr>
              <w:t>genda (versie dec 2024)</w:t>
            </w:r>
            <w:r w:rsidR="00CD72AE" w:rsidRPr="00B06B61">
              <w:rPr>
                <w:sz w:val="16"/>
                <w:szCs w:val="16"/>
              </w:rPr>
              <w:t>.</w:t>
            </w:r>
          </w:p>
        </w:tc>
        <w:tc>
          <w:tcPr>
            <w:tcW w:w="4634" w:type="dxa"/>
          </w:tcPr>
          <w:p w14:paraId="693B40EF"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2806D544"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697552A3" w14:textId="77777777" w:rsidR="00171673" w:rsidRDefault="009821E7" w:rsidP="0037503A">
            <w:pPr>
              <w:rPr>
                <w:color w:val="FFFFFF" w:themeColor="background1"/>
                <w:sz w:val="18"/>
                <w:szCs w:val="18"/>
              </w:rPr>
            </w:pPr>
            <w:r w:rsidRPr="004C47C6">
              <w:rPr>
                <w:color w:val="FFFFFF" w:themeColor="background1"/>
                <w:sz w:val="18"/>
                <w:szCs w:val="18"/>
              </w:rPr>
              <w:t>Beleid</w:t>
            </w:r>
          </w:p>
          <w:p w14:paraId="164E2B57" w14:textId="65C248F2" w:rsidR="009821E7" w:rsidRPr="004C47C6" w:rsidRDefault="009821E7" w:rsidP="0037503A">
            <w:pPr>
              <w:jc w:val="right"/>
              <w:rPr>
                <w:color w:val="FFFFFF" w:themeColor="background1"/>
                <w:sz w:val="18"/>
                <w:szCs w:val="18"/>
              </w:rPr>
            </w:pPr>
          </w:p>
        </w:tc>
        <w:tc>
          <w:tcPr>
            <w:tcW w:w="2318" w:type="dxa"/>
            <w:shd w:val="clear" w:color="auto" w:fill="B8C9FF" w:themeFill="accent3" w:themeFillTint="66"/>
          </w:tcPr>
          <w:p w14:paraId="4FE1581C"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12FE0A28"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c>
          <w:tcPr>
            <w:tcW w:w="4634" w:type="dxa"/>
            <w:shd w:val="clear" w:color="auto" w:fill="B8C9FF" w:themeFill="accent3" w:themeFillTint="66"/>
          </w:tcPr>
          <w:p w14:paraId="36D86E28" w14:textId="7FBCE592"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 xml:space="preserve">Besteed in dialoog met brancheorganisaties en industriesectoren meer aandacht aan de praktische uitdagingen (zoals kosten, dekking van functionele eisen) bij de implementatie van standaarden bij </w:t>
            </w:r>
            <w:r w:rsidR="00C9759F" w:rsidRPr="00B06B61">
              <w:rPr>
                <w:sz w:val="16"/>
                <w:szCs w:val="16"/>
              </w:rPr>
              <w:t>het</w:t>
            </w:r>
            <w:r w:rsidRPr="00B06B61">
              <w:rPr>
                <w:sz w:val="16"/>
                <w:szCs w:val="16"/>
              </w:rPr>
              <w:t xml:space="preserve"> invoer</w:t>
            </w:r>
            <w:r w:rsidR="00C9759F" w:rsidRPr="00B06B61">
              <w:rPr>
                <w:sz w:val="16"/>
                <w:szCs w:val="16"/>
              </w:rPr>
              <w:t>e</w:t>
            </w:r>
            <w:r w:rsidRPr="00B06B61">
              <w:rPr>
                <w:sz w:val="16"/>
                <w:szCs w:val="16"/>
              </w:rPr>
              <w:t>n van nieuwe wetgeving en zorg voor heldere communicatie hierover naar private sector.</w:t>
            </w:r>
          </w:p>
        </w:tc>
      </w:tr>
      <w:tr w:rsidR="00BF2491" w:rsidRPr="00B06B61" w14:paraId="5388D258"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2930584A" w14:textId="77777777" w:rsidR="009821E7" w:rsidRPr="004C47C6" w:rsidRDefault="009821E7" w:rsidP="0037503A">
            <w:pPr>
              <w:rPr>
                <w:color w:val="FFFFFF" w:themeColor="background1"/>
                <w:sz w:val="18"/>
                <w:szCs w:val="18"/>
              </w:rPr>
            </w:pPr>
            <w:r w:rsidRPr="004C47C6">
              <w:rPr>
                <w:color w:val="FFFFFF" w:themeColor="background1"/>
                <w:sz w:val="18"/>
                <w:szCs w:val="18"/>
              </w:rPr>
              <w:t>Regulators</w:t>
            </w:r>
          </w:p>
        </w:tc>
        <w:tc>
          <w:tcPr>
            <w:tcW w:w="2318" w:type="dxa"/>
          </w:tcPr>
          <w:p w14:paraId="3EB7C668"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c>
          <w:tcPr>
            <w:tcW w:w="4536" w:type="dxa"/>
          </w:tcPr>
          <w:p w14:paraId="0EBE7BAA" w14:textId="5EFDAFFE" w:rsidR="006E075A" w:rsidRPr="006E075A" w:rsidRDefault="006E075A" w:rsidP="006E075A">
            <w:pPr>
              <w:cnfStyle w:val="000000100000" w:firstRow="0" w:lastRow="0" w:firstColumn="0" w:lastColumn="0" w:oddVBand="0" w:evenVBand="0" w:oddHBand="1" w:evenHBand="0" w:firstRowFirstColumn="0" w:firstRowLastColumn="0" w:lastRowFirstColumn="0" w:lastRowLastColumn="0"/>
              <w:rPr>
                <w:sz w:val="16"/>
                <w:szCs w:val="16"/>
              </w:rPr>
            </w:pPr>
            <w:r w:rsidRPr="006E075A">
              <w:rPr>
                <w:sz w:val="16"/>
                <w:szCs w:val="16"/>
              </w:rPr>
              <w:t>RDI is goed aangehaakt bij formele normalisatie, maar andere toezichthouders niet tot nauwelijks</w:t>
            </w:r>
            <w:r w:rsidR="001418A6">
              <w:rPr>
                <w:sz w:val="16"/>
                <w:szCs w:val="16"/>
              </w:rPr>
              <w:t>.</w:t>
            </w:r>
          </w:p>
          <w:p w14:paraId="2B434E1D"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c>
          <w:tcPr>
            <w:tcW w:w="4634" w:type="dxa"/>
          </w:tcPr>
          <w:p w14:paraId="50186934" w14:textId="63C4E499"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Indien NL regulators expliciet gaan focussen op het gebruik van (geharmoniseerde) standaarden, helpt dit bij het adoptieproces ervan (ze verwijzen dan naar te gebruiken standaarden).</w:t>
            </w:r>
          </w:p>
        </w:tc>
      </w:tr>
      <w:tr w:rsidR="00BF2491" w:rsidRPr="00B06B61" w14:paraId="452E195E"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42FA6DBC" w14:textId="77777777" w:rsidR="009821E7" w:rsidRPr="004C47C6" w:rsidRDefault="009821E7" w:rsidP="0037503A">
            <w:pPr>
              <w:rPr>
                <w:color w:val="FFFFFF" w:themeColor="background1"/>
                <w:sz w:val="18"/>
                <w:szCs w:val="18"/>
              </w:rPr>
            </w:pPr>
            <w:r w:rsidRPr="004C47C6">
              <w:rPr>
                <w:color w:val="FFFFFF" w:themeColor="background1"/>
                <w:sz w:val="18"/>
                <w:szCs w:val="18"/>
              </w:rPr>
              <w:t>Coördineren en Faciliteren</w:t>
            </w:r>
          </w:p>
        </w:tc>
        <w:tc>
          <w:tcPr>
            <w:tcW w:w="2318" w:type="dxa"/>
            <w:shd w:val="clear" w:color="auto" w:fill="B8C9FF" w:themeFill="accent3" w:themeFillTint="66"/>
          </w:tcPr>
          <w:p w14:paraId="1C509120"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59DC4B92" w14:textId="59B7304D"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Versterk nauwe samenwerking tussen private sector, wetenschap en internationale partners op kennis, mobiliseren van experts, faciliteren van interdisciplinaire samenwerking (b</w:t>
            </w:r>
            <w:r w:rsidR="00873D5C" w:rsidRPr="00B06B61">
              <w:rPr>
                <w:sz w:val="16"/>
                <w:szCs w:val="16"/>
              </w:rPr>
              <w:t>ij</w:t>
            </w:r>
            <w:r w:rsidRPr="00B06B61">
              <w:rPr>
                <w:sz w:val="16"/>
                <w:szCs w:val="16"/>
              </w:rPr>
              <w:t>v</w:t>
            </w:r>
            <w:r w:rsidR="00AC7618" w:rsidRPr="00B06B61">
              <w:rPr>
                <w:sz w:val="16"/>
                <w:szCs w:val="16"/>
              </w:rPr>
              <w:t>oorbeeld</w:t>
            </w:r>
            <w:r w:rsidRPr="00B06B61">
              <w:rPr>
                <w:sz w:val="16"/>
                <w:szCs w:val="16"/>
              </w:rPr>
              <w:t xml:space="preserve"> via kennisinstituut). Duidelijke communicatie over nieuwe wetgeving en geharmoniseerde standaarden.</w:t>
            </w:r>
          </w:p>
        </w:tc>
        <w:tc>
          <w:tcPr>
            <w:tcW w:w="4634" w:type="dxa"/>
            <w:shd w:val="clear" w:color="auto" w:fill="B8C9FF" w:themeFill="accent3" w:themeFillTint="66"/>
          </w:tcPr>
          <w:p w14:paraId="734BFCCC"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r>
      <w:tr w:rsidR="00BF2491" w:rsidRPr="00B06B61" w14:paraId="0DF73C7C"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148FFD59" w14:textId="77777777" w:rsidR="009821E7" w:rsidRPr="004C47C6" w:rsidRDefault="009821E7" w:rsidP="0037503A">
            <w:pPr>
              <w:rPr>
                <w:color w:val="FFFFFF" w:themeColor="background1"/>
                <w:sz w:val="18"/>
                <w:szCs w:val="18"/>
              </w:rPr>
            </w:pPr>
            <w:r w:rsidRPr="004C47C6">
              <w:rPr>
                <w:color w:val="FFFFFF" w:themeColor="background1"/>
                <w:sz w:val="18"/>
                <w:szCs w:val="18"/>
              </w:rPr>
              <w:t>Inhoudelijke bijdragen</w:t>
            </w:r>
          </w:p>
        </w:tc>
        <w:tc>
          <w:tcPr>
            <w:tcW w:w="2318" w:type="dxa"/>
          </w:tcPr>
          <w:p w14:paraId="72F6FCC5" w14:textId="409D3608"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In specifieke domeinen zijn diverse (uitvoerings</w:t>
            </w:r>
            <w:r w:rsidR="00A00DCE" w:rsidRPr="00B06B61">
              <w:rPr>
                <w:sz w:val="16"/>
                <w:szCs w:val="16"/>
              </w:rPr>
              <w:t>-</w:t>
            </w:r>
            <w:r w:rsidRPr="00B06B61">
              <w:rPr>
                <w:sz w:val="16"/>
                <w:szCs w:val="16"/>
              </w:rPr>
              <w:t>) organisaties al goed vertegenwoordigd</w:t>
            </w:r>
          </w:p>
        </w:tc>
        <w:tc>
          <w:tcPr>
            <w:tcW w:w="4536" w:type="dxa"/>
          </w:tcPr>
          <w:p w14:paraId="084C0FAD" w14:textId="4BDF32F5"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Bevorder deelname m.b.t. strategische NL belangen (gebruik EZ</w:t>
            </w:r>
            <w:r w:rsidR="00CD6084" w:rsidRPr="00B06B61">
              <w:rPr>
                <w:sz w:val="16"/>
                <w:szCs w:val="16"/>
              </w:rPr>
              <w:t>-</w:t>
            </w:r>
            <w:r w:rsidRPr="00B06B61">
              <w:rPr>
                <w:sz w:val="16"/>
                <w:szCs w:val="16"/>
              </w:rPr>
              <w:t>afwegingskader).</w:t>
            </w:r>
            <w:r w:rsidR="00171673">
              <w:rPr>
                <w:sz w:val="16"/>
                <w:szCs w:val="16"/>
              </w:rPr>
              <w:t xml:space="preserve"> </w:t>
            </w:r>
          </w:p>
        </w:tc>
        <w:tc>
          <w:tcPr>
            <w:tcW w:w="4634" w:type="dxa"/>
          </w:tcPr>
          <w:p w14:paraId="690207EF"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368743E0"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60D820A9" w14:textId="77777777" w:rsidR="009821E7" w:rsidRPr="004C47C6" w:rsidRDefault="009821E7" w:rsidP="0037503A">
            <w:pPr>
              <w:rPr>
                <w:color w:val="FFFFFF" w:themeColor="background1"/>
                <w:sz w:val="18"/>
                <w:szCs w:val="18"/>
              </w:rPr>
            </w:pPr>
            <w:r w:rsidRPr="004C47C6">
              <w:rPr>
                <w:color w:val="FFFFFF" w:themeColor="background1"/>
                <w:sz w:val="18"/>
                <w:szCs w:val="18"/>
              </w:rPr>
              <w:t>Subsidies en Investeringen</w:t>
            </w:r>
          </w:p>
        </w:tc>
        <w:tc>
          <w:tcPr>
            <w:tcW w:w="2318" w:type="dxa"/>
            <w:shd w:val="clear" w:color="auto" w:fill="B8C9FF" w:themeFill="accent3" w:themeFillTint="66"/>
          </w:tcPr>
          <w:p w14:paraId="5E69D566"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1D2C9A60" w14:textId="6D97B6CD"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Behoefte aan meer middelen voor bedrijven bij de ondersteuning bij hun standaardisatieactiviteiten</w:t>
            </w:r>
            <w:r w:rsidRPr="00B06B61">
              <w:rPr>
                <w:b/>
                <w:bCs/>
                <w:sz w:val="16"/>
                <w:szCs w:val="16"/>
              </w:rPr>
              <w:t>.</w:t>
            </w:r>
          </w:p>
        </w:tc>
        <w:tc>
          <w:tcPr>
            <w:tcW w:w="4634" w:type="dxa"/>
            <w:shd w:val="clear" w:color="auto" w:fill="B8C9FF" w:themeFill="accent3" w:themeFillTint="66"/>
          </w:tcPr>
          <w:p w14:paraId="532B1311"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r>
      <w:tr w:rsidR="00BF2491" w:rsidRPr="00B06B61" w14:paraId="7F6FB902"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7E43B3E6" w14:textId="77777777" w:rsidR="009821E7" w:rsidRPr="004C47C6" w:rsidRDefault="009821E7" w:rsidP="0037503A">
            <w:pPr>
              <w:rPr>
                <w:color w:val="FFFFFF" w:themeColor="background1"/>
                <w:sz w:val="18"/>
                <w:szCs w:val="18"/>
              </w:rPr>
            </w:pPr>
            <w:r w:rsidRPr="004C47C6">
              <w:rPr>
                <w:color w:val="FFFFFF" w:themeColor="background1"/>
                <w:sz w:val="18"/>
                <w:szCs w:val="18"/>
              </w:rPr>
              <w:t>Educatie</w:t>
            </w:r>
          </w:p>
        </w:tc>
        <w:tc>
          <w:tcPr>
            <w:tcW w:w="2318" w:type="dxa"/>
          </w:tcPr>
          <w:p w14:paraId="0659825B"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Aanwezig</w:t>
            </w:r>
          </w:p>
        </w:tc>
        <w:tc>
          <w:tcPr>
            <w:tcW w:w="4536" w:type="dxa"/>
          </w:tcPr>
          <w:p w14:paraId="32EAA404"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Verder uitbouwen richting hoger onderwijs en binnen de overheid zelf.</w:t>
            </w:r>
          </w:p>
        </w:tc>
        <w:tc>
          <w:tcPr>
            <w:tcW w:w="4634" w:type="dxa"/>
          </w:tcPr>
          <w:p w14:paraId="6EA307D0"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536A60FC"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7C198B11" w14:textId="77777777" w:rsidR="009821E7" w:rsidRPr="004C47C6" w:rsidRDefault="009821E7" w:rsidP="0037503A">
            <w:pPr>
              <w:rPr>
                <w:color w:val="FFFFFF" w:themeColor="background1"/>
                <w:sz w:val="18"/>
                <w:szCs w:val="18"/>
              </w:rPr>
            </w:pPr>
            <w:r w:rsidRPr="004C47C6">
              <w:rPr>
                <w:color w:val="FFFFFF" w:themeColor="background1"/>
                <w:sz w:val="18"/>
                <w:szCs w:val="18"/>
              </w:rPr>
              <w:t>Relatie met de EC</w:t>
            </w:r>
          </w:p>
        </w:tc>
        <w:tc>
          <w:tcPr>
            <w:tcW w:w="2318" w:type="dxa"/>
            <w:shd w:val="clear" w:color="auto" w:fill="B8C9FF" w:themeFill="accent3" w:themeFillTint="66"/>
          </w:tcPr>
          <w:p w14:paraId="7AF9096D"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3EEB9D59" w14:textId="3DC45D98"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 xml:space="preserve">Meer strategische afvaardigingen bij Europese </w:t>
            </w:r>
            <w:proofErr w:type="spellStart"/>
            <w:r w:rsidRPr="00B06B61">
              <w:rPr>
                <w:sz w:val="16"/>
                <w:szCs w:val="16"/>
              </w:rPr>
              <w:t>SDO’s</w:t>
            </w:r>
            <w:proofErr w:type="spellEnd"/>
            <w:r w:rsidR="00C8158C" w:rsidRPr="00B06B61">
              <w:rPr>
                <w:sz w:val="16"/>
                <w:szCs w:val="16"/>
              </w:rPr>
              <w:t>.</w:t>
            </w:r>
          </w:p>
        </w:tc>
        <w:tc>
          <w:tcPr>
            <w:tcW w:w="4634" w:type="dxa"/>
            <w:shd w:val="clear" w:color="auto" w:fill="B8C9FF" w:themeFill="accent3" w:themeFillTint="66"/>
          </w:tcPr>
          <w:p w14:paraId="700037D2"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b/>
                <w:bCs/>
                <w:sz w:val="16"/>
                <w:szCs w:val="16"/>
              </w:rPr>
            </w:pPr>
          </w:p>
        </w:tc>
      </w:tr>
    </w:tbl>
    <w:p w14:paraId="108BE77B" w14:textId="1EB41F16" w:rsidR="00EE152D" w:rsidRDefault="00EE152D" w:rsidP="0057124E">
      <w:pPr>
        <w:sectPr w:rsidR="00EE152D" w:rsidSect="00B35B98">
          <w:pgSz w:w="16838" w:h="11906" w:orient="landscape"/>
          <w:pgMar w:top="567" w:right="1418" w:bottom="454" w:left="1418" w:header="709" w:footer="510" w:gutter="0"/>
          <w:cols w:space="708"/>
          <w:titlePg/>
          <w:docGrid w:linePitch="360"/>
        </w:sectPr>
      </w:pPr>
    </w:p>
    <w:p w14:paraId="704A1C49" w14:textId="17751B80" w:rsidR="00A63E8F" w:rsidRPr="00A63E8F" w:rsidRDefault="00724BB6" w:rsidP="00C72B2B">
      <w:pPr>
        <w:pStyle w:val="Kop1"/>
        <w:numPr>
          <w:ilvl w:val="0"/>
          <w:numId w:val="20"/>
        </w:numPr>
        <w:spacing w:before="0" w:line="288" w:lineRule="auto"/>
        <w:ind w:left="442" w:hanging="442"/>
      </w:pPr>
      <w:bookmarkStart w:id="286" w:name="_Toc188349277"/>
      <w:bookmarkStart w:id="287" w:name="_Toc188354027"/>
      <w:bookmarkStart w:id="288" w:name="_Toc188354075"/>
      <w:bookmarkStart w:id="289" w:name="_Toc188372444"/>
      <w:bookmarkStart w:id="290" w:name="_Toc188372569"/>
      <w:bookmarkStart w:id="291" w:name="_Toc188456666"/>
      <w:bookmarkStart w:id="292" w:name="_Toc188708015"/>
      <w:bookmarkStart w:id="293" w:name="_Toc188863937"/>
      <w:bookmarkStart w:id="294" w:name="_Toc189313432"/>
      <w:bookmarkStart w:id="295" w:name="_Toc189313885"/>
      <w:bookmarkStart w:id="296" w:name="_Toc196564674"/>
      <w:r>
        <w:lastRenderedPageBreak/>
        <w:t>Eindconclusie</w:t>
      </w:r>
      <w:bookmarkEnd w:id="286"/>
      <w:bookmarkEnd w:id="287"/>
      <w:bookmarkEnd w:id="288"/>
      <w:r>
        <w:t>s en aanbevelingen</w:t>
      </w:r>
      <w:bookmarkEnd w:id="289"/>
      <w:bookmarkEnd w:id="290"/>
      <w:bookmarkEnd w:id="291"/>
      <w:bookmarkEnd w:id="292"/>
      <w:bookmarkEnd w:id="293"/>
      <w:bookmarkEnd w:id="294"/>
      <w:bookmarkEnd w:id="295"/>
      <w:bookmarkEnd w:id="296"/>
    </w:p>
    <w:p w14:paraId="45931FB4" w14:textId="0B76D5E4" w:rsidR="00A63E8F" w:rsidRDefault="00544764" w:rsidP="00C72B2B">
      <w:r w:rsidRPr="00544764">
        <w:t xml:space="preserve">De primaire onderzoeksvragen richten zich op hoe Nederlandse belanghebbenden zijn vertegenwoordigd in </w:t>
      </w:r>
      <w:r w:rsidR="00FD07C6">
        <w:t>mondiale</w:t>
      </w:r>
      <w:r w:rsidRPr="00544764">
        <w:t xml:space="preserve"> standaardisatie-organisaties, op de drijfveren voor betrokkenheid en op wat de overheid kan doen om deelname te vergroten. In dit hoofdstuk worden de eindconclusies en aanbevelingen beschreven.</w:t>
      </w:r>
    </w:p>
    <w:p w14:paraId="11A663D7" w14:textId="11776855" w:rsidR="00724BB6" w:rsidRPr="00C72B2B" w:rsidRDefault="00724BB6" w:rsidP="0096471B">
      <w:pPr>
        <w:pStyle w:val="Kop2"/>
        <w:numPr>
          <w:ilvl w:val="0"/>
          <w:numId w:val="57"/>
        </w:numPr>
        <w:spacing w:line="288" w:lineRule="auto"/>
      </w:pPr>
      <w:bookmarkStart w:id="297" w:name="_Toc196564675"/>
      <w:r w:rsidRPr="00C72B2B">
        <w:t>Eindconclusies bij dit onderzoek</w:t>
      </w:r>
      <w:bookmarkEnd w:id="297"/>
    </w:p>
    <w:p w14:paraId="37FC9E2D" w14:textId="0CC1477A" w:rsidR="00724BB6" w:rsidRDefault="00724BB6" w:rsidP="006908BB">
      <w:pPr>
        <w:pStyle w:val="Lijstalinea"/>
        <w:numPr>
          <w:ilvl w:val="0"/>
          <w:numId w:val="25"/>
        </w:numPr>
        <w:ind w:left="717"/>
      </w:pPr>
      <w:r>
        <w:t xml:space="preserve">De Nederlandse overheid heeft al aanzienlijke stappen gezet in het bevorderen van standaardisatie en samenwerking tussen publieke en private sectoren. </w:t>
      </w:r>
      <w:r w:rsidR="00FE7102" w:rsidRPr="000175D5">
        <w:t xml:space="preserve">Denk aan </w:t>
      </w:r>
      <w:proofErr w:type="spellStart"/>
      <w:r w:rsidR="00FE7102" w:rsidRPr="000175D5">
        <w:t>identities</w:t>
      </w:r>
      <w:proofErr w:type="spellEnd"/>
      <w:r w:rsidR="00FE7102" w:rsidRPr="000175D5">
        <w:t xml:space="preserve">, </w:t>
      </w:r>
      <w:proofErr w:type="spellStart"/>
      <w:r w:rsidR="00FE7102" w:rsidRPr="000175D5">
        <w:t>dataspaces</w:t>
      </w:r>
      <w:proofErr w:type="spellEnd"/>
      <w:r w:rsidR="00FE7102" w:rsidRPr="000175D5">
        <w:t>, asset management</w:t>
      </w:r>
      <w:r w:rsidR="005340B4">
        <w:t>, cybersecurity</w:t>
      </w:r>
      <w:r w:rsidR="00FE7102" w:rsidRPr="000175D5">
        <w:t xml:space="preserve"> en AI</w:t>
      </w:r>
      <w:r w:rsidR="000175D5">
        <w:t>.</w:t>
      </w:r>
      <w:r>
        <w:t xml:space="preserve"> Het voortzetten en verder versterken van deze inspanningen zal Nederland profijt opleveren. Door als </w:t>
      </w:r>
      <w:r w:rsidRPr="00BF487A">
        <w:rPr>
          <w:b/>
          <w:bCs/>
        </w:rPr>
        <w:t>overheid en bedrijfsleven de krachten te bundelen</w:t>
      </w:r>
      <w:r>
        <w:t>, ontstaat optimale en efficiënt ingezette participatie aan standaardisatie. De standaarden vormen zo enerzijds de basis van innovatie en duurzaamheid en anderzijds bieden ze effectief bescherming van de Nederlandse waarden en de concurrentiepositie in het internationale speelveld.</w:t>
      </w:r>
      <w:r w:rsidRPr="004F5AC5">
        <w:rPr>
          <w:rFonts w:ascii="Arial" w:hAnsi="Arial" w:cs="Arial"/>
        </w:rPr>
        <w:t> </w:t>
      </w:r>
    </w:p>
    <w:p w14:paraId="3216853B" w14:textId="63D40242" w:rsidR="00724BB6" w:rsidRDefault="00724BB6" w:rsidP="00701EB2">
      <w:pPr>
        <w:pStyle w:val="Lijstalinea"/>
        <w:numPr>
          <w:ilvl w:val="0"/>
          <w:numId w:val="25"/>
        </w:numPr>
        <w:ind w:left="717"/>
      </w:pPr>
      <w:r>
        <w:t xml:space="preserve">Het is belangrijk voor Nederland als geheel om </w:t>
      </w:r>
      <w:r w:rsidRPr="00BF487A">
        <w:rPr>
          <w:b/>
          <w:bCs/>
        </w:rPr>
        <w:t>gericht te investeren</w:t>
      </w:r>
      <w:r>
        <w:t xml:space="preserve"> in deelname aan díe standaardisatie-organisaties waar strategische belangen op het spel staan, zoals de handelspositie, het concurrentievermogen en de digitale soevereiniteit.</w:t>
      </w:r>
      <w:r w:rsidRPr="004F5AC5">
        <w:rPr>
          <w:rFonts w:ascii="Arial" w:hAnsi="Arial" w:cs="Arial"/>
        </w:rPr>
        <w:t> </w:t>
      </w:r>
    </w:p>
    <w:p w14:paraId="272AE05C" w14:textId="4CFF0DD1" w:rsidR="00C72B2B" w:rsidRPr="00701EB2" w:rsidRDefault="00724BB6" w:rsidP="00C72B2B">
      <w:pPr>
        <w:pStyle w:val="Lijstalinea"/>
        <w:numPr>
          <w:ilvl w:val="0"/>
          <w:numId w:val="25"/>
        </w:numPr>
        <w:ind w:left="717"/>
      </w:pPr>
      <w:r>
        <w:t xml:space="preserve">Vanwege mededingingsregels kan samenwerking in een sector beperkt zijn, maar </w:t>
      </w:r>
      <w:r w:rsidRPr="00BF487A">
        <w:rPr>
          <w:b/>
          <w:bCs/>
        </w:rPr>
        <w:t>standaardisatie biedt een neutraal en transparant mechanisme</w:t>
      </w:r>
      <w:r>
        <w:t xml:space="preserve"> om die wel mogelijk te maken. Het helpt zowel het </w:t>
      </w:r>
      <w:r w:rsidR="008957D9">
        <w:t>mkb</w:t>
      </w:r>
      <w:r>
        <w:t xml:space="preserve"> als grote organisaties gezamenlijke vooruitgang te boeken in interoperabiliteit, efficiëntie en innovatie, zonder concurrentie te schaden of regels te overtreden.</w:t>
      </w:r>
    </w:p>
    <w:p w14:paraId="1EB5F39B" w14:textId="77777777" w:rsidR="00171673" w:rsidRDefault="00724BB6" w:rsidP="0096471B">
      <w:pPr>
        <w:pStyle w:val="Kop2"/>
        <w:numPr>
          <w:ilvl w:val="0"/>
          <w:numId w:val="57"/>
        </w:numPr>
        <w:spacing w:line="288" w:lineRule="auto"/>
      </w:pPr>
      <w:bookmarkStart w:id="298" w:name="_Toc188456667"/>
      <w:bookmarkStart w:id="299" w:name="_Toc188708016"/>
      <w:bookmarkStart w:id="300" w:name="_Toc188863938"/>
      <w:bookmarkStart w:id="301" w:name="_Toc196564676"/>
      <w:r w:rsidRPr="001D46ED">
        <w:t>Conclusies</w:t>
      </w:r>
      <w:bookmarkEnd w:id="298"/>
      <w:bookmarkEnd w:id="299"/>
      <w:bookmarkEnd w:id="300"/>
      <w:r w:rsidRPr="001D46ED">
        <w:t xml:space="preserve"> in meer detail</w:t>
      </w:r>
      <w:r w:rsidRPr="001D46ED">
        <w:rPr>
          <w:rFonts w:ascii="Arial" w:hAnsi="Arial" w:cs="Arial"/>
        </w:rPr>
        <w:t> </w:t>
      </w:r>
      <w:bookmarkEnd w:id="301"/>
    </w:p>
    <w:p w14:paraId="063D5F92" w14:textId="02F97606" w:rsidR="00724BB6" w:rsidRPr="00DE5812" w:rsidRDefault="00724BB6" w:rsidP="00DE5812">
      <w:pPr>
        <w:rPr>
          <w:rStyle w:val="Stijl2Char"/>
          <w:b w:val="0"/>
          <w:bCs w:val="0"/>
          <w:color w:val="auto"/>
        </w:rPr>
      </w:pPr>
      <w:r w:rsidRPr="00BC6DA8">
        <w:t>Hieronder volgen de conclusies op basis van de interviews en de verzamelde data in meer detail.</w:t>
      </w:r>
    </w:p>
    <w:p w14:paraId="1F824E55" w14:textId="367A91AE" w:rsidR="00DE5812" w:rsidRPr="00BE6BA6" w:rsidRDefault="00DE5812" w:rsidP="00DE5812">
      <w:pPr>
        <w:pStyle w:val="RomanNumbering"/>
        <w:numPr>
          <w:ilvl w:val="0"/>
          <w:numId w:val="64"/>
        </w:numPr>
        <w:rPr>
          <w:rStyle w:val="Stijl2Char"/>
          <w:b w:val="0"/>
          <w:color w:val="auto"/>
        </w:rPr>
      </w:pPr>
      <w:r w:rsidRPr="00BE6BA6">
        <w:rPr>
          <w:rStyle w:val="Stijl2Char"/>
          <w:b w:val="0"/>
        </w:rPr>
        <w:t>Vertegenwoordiging en betrokkenheid</w:t>
      </w:r>
    </w:p>
    <w:p w14:paraId="7410DB99" w14:textId="77777777" w:rsidR="00DE5812" w:rsidRDefault="00724BB6" w:rsidP="00DE5812">
      <w:pPr>
        <w:pStyle w:val="RomanNumbering"/>
        <w:numPr>
          <w:ilvl w:val="1"/>
          <w:numId w:val="63"/>
        </w:numPr>
      </w:pPr>
      <w:r w:rsidRPr="00DE5812">
        <w:rPr>
          <w:b/>
        </w:rPr>
        <w:t>Een groeiende deelname</w:t>
      </w:r>
      <w:r w:rsidRPr="2D9990E7">
        <w:t xml:space="preserve"> aan </w:t>
      </w:r>
      <w:proofErr w:type="spellStart"/>
      <w:r w:rsidR="001D3461">
        <w:t>SDO’s</w:t>
      </w:r>
      <w:proofErr w:type="spellEnd"/>
      <w:r w:rsidRPr="2D9990E7">
        <w:t xml:space="preserve"> in absolute zin.</w:t>
      </w:r>
      <w:r w:rsidR="009E6BCC">
        <w:br/>
      </w:r>
      <w:r w:rsidRPr="00A65AA8">
        <w:t>Uit de verzamelde gegevens over de periode 2019 -2024 lijkt sprake te zijn van</w:t>
      </w:r>
      <w:r w:rsidRPr="00DE5812">
        <w:rPr>
          <w:b/>
        </w:rPr>
        <w:t xml:space="preserve"> </w:t>
      </w:r>
      <w:r w:rsidRPr="00A65AA8">
        <w:t>een groeiende deelname, gelet op zowel het aantal individuele deelnames als het</w:t>
      </w:r>
      <w:r w:rsidRPr="00DE5812">
        <w:rPr>
          <w:b/>
        </w:rPr>
        <w:t xml:space="preserve"> </w:t>
      </w:r>
      <w:r w:rsidRPr="00A65AA8">
        <w:t>aantal Nederlandse organisaties dat deelneemt.</w:t>
      </w:r>
    </w:p>
    <w:p w14:paraId="34CFE664" w14:textId="77777777" w:rsidR="00DE5812" w:rsidRDefault="00724BB6" w:rsidP="00DE5812">
      <w:pPr>
        <w:pStyle w:val="RomanNumbering"/>
        <w:numPr>
          <w:ilvl w:val="1"/>
          <w:numId w:val="63"/>
        </w:numPr>
      </w:pPr>
      <w:r w:rsidRPr="00DE5812">
        <w:rPr>
          <w:b/>
        </w:rPr>
        <w:t xml:space="preserve">Echter, het aandeel </w:t>
      </w:r>
      <w:r w:rsidRPr="00DE5812">
        <w:t>van de participatie van Nederlandse belanghebbenden ten opzichte van het</w:t>
      </w:r>
      <w:r w:rsidRPr="00DE5812">
        <w:rPr>
          <w:b/>
        </w:rPr>
        <w:t xml:space="preserve"> mondiale totaal, neemt iets af</w:t>
      </w:r>
      <w:r w:rsidRPr="00DE5812">
        <w:t>.</w:t>
      </w:r>
      <w:r w:rsidR="00CB2756" w:rsidRPr="00DE5812">
        <w:br/>
      </w:r>
      <w:r w:rsidRPr="00A65AA8">
        <w:t>De trend is dat de mondiale participatie toeneemt, de participatie van Nederlandse belanghebbenden blijft in verhouding achter.</w:t>
      </w:r>
    </w:p>
    <w:p w14:paraId="10067FF0" w14:textId="77777777" w:rsidR="00DE5812" w:rsidRDefault="00724BB6" w:rsidP="00DE5812">
      <w:pPr>
        <w:pStyle w:val="RomanNumbering"/>
        <w:numPr>
          <w:ilvl w:val="1"/>
          <w:numId w:val="63"/>
        </w:numPr>
      </w:pPr>
      <w:r w:rsidRPr="00DE5812">
        <w:rPr>
          <w:b/>
        </w:rPr>
        <w:t xml:space="preserve">Een sterke Nederlandse vertegenwoordiging </w:t>
      </w:r>
      <w:r w:rsidRPr="00DE5812">
        <w:t>op gebieden waar Nederland een</w:t>
      </w:r>
      <w:r w:rsidRPr="00DE5812">
        <w:rPr>
          <w:b/>
        </w:rPr>
        <w:t xml:space="preserve"> groot (economisch) belang</w:t>
      </w:r>
      <w:r w:rsidRPr="00DE5812">
        <w:t xml:space="preserve"> heeft</w:t>
      </w:r>
      <w:r w:rsidRPr="00DE5812">
        <w:rPr>
          <w:b/>
        </w:rPr>
        <w:t>.</w:t>
      </w:r>
      <w:r w:rsidR="00CB2756" w:rsidRPr="00DE5812">
        <w:br/>
      </w:r>
      <w:r w:rsidR="3698977A">
        <w:t>Omdat Nederland zich meer dan andere landen richt op thema’s waar zij een groot economisch belang heeft- zoals AI, Telecom en betaaldiensten</w:t>
      </w:r>
      <w:r w:rsidR="1CC0E17E">
        <w:t>, assetmanagement en digitale beveiliging</w:t>
      </w:r>
      <w:r w:rsidR="3698977A">
        <w:t xml:space="preserve"> is de participatie aan de betreffende standaardisatieplatformen sterk </w:t>
      </w:r>
      <w:r w:rsidR="3698977A">
        <w:lastRenderedPageBreak/>
        <w:t xml:space="preserve">vertegenwoordigd. Op andere onderwerpen (zoals energietechniek en </w:t>
      </w:r>
      <w:proofErr w:type="spellStart"/>
      <w:r w:rsidR="000D2B81" w:rsidRPr="000D2B81">
        <w:t>quantumtechnologie</w:t>
      </w:r>
      <w:proofErr w:type="spellEnd"/>
      <w:r w:rsidR="3698977A">
        <w:t>) lijkt participatie minder te zijn dan die van andere landen</w:t>
      </w:r>
      <w:r w:rsidR="3698977A" w:rsidRPr="008E638B">
        <w:t xml:space="preserve">. </w:t>
      </w:r>
      <w:r w:rsidR="6FC4629E" w:rsidRPr="008E638B">
        <w:t xml:space="preserve">Als </w:t>
      </w:r>
      <w:r w:rsidR="6FC4629E" w:rsidRPr="00EA1C1A">
        <w:t>mogelijke</w:t>
      </w:r>
      <w:r w:rsidR="6FC4629E" w:rsidRPr="008E638B">
        <w:t xml:space="preserve"> oorzaak wordt genoemd het ontbreken van kennis (binnen de overheid)</w:t>
      </w:r>
      <w:r w:rsidR="4B3755E3" w:rsidRPr="008E638B">
        <w:t xml:space="preserve"> </w:t>
      </w:r>
      <w:r w:rsidR="6FC4629E" w:rsidRPr="008E638B">
        <w:t>over deze onderwerpen</w:t>
      </w:r>
      <w:r w:rsidR="6FC4629E" w:rsidRPr="00AE577C">
        <w:t>.</w:t>
      </w:r>
      <w:r w:rsidR="00CB2756">
        <w:br/>
      </w:r>
      <w:r w:rsidRPr="00A65AA8">
        <w:t>De Nederlandse invloed van organisaties op standaardisatie is niet vast te stellen op basis van enkel het aantal participaties. Dit, omdat invloed niet gaat over aantal, maar over de wijze van deelname (bijvoorbeeld, meeschrijven aan een norm en aanwezigheid op belangrijke momenten).</w:t>
      </w:r>
    </w:p>
    <w:p w14:paraId="1B1074FA" w14:textId="77777777" w:rsidR="00DE5812" w:rsidRDefault="00724BB6" w:rsidP="00DE5812">
      <w:pPr>
        <w:pStyle w:val="RomanNumbering"/>
        <w:numPr>
          <w:ilvl w:val="1"/>
          <w:numId w:val="63"/>
        </w:numPr>
      </w:pPr>
      <w:r w:rsidRPr="00DE5812">
        <w:rPr>
          <w:b/>
        </w:rPr>
        <w:t xml:space="preserve">Strategische voordelen </w:t>
      </w:r>
      <w:r w:rsidRPr="00DE5812">
        <w:t>en vroegtijdige inzichten zijn</w:t>
      </w:r>
      <w:r w:rsidRPr="00DE5812">
        <w:rPr>
          <w:b/>
        </w:rPr>
        <w:t xml:space="preserve"> drijfveren </w:t>
      </w:r>
      <w:r w:rsidRPr="00DE5812">
        <w:t xml:space="preserve">voor </w:t>
      </w:r>
      <w:r w:rsidRPr="00DE5812">
        <w:rPr>
          <w:b/>
        </w:rPr>
        <w:t>betrokkenheid</w:t>
      </w:r>
      <w:r w:rsidR="00701EB2" w:rsidRPr="00DE5812">
        <w:t>.</w:t>
      </w:r>
      <w:r w:rsidR="00CB2756" w:rsidRPr="00DE5812">
        <w:br/>
      </w:r>
      <w:r w:rsidRPr="00A65AA8">
        <w:t>Actieve deelname levert organisaties strategische voordelen op zoals het beïnvloeden van standaarden, het vergroten van het marktaandeel, het verbeteren van internationale standaarden en interoperabiliteit en het waarborgen van (product)veiligheid. Bij passieve deelname krijgen organisaties vroegtijdig inzicht in nieuwe ontwikkelingen, waardoor zij snel kunnen anticiperen.</w:t>
      </w:r>
      <w:r w:rsidRPr="00DE5812">
        <w:rPr>
          <w:rFonts w:ascii="Arial" w:hAnsi="Arial" w:cs="Arial"/>
        </w:rPr>
        <w:t>  </w:t>
      </w:r>
      <w:r w:rsidRPr="00A65AA8">
        <w:t>Tenslotte draagt deelname vaak bij aan een collectief of sectoraal belang.</w:t>
      </w:r>
    </w:p>
    <w:p w14:paraId="0E5C96F0" w14:textId="77777777" w:rsidR="00DE5812" w:rsidRDefault="00724BB6" w:rsidP="00DE5812">
      <w:pPr>
        <w:pStyle w:val="RomanNumbering"/>
        <w:numPr>
          <w:ilvl w:val="1"/>
          <w:numId w:val="63"/>
        </w:numPr>
      </w:pPr>
      <w:r w:rsidRPr="00DE5812">
        <w:rPr>
          <w:b/>
        </w:rPr>
        <w:t xml:space="preserve">Betrokkenheid </w:t>
      </w:r>
      <w:r w:rsidRPr="00DE5812">
        <w:t>lijdt onder</w:t>
      </w:r>
      <w:r w:rsidRPr="00DE5812">
        <w:rPr>
          <w:b/>
        </w:rPr>
        <w:t xml:space="preserve"> gebrek aan kennis, tijd, middelen en capaciteit, </w:t>
      </w:r>
      <w:r w:rsidRPr="00DE5812">
        <w:t>waardoor de prioritering van standaardisatie onvoldoende aandacht krijgt. Voordelen van standaardisatie zijn vaak pas op langere termijn zichtbaar.</w:t>
      </w:r>
      <w:r w:rsidR="00CB2756">
        <w:br/>
      </w:r>
      <w:r w:rsidRPr="2D9990E7">
        <w:t xml:space="preserve">Veel organisaties hebben niet de kennis, tijd, middelen en capaciteit om actief deel te nemen. Bij het management en de bestuurders lijkt </w:t>
      </w:r>
      <w:r w:rsidR="001418A6" w:rsidRPr="2D9990E7">
        <w:t>onvoldoende bekendheid</w:t>
      </w:r>
      <w:r w:rsidRPr="2D9990E7">
        <w:t xml:space="preserve"> met het onderwerp te leiden tot een gebrek aan betrokkenheid. Daarnaast zijn standaardisatieprocessen van lange duur en complex, wat deelname verder bemoeilijkt. Daardoor worden de opbrengsten en voordelen pas op lange termijn zichtbaar.</w:t>
      </w:r>
      <w:r w:rsidRPr="00DE5812">
        <w:rPr>
          <w:rFonts w:ascii="Arial" w:hAnsi="Arial" w:cs="Arial"/>
        </w:rPr>
        <w:t> </w:t>
      </w:r>
      <w:r w:rsidRPr="2D9990E7">
        <w:t>Dit alles leidt ertoe dat standaardisatie onvoldoende prioriteit krijgt.</w:t>
      </w:r>
    </w:p>
    <w:p w14:paraId="3183EBBB" w14:textId="77777777" w:rsidR="00DE5812" w:rsidRDefault="00724BB6" w:rsidP="00DE5812">
      <w:pPr>
        <w:pStyle w:val="RomanNumbering"/>
        <w:numPr>
          <w:ilvl w:val="1"/>
          <w:numId w:val="63"/>
        </w:numPr>
      </w:pPr>
      <w:r w:rsidRPr="00DE5812">
        <w:rPr>
          <w:b/>
        </w:rPr>
        <w:t xml:space="preserve">In de toekomst </w:t>
      </w:r>
      <w:r w:rsidRPr="00DE5812">
        <w:t>verwachten Nederlandse organisaties</w:t>
      </w:r>
      <w:r w:rsidRPr="00DE5812">
        <w:rPr>
          <w:b/>
        </w:rPr>
        <w:t xml:space="preserve"> geen uitbreiding </w:t>
      </w:r>
      <w:r w:rsidRPr="00DE5812">
        <w:t>van hun activiteiten.</w:t>
      </w:r>
      <w:r w:rsidR="00CB2756" w:rsidRPr="00DE5812">
        <w:rPr>
          <w:rFonts w:ascii="Arial" w:hAnsi="Arial" w:cs="Arial"/>
        </w:rPr>
        <w:br/>
      </w:r>
      <w:r w:rsidRPr="00A65AA8">
        <w:t xml:space="preserve">Wanneer er toch wordt gedacht aan </w:t>
      </w:r>
      <w:r w:rsidR="003715CB">
        <w:t>specif</w:t>
      </w:r>
      <w:r w:rsidR="005F0F5F">
        <w:t xml:space="preserve">ieke </w:t>
      </w:r>
      <w:r w:rsidRPr="00A65AA8">
        <w:t xml:space="preserve">activiteiten, dan zal men zich richten op strategische onderwerpen zoals AI, digital </w:t>
      </w:r>
      <w:proofErr w:type="spellStart"/>
      <w:r w:rsidRPr="00A65AA8">
        <w:t>wallets</w:t>
      </w:r>
      <w:proofErr w:type="spellEnd"/>
      <w:r w:rsidRPr="00A65AA8">
        <w:t xml:space="preserve">, cyber, data interoperabiliteit en op operationele onderwerpen zoals </w:t>
      </w:r>
      <w:proofErr w:type="spellStart"/>
      <w:r w:rsidRPr="00A65AA8">
        <w:t>procurement</w:t>
      </w:r>
      <w:proofErr w:type="spellEnd"/>
      <w:r w:rsidRPr="00A65AA8">
        <w:t xml:space="preserve"> en </w:t>
      </w:r>
      <w:proofErr w:type="spellStart"/>
      <w:r w:rsidRPr="00A65AA8">
        <w:t>invoicing</w:t>
      </w:r>
      <w:proofErr w:type="spellEnd"/>
      <w:r w:rsidRPr="00A65AA8">
        <w:t>.</w:t>
      </w:r>
    </w:p>
    <w:p w14:paraId="2A7B521F" w14:textId="77777777" w:rsidR="00DE5812" w:rsidRDefault="00724BB6" w:rsidP="00DE5812">
      <w:pPr>
        <w:pStyle w:val="RomanNumbering"/>
      </w:pPr>
      <w:r w:rsidRPr="00DE5812">
        <w:rPr>
          <w:color w:val="003CFA" w:themeColor="accent3" w:themeShade="BF"/>
        </w:rPr>
        <w:t xml:space="preserve">De </w:t>
      </w:r>
      <w:r w:rsidRPr="00701EB2">
        <w:t>rol voor de overheid</w:t>
      </w:r>
    </w:p>
    <w:p w14:paraId="181A63D7" w14:textId="77777777" w:rsidR="00DE5812" w:rsidRDefault="00724BB6" w:rsidP="00DE5812">
      <w:pPr>
        <w:pStyle w:val="RomanNumbering"/>
        <w:numPr>
          <w:ilvl w:val="1"/>
          <w:numId w:val="65"/>
        </w:numPr>
      </w:pPr>
      <w:r w:rsidRPr="00DE5812">
        <w:rPr>
          <w:b/>
        </w:rPr>
        <w:t xml:space="preserve">Standaardisatie </w:t>
      </w:r>
      <w:r w:rsidRPr="00B8061C">
        <w:t>is een</w:t>
      </w:r>
      <w:r w:rsidRPr="00DE5812">
        <w:rPr>
          <w:b/>
        </w:rPr>
        <w:t xml:space="preserve"> belangrijk instrument </w:t>
      </w:r>
      <w:r w:rsidRPr="00B8061C">
        <w:t>voor de</w:t>
      </w:r>
      <w:r w:rsidRPr="00DE5812">
        <w:rPr>
          <w:b/>
        </w:rPr>
        <w:t xml:space="preserve"> overheid.</w:t>
      </w:r>
      <w:r w:rsidRPr="00BC6DA8">
        <w:br/>
        <w:t>Het kan ingezet worden om concrete invulling te geven aan beleid om de maatschappelijke waarden en belangen van Nederland beter te kunnen waarborgen. Ook kan het instrumenteel ingezet worden om beleid en uitvoering te verbinden.</w:t>
      </w:r>
    </w:p>
    <w:p w14:paraId="090984B1" w14:textId="77777777" w:rsidR="00DE5812" w:rsidRPr="00DE5812" w:rsidRDefault="00724BB6" w:rsidP="00DE5812">
      <w:pPr>
        <w:pStyle w:val="RomanNumbering"/>
        <w:numPr>
          <w:ilvl w:val="1"/>
          <w:numId w:val="63"/>
        </w:numPr>
        <w:rPr>
          <w:rStyle w:val="normaltextrun"/>
        </w:rPr>
      </w:pPr>
      <w:r w:rsidRPr="00DE5812">
        <w:rPr>
          <w:rStyle w:val="normaltextrun"/>
          <w:rFonts w:ascii="Aptos" w:eastAsiaTheme="majorEastAsia" w:hAnsi="Aptos" w:cs="Segoe UI"/>
          <w:b/>
          <w:sz w:val="22"/>
        </w:rPr>
        <w:t xml:space="preserve">De overheid </w:t>
      </w:r>
      <w:r w:rsidRPr="00DE5812">
        <w:rPr>
          <w:rStyle w:val="normaltextrun"/>
          <w:rFonts w:ascii="Aptos" w:eastAsiaTheme="majorEastAsia" w:hAnsi="Aptos" w:cs="Segoe UI"/>
          <w:sz w:val="22"/>
        </w:rPr>
        <w:t>is de</w:t>
      </w:r>
      <w:r w:rsidRPr="00DE5812">
        <w:rPr>
          <w:rStyle w:val="normaltextrun"/>
          <w:rFonts w:ascii="Aptos" w:eastAsiaTheme="majorEastAsia" w:hAnsi="Aptos" w:cs="Segoe UI"/>
          <w:b/>
          <w:sz w:val="22"/>
        </w:rPr>
        <w:t xml:space="preserve"> spil </w:t>
      </w:r>
      <w:r w:rsidRPr="00DE5812">
        <w:rPr>
          <w:rStyle w:val="normaltextrun"/>
          <w:rFonts w:ascii="Aptos" w:eastAsiaTheme="majorEastAsia" w:hAnsi="Aptos" w:cs="Segoe UI"/>
          <w:sz w:val="22"/>
        </w:rPr>
        <w:t>in de</w:t>
      </w:r>
      <w:r w:rsidRPr="00DE5812">
        <w:rPr>
          <w:rStyle w:val="normaltextrun"/>
          <w:rFonts w:ascii="Aptos" w:eastAsiaTheme="majorEastAsia" w:hAnsi="Aptos" w:cs="Segoe UI"/>
          <w:b/>
          <w:sz w:val="22"/>
        </w:rPr>
        <w:t xml:space="preserve"> bescherming </w:t>
      </w:r>
      <w:r w:rsidRPr="00DE5812">
        <w:rPr>
          <w:rStyle w:val="normaltextrun"/>
          <w:rFonts w:ascii="Aptos" w:eastAsiaTheme="majorEastAsia" w:hAnsi="Aptos" w:cs="Segoe UI"/>
          <w:sz w:val="22"/>
        </w:rPr>
        <w:t xml:space="preserve">van </w:t>
      </w:r>
      <w:r w:rsidRPr="00DE5812">
        <w:rPr>
          <w:rStyle w:val="normaltextrun"/>
          <w:rFonts w:ascii="Aptos" w:eastAsiaTheme="majorEastAsia" w:hAnsi="Aptos" w:cs="Segoe UI"/>
          <w:b/>
          <w:sz w:val="22"/>
        </w:rPr>
        <w:t xml:space="preserve">Nederlandse maatschappelijke waarden </w:t>
      </w:r>
      <w:r w:rsidRPr="00DE5812">
        <w:rPr>
          <w:rStyle w:val="normaltextrun"/>
          <w:rFonts w:ascii="Aptos" w:eastAsiaTheme="majorEastAsia" w:hAnsi="Aptos" w:cs="Segoe UI"/>
          <w:sz w:val="22"/>
        </w:rPr>
        <w:t>via standaardisatie (zoals ethische principes, maatschappelijke normen en publieke belangen).</w:t>
      </w:r>
      <w:r w:rsidR="00171673" w:rsidRPr="00DE5812">
        <w:rPr>
          <w:rStyle w:val="eop"/>
          <w:rFonts w:ascii="Aptos" w:hAnsi="Aptos" w:cs="Segoe UI"/>
          <w:sz w:val="22"/>
        </w:rPr>
        <w:br/>
      </w:r>
      <w:r w:rsidRPr="00DE5812">
        <w:rPr>
          <w:rStyle w:val="normaltextrun"/>
          <w:rFonts w:eastAsiaTheme="majorEastAsia" w:cs="Segoe UI"/>
          <w:szCs w:val="20"/>
        </w:rPr>
        <w:t xml:space="preserve">Als de overheid zich hierin niet actief mengt, zullen commerciële of </w:t>
      </w:r>
      <w:r w:rsidRPr="00DE5812">
        <w:rPr>
          <w:rStyle w:val="normaltextrun"/>
          <w:rFonts w:eastAsiaTheme="majorEastAsia" w:cs="Segoe UI"/>
          <w:szCs w:val="20"/>
        </w:rPr>
        <w:lastRenderedPageBreak/>
        <w:t>internationale partijen dit proces domineren, mogelijk zonder voldoende aandacht voor publieke belangen zoals privacy, veiligheid, toegankelijkheid en digitale soevereiniteit.</w:t>
      </w:r>
    </w:p>
    <w:p w14:paraId="22B08E95" w14:textId="77777777" w:rsidR="00DE5812" w:rsidRDefault="00724BB6" w:rsidP="00DE5812">
      <w:pPr>
        <w:pStyle w:val="RomanNumbering"/>
        <w:numPr>
          <w:ilvl w:val="1"/>
          <w:numId w:val="63"/>
        </w:numPr>
      </w:pPr>
      <w:r w:rsidRPr="00DE5812">
        <w:rPr>
          <w:b/>
        </w:rPr>
        <w:t xml:space="preserve">Efficiënte en effectieve implementatie </w:t>
      </w:r>
      <w:r w:rsidRPr="001D674B">
        <w:t>van nieuwe regels en</w:t>
      </w:r>
      <w:r w:rsidRPr="00DE5812">
        <w:rPr>
          <w:b/>
        </w:rPr>
        <w:t xml:space="preserve"> standaarden </w:t>
      </w:r>
      <w:r w:rsidRPr="00C77D9A">
        <w:t>is mogelijk,</w:t>
      </w:r>
      <w:r w:rsidRPr="001D674B">
        <w:t xml:space="preserve"> op basis van</w:t>
      </w:r>
      <w:r w:rsidRPr="00DE5812">
        <w:rPr>
          <w:b/>
        </w:rPr>
        <w:t xml:space="preserve"> geharmoniseerde standaarden</w:t>
      </w:r>
      <w:r w:rsidRPr="00BC6DA8">
        <w:t>.</w:t>
      </w:r>
      <w:r w:rsidR="00171673">
        <w:br/>
      </w:r>
      <w:r w:rsidRPr="00BC6DA8">
        <w:t>Hiervoor moet de overheid kritisch</w:t>
      </w:r>
      <w:r w:rsidR="00AB0F65">
        <w:t xml:space="preserve"> blijven</w:t>
      </w:r>
      <w:r w:rsidRPr="00BC6DA8">
        <w:t xml:space="preserve"> kijken naar de toegevoegde waarde van specifieke standaarden in de EU-regelgeving.</w:t>
      </w:r>
      <w:bookmarkStart w:id="302" w:name="_Hlk195713849"/>
    </w:p>
    <w:p w14:paraId="3658C74A" w14:textId="77777777" w:rsidR="00DE5812" w:rsidRDefault="00724BB6" w:rsidP="00DE5812">
      <w:pPr>
        <w:pStyle w:val="RomanNumbering"/>
        <w:numPr>
          <w:ilvl w:val="1"/>
          <w:numId w:val="63"/>
        </w:numPr>
      </w:pPr>
      <w:r w:rsidRPr="009B4ED8">
        <w:t xml:space="preserve">Het </w:t>
      </w:r>
      <w:r w:rsidRPr="00DE5812">
        <w:rPr>
          <w:b/>
        </w:rPr>
        <w:t>stimuleren</w:t>
      </w:r>
      <w:r w:rsidRPr="009B4ED8">
        <w:t xml:space="preserve"> en </w:t>
      </w:r>
      <w:r w:rsidRPr="00DE5812">
        <w:rPr>
          <w:b/>
        </w:rPr>
        <w:t>faciliteren</w:t>
      </w:r>
      <w:r w:rsidRPr="009B4ED8">
        <w:t xml:space="preserve"> </w:t>
      </w:r>
      <w:r w:rsidRPr="00DE5812">
        <w:rPr>
          <w:b/>
        </w:rPr>
        <w:t>van deelname</w:t>
      </w:r>
      <w:r w:rsidRPr="009B4ED8">
        <w:t xml:space="preserve"> aan- en kennis over </w:t>
      </w:r>
      <w:bookmarkEnd w:id="302"/>
      <w:r w:rsidRPr="009B4ED8">
        <w:t xml:space="preserve">standaardisatie-activiteiten zijn </w:t>
      </w:r>
      <w:r w:rsidRPr="00DE5812">
        <w:rPr>
          <w:b/>
        </w:rPr>
        <w:t>rollen die van de overheid</w:t>
      </w:r>
      <w:r w:rsidRPr="009B4ED8">
        <w:t xml:space="preserve"> </w:t>
      </w:r>
      <w:r w:rsidRPr="00DE5812">
        <w:rPr>
          <w:b/>
        </w:rPr>
        <w:t>verwacht</w:t>
      </w:r>
      <w:r w:rsidRPr="009B4ED8">
        <w:t xml:space="preserve"> worden en die meerwaarde opleveren.</w:t>
      </w:r>
      <w:r w:rsidRPr="001C7581">
        <w:br/>
      </w:r>
      <w:r w:rsidRPr="00BC6DA8">
        <w:t>De overheid kan participatie stimuleren door middelen beschikbaar te stellen aan organisaties (logistieke ondersteuning, subsidies, financiering en opleidingen). De overheid heeft de positie om samenwerking te</w:t>
      </w:r>
      <w:r>
        <w:t xml:space="preserve"> </w:t>
      </w:r>
      <w:r w:rsidRPr="007A5EF8">
        <w:t>stimuleren</w:t>
      </w:r>
      <w:r w:rsidRPr="00BC6DA8">
        <w:t>, bewustwording te creëren, informatie helder en tijdig te verstrekken en om bestuurlijke urgentie te creëren rondom standaardisatie.</w:t>
      </w:r>
    </w:p>
    <w:p w14:paraId="7773E127" w14:textId="77777777" w:rsidR="00DE5812" w:rsidRPr="00DE5812" w:rsidRDefault="00724BB6" w:rsidP="00DE5812">
      <w:pPr>
        <w:pStyle w:val="RomanNumbering"/>
        <w:numPr>
          <w:ilvl w:val="1"/>
          <w:numId w:val="63"/>
        </w:numPr>
      </w:pPr>
      <w:r w:rsidRPr="00DE5812">
        <w:rPr>
          <w:b/>
        </w:rPr>
        <w:t xml:space="preserve">Prioritering </w:t>
      </w:r>
      <w:r w:rsidRPr="00250B10">
        <w:t>van onderwerpen</w:t>
      </w:r>
      <w:r w:rsidRPr="00DE5812">
        <w:rPr>
          <w:b/>
        </w:rPr>
        <w:t xml:space="preserve"> zal verbeteren </w:t>
      </w:r>
      <w:r w:rsidRPr="00250B10">
        <w:t>wanneer de</w:t>
      </w:r>
      <w:r w:rsidRPr="00DE5812">
        <w:rPr>
          <w:b/>
        </w:rPr>
        <w:t xml:space="preserve"> overheid </w:t>
      </w:r>
      <w:r w:rsidRPr="00250B10">
        <w:t xml:space="preserve">een </w:t>
      </w:r>
      <w:r w:rsidRPr="00DE5812">
        <w:rPr>
          <w:b/>
        </w:rPr>
        <w:t xml:space="preserve">coördinerende rol </w:t>
      </w:r>
      <w:r w:rsidRPr="00250B10">
        <w:t>op zich inneemt.</w:t>
      </w:r>
      <w:r w:rsidRPr="00BC6DA8">
        <w:br/>
        <w:t xml:space="preserve">Een multidisciplinaire aanpak vanuit de private- en de publieke sector en hoger onderwijsinstellingen biedt kansen. Er zijn </w:t>
      </w:r>
      <w:r w:rsidR="00E15D36">
        <w:t xml:space="preserve">op internationaal vlak </w:t>
      </w:r>
      <w:r w:rsidRPr="00BC6DA8">
        <w:t>buitengewoon veel standaardisatie-activiteiten en trajecten die elkaar ook nog deels overlappen. Om prioritering mogelijk te maken (op onderwerp / te ontwikkelen standaard / opportuun moment) zijn overzicht, inzicht en gedegen afwegingskaders nodig. Ook hierin zou de overheid het voortouw kunnen nemen.</w:t>
      </w:r>
      <w:r w:rsidRPr="00DE5812">
        <w:rPr>
          <w:rFonts w:ascii="Arial" w:hAnsi="Arial" w:cs="Arial"/>
        </w:rPr>
        <w:t> </w:t>
      </w:r>
    </w:p>
    <w:p w14:paraId="75A9E8A9" w14:textId="77777777" w:rsidR="00DE5812" w:rsidRDefault="00724BB6" w:rsidP="00DE5812">
      <w:pPr>
        <w:pStyle w:val="RomanNumbering"/>
      </w:pPr>
      <w:r w:rsidRPr="00BC6DA8">
        <w:t>Voordelen en drempels</w:t>
      </w:r>
    </w:p>
    <w:p w14:paraId="6D611865" w14:textId="77777777" w:rsidR="00DE5812" w:rsidRDefault="00724BB6" w:rsidP="00DE5812">
      <w:pPr>
        <w:pStyle w:val="RomanNumbering"/>
        <w:numPr>
          <w:ilvl w:val="1"/>
          <w:numId w:val="66"/>
        </w:numPr>
      </w:pPr>
      <w:r w:rsidRPr="00DE5812">
        <w:rPr>
          <w:b/>
        </w:rPr>
        <w:t xml:space="preserve">Standaardisatie </w:t>
      </w:r>
      <w:r w:rsidRPr="0000533C">
        <w:t>biedt het</w:t>
      </w:r>
      <w:r w:rsidRPr="00DE5812">
        <w:rPr>
          <w:b/>
        </w:rPr>
        <w:t xml:space="preserve"> bedrijfsleven (</w:t>
      </w:r>
      <w:proofErr w:type="spellStart"/>
      <w:r w:rsidRPr="00DE5812">
        <w:rPr>
          <w:b/>
        </w:rPr>
        <w:t>bedrijfs</w:t>
      </w:r>
      <w:proofErr w:type="spellEnd"/>
      <w:r w:rsidRPr="00DE5812">
        <w:rPr>
          <w:b/>
        </w:rPr>
        <w:t>)economische voordelen</w:t>
      </w:r>
      <w:r w:rsidRPr="00BC6DA8">
        <w:t>.</w:t>
      </w:r>
      <w:r w:rsidRPr="00BC6DA8">
        <w:br/>
        <w:t>Voordelen zijn: het realiseren van schaalvoordelen, het vergemakkelijken van de toegang tot internationale markten, het bevorderen van interoperabiliteit tussen systemen en het bijdragen aan efficiëntere implementatie van nieuwe technologieën</w:t>
      </w:r>
      <w:r w:rsidR="00CB2756">
        <w:t>.</w:t>
      </w:r>
    </w:p>
    <w:p w14:paraId="7E973D46" w14:textId="77777777" w:rsidR="00DE5812" w:rsidRPr="00DE5812" w:rsidRDefault="00724BB6" w:rsidP="00DE5812">
      <w:pPr>
        <w:pStyle w:val="RomanNumbering"/>
        <w:numPr>
          <w:ilvl w:val="1"/>
          <w:numId w:val="63"/>
        </w:numPr>
      </w:pPr>
      <w:r w:rsidRPr="00DE5812">
        <w:rPr>
          <w:b/>
        </w:rPr>
        <w:t xml:space="preserve">Deelname </w:t>
      </w:r>
      <w:r w:rsidRPr="0000533C">
        <w:t>aan standaardisatie biedt het</w:t>
      </w:r>
      <w:r w:rsidRPr="00DE5812">
        <w:rPr>
          <w:b/>
        </w:rPr>
        <w:t xml:space="preserve"> bedrijfsleven strategische voordelen</w:t>
      </w:r>
      <w:r w:rsidRPr="00BC6DA8">
        <w:t>.</w:t>
      </w:r>
      <w:r w:rsidRPr="00BC6DA8">
        <w:br/>
        <w:t xml:space="preserve">Lange termijn voordelen zijn: de resulterende standaarden passen beter in de producten- en dienstenstrategie en/of bij de bedrijfsvoering. Andere voordelen zijn consumentenbescherming, duurzaamheid en het verlagen van handelsbarrières. Voor het senior management zijn korte termijn voordelen (financieel) aantrekkelijker. Deelname aan standaardisatie wordt daarom </w:t>
      </w:r>
      <w:r>
        <w:t xml:space="preserve">veelal </w:t>
      </w:r>
      <w:r w:rsidRPr="00BC6DA8">
        <w:t>beschouwd als kostenpost in plaats van als investering.</w:t>
      </w:r>
      <w:r w:rsidRPr="00DE5812">
        <w:rPr>
          <w:rFonts w:ascii="Arial" w:hAnsi="Arial" w:cs="Arial"/>
        </w:rPr>
        <w:t> </w:t>
      </w:r>
    </w:p>
    <w:p w14:paraId="65037E8B" w14:textId="77777777" w:rsidR="00DE5812" w:rsidRDefault="00724BB6" w:rsidP="00DE5812">
      <w:pPr>
        <w:pStyle w:val="RomanNumbering"/>
        <w:numPr>
          <w:ilvl w:val="1"/>
          <w:numId w:val="63"/>
        </w:numPr>
      </w:pPr>
      <w:r w:rsidRPr="00DE5812">
        <w:rPr>
          <w:b/>
        </w:rPr>
        <w:t xml:space="preserve">Deelname </w:t>
      </w:r>
      <w:r w:rsidRPr="002B6E1B">
        <w:t>aan standaardisatie-activiteiten op</w:t>
      </w:r>
      <w:r w:rsidRPr="00DE5812">
        <w:rPr>
          <w:b/>
        </w:rPr>
        <w:t xml:space="preserve"> persoonlijke basis </w:t>
      </w:r>
      <w:r w:rsidRPr="002B6E1B">
        <w:t xml:space="preserve">levert </w:t>
      </w:r>
      <w:r w:rsidRPr="00DE5812">
        <w:rPr>
          <w:b/>
        </w:rPr>
        <w:t>persoonlijke voordelen</w:t>
      </w:r>
      <w:r w:rsidRPr="00BC6DA8">
        <w:t>.</w:t>
      </w:r>
      <w:r w:rsidRPr="00BC6DA8">
        <w:br/>
        <w:t xml:space="preserve">Voordelen omvatten de intrinsieke motivatie voor het werk, de wens om een maatschappelijke bijdrage te leveren, het ervaren van </w:t>
      </w:r>
      <w:r w:rsidRPr="00BC6DA8">
        <w:lastRenderedPageBreak/>
        <w:t>voldoening en professionele voordelen zoals netwerkmogelijkheden en kennisvergroting.</w:t>
      </w:r>
    </w:p>
    <w:p w14:paraId="2CAEB3D4" w14:textId="77777777" w:rsidR="00DE5812" w:rsidRDefault="00724BB6" w:rsidP="00DE5812">
      <w:pPr>
        <w:pStyle w:val="RomanNumbering"/>
        <w:numPr>
          <w:ilvl w:val="1"/>
          <w:numId w:val="63"/>
        </w:numPr>
      </w:pPr>
      <w:r w:rsidRPr="00DE5812">
        <w:rPr>
          <w:b/>
        </w:rPr>
        <w:t xml:space="preserve">De toegankelijkheid </w:t>
      </w:r>
      <w:r w:rsidRPr="00CE38F3">
        <w:t xml:space="preserve">van standaardisatie-activiteiten verdient bijzondere </w:t>
      </w:r>
      <w:r w:rsidRPr="00DE5812">
        <w:rPr>
          <w:b/>
        </w:rPr>
        <w:t>aandacht.</w:t>
      </w:r>
      <w:r w:rsidRPr="003B2E09">
        <w:t xml:space="preserve"> </w:t>
      </w:r>
      <w:r>
        <w:t>A</w:t>
      </w:r>
      <w:r w:rsidRPr="003B2E09">
        <w:t>ctiviteiten word</w:t>
      </w:r>
      <w:r>
        <w:t>en beter</w:t>
      </w:r>
      <w:r w:rsidRPr="003B2E09">
        <w:t xml:space="preserve"> toegankelijk met behulp van onder andere financiële en logistieke ondersteuning en door het bieden van educatie. </w:t>
      </w:r>
      <w:r w:rsidR="004C648D">
        <w:t xml:space="preserve">Dit geldt voor zowel </w:t>
      </w:r>
      <w:r w:rsidR="004C648D" w:rsidRPr="00DD5E78">
        <w:t>de overheid als het bedrijfsleven</w:t>
      </w:r>
      <w:r w:rsidR="004C648D">
        <w:t xml:space="preserve">. </w:t>
      </w:r>
      <w:r w:rsidRPr="003B2E09">
        <w:t>Deelname vraagt doorgaans om veel en specifieke expertise</w:t>
      </w:r>
      <w:r>
        <w:t>.</w:t>
      </w:r>
      <w:r w:rsidRPr="003B2E09">
        <w:t xml:space="preserve"> </w:t>
      </w:r>
      <w:r>
        <w:t>H</w:t>
      </w:r>
      <w:r w:rsidRPr="003B2E09">
        <w:t>et vinden van mensen met de juiste vaardigheden vormt een uitdaging. De overheid zou het vakgebied kunnen stimuleren en zo een nieuwe instroom kunnen bevorderen.</w:t>
      </w:r>
    </w:p>
    <w:p w14:paraId="0AA017BE" w14:textId="1051D3CA" w:rsidR="00DE5812" w:rsidRPr="00DE5812" w:rsidRDefault="00724BB6" w:rsidP="00DE5812">
      <w:pPr>
        <w:pStyle w:val="RomanNumbering"/>
        <w:numPr>
          <w:ilvl w:val="1"/>
          <w:numId w:val="63"/>
        </w:numPr>
      </w:pPr>
      <w:r w:rsidRPr="00CE38F3">
        <w:t>Organisaties ervaren</w:t>
      </w:r>
      <w:r w:rsidRPr="00DE5812">
        <w:rPr>
          <w:b/>
        </w:rPr>
        <w:t xml:space="preserve"> drempels </w:t>
      </w:r>
      <w:r w:rsidRPr="00CE38F3">
        <w:t>voor</w:t>
      </w:r>
      <w:r w:rsidRPr="00DE5812">
        <w:rPr>
          <w:b/>
        </w:rPr>
        <w:t xml:space="preserve"> deelname </w:t>
      </w:r>
      <w:r w:rsidRPr="00CE38F3">
        <w:t>aan</w:t>
      </w:r>
      <w:r w:rsidRPr="00DE5812">
        <w:rPr>
          <w:b/>
        </w:rPr>
        <w:t xml:space="preserve"> Europese en internationale standaardisatie-activiteiten</w:t>
      </w:r>
      <w:r w:rsidRPr="00BC6DA8">
        <w:t>.</w:t>
      </w:r>
      <w:r w:rsidRPr="00DE5812">
        <w:rPr>
          <w:rFonts w:ascii="Arial" w:hAnsi="Arial" w:cs="Arial"/>
        </w:rPr>
        <w:t> </w:t>
      </w:r>
      <w:r w:rsidR="00171673">
        <w:br/>
      </w:r>
      <w:r w:rsidRPr="00BC6DA8">
        <w:t>De aanzienlijke tijd die bedrijven moeten investeren in het actief deelnemen aan de ontwikkeling van standaarden is kostbaar</w:t>
      </w:r>
      <w:r w:rsidR="007F486F">
        <w:t xml:space="preserve"> </w:t>
      </w:r>
      <w:r w:rsidR="0080025F" w:rsidRPr="0080025F">
        <w:t xml:space="preserve">en vormen een bezwaar (voor met name het </w:t>
      </w:r>
      <w:r w:rsidR="008957D9">
        <w:t>mkb</w:t>
      </w:r>
      <w:r w:rsidR="0080025F" w:rsidRPr="0080025F">
        <w:t xml:space="preserve">). Ook de deelnamekosten die sommige </w:t>
      </w:r>
      <w:proofErr w:type="spellStart"/>
      <w:r w:rsidR="0080025F" w:rsidRPr="0080025F">
        <w:t>SDO’s</w:t>
      </w:r>
      <w:proofErr w:type="spellEnd"/>
      <w:r w:rsidR="0080025F" w:rsidRPr="0080025F">
        <w:t xml:space="preserve"> in rekening brengen spelen een rol</w:t>
      </w:r>
      <w:r w:rsidR="007F486F">
        <w:t xml:space="preserve">. </w:t>
      </w:r>
      <w:r w:rsidRPr="00BC6DA8">
        <w:t>Veel organisaties hebben beperkt capaciteit beschikbaar voor deelname aan standaardisatie-activiteiten. Tenslotte worden standaardisatie-activiteiten doorgaans als complex en traag ervaren.</w:t>
      </w:r>
    </w:p>
    <w:p w14:paraId="472853EB" w14:textId="757452F9" w:rsidR="00400418" w:rsidRPr="0015539C" w:rsidRDefault="00724BB6" w:rsidP="00DE5812">
      <w:pPr>
        <w:pStyle w:val="RomanNumbering"/>
        <w:numPr>
          <w:ilvl w:val="1"/>
          <w:numId w:val="63"/>
        </w:numPr>
      </w:pPr>
      <w:r w:rsidRPr="00A2624F">
        <w:t>Organisaties gaan op</w:t>
      </w:r>
      <w:r w:rsidRPr="00DE5812">
        <w:rPr>
          <w:b/>
        </w:rPr>
        <w:t xml:space="preserve"> verschillende manieren </w:t>
      </w:r>
      <w:r w:rsidRPr="00A2624F">
        <w:t>met standaardisatie om.</w:t>
      </w:r>
      <w:r w:rsidRPr="00DE5812">
        <w:rPr>
          <w:rFonts w:ascii="Arial" w:hAnsi="Arial" w:cs="Arial"/>
        </w:rPr>
        <w:t> </w:t>
      </w:r>
      <w:r w:rsidR="00171673">
        <w:br/>
      </w:r>
      <w:r w:rsidRPr="00BC6DA8">
        <w:t>Sommige organisaties hebben een gespecialiseerde afdeling voor standaardisatie. Andere organisaties hebben medewerkers die standaardisatie als integraal onderdeel van hun werk uitvoeren en deels ook naast hun werk doen.</w:t>
      </w:r>
    </w:p>
    <w:p w14:paraId="2D60740B" w14:textId="235E1246" w:rsidR="00400418" w:rsidRPr="00400418" w:rsidRDefault="00724BB6" w:rsidP="0096471B">
      <w:pPr>
        <w:pStyle w:val="Kop2"/>
        <w:numPr>
          <w:ilvl w:val="0"/>
          <w:numId w:val="57"/>
        </w:numPr>
        <w:spacing w:line="288" w:lineRule="auto"/>
      </w:pPr>
      <w:bookmarkStart w:id="303" w:name="_Toc188456670"/>
      <w:bookmarkStart w:id="304" w:name="_Toc188708019"/>
      <w:bookmarkStart w:id="305" w:name="_Toc188863941"/>
      <w:bookmarkStart w:id="306" w:name="_Toc188372450"/>
      <w:bookmarkStart w:id="307" w:name="_Toc188372575"/>
      <w:bookmarkStart w:id="308" w:name="_Toc196564677"/>
      <w:r w:rsidRPr="00AB1D9E">
        <w:t>Aanbevelingen</w:t>
      </w:r>
      <w:bookmarkEnd w:id="303"/>
      <w:bookmarkEnd w:id="304"/>
      <w:bookmarkEnd w:id="305"/>
      <w:r w:rsidRPr="00AB1D9E">
        <w:t xml:space="preserve"> voor de Nederlandse overheid</w:t>
      </w:r>
      <w:bookmarkEnd w:id="306"/>
      <w:bookmarkEnd w:id="307"/>
      <w:bookmarkEnd w:id="308"/>
    </w:p>
    <w:p w14:paraId="52F34620" w14:textId="1217FDD1" w:rsidR="00724BB6" w:rsidRPr="00BE6BA6" w:rsidRDefault="00724BB6" w:rsidP="009E6BCC">
      <w:pPr>
        <w:pStyle w:val="Stijl2"/>
        <w:numPr>
          <w:ilvl w:val="0"/>
          <w:numId w:val="46"/>
        </w:numPr>
        <w:ind w:left="510" w:hanging="510"/>
      </w:pPr>
      <w:r w:rsidRPr="001A1A54">
        <w:t>Beleidskoers en visie</w:t>
      </w:r>
      <w:r w:rsidR="00701EB2">
        <w:br/>
      </w:r>
      <w:r w:rsidRPr="00701EB2">
        <w:rPr>
          <w:b w:val="0"/>
          <w:bCs w:val="0"/>
          <w:color w:val="auto"/>
        </w:rPr>
        <w:t>Versterking van Nederlandse belangen in ICT-standaardisatie vereist het door de overheid ontwikkelen van een duidelijke beleidskoers en visie op standaardisatie die uitgedragen kan worden naar organisaties en de Europese Commissie (EC). Dit betekent:</w:t>
      </w:r>
    </w:p>
    <w:p w14:paraId="2D28903B" w14:textId="77777777" w:rsidR="00BE6BA6" w:rsidRPr="00BE6BA6" w:rsidRDefault="00724BB6" w:rsidP="00BE6BA6">
      <w:pPr>
        <w:pStyle w:val="Lijstalinea"/>
        <w:numPr>
          <w:ilvl w:val="1"/>
          <w:numId w:val="46"/>
        </w:numPr>
        <w:rPr>
          <w:b/>
          <w:bCs/>
        </w:rPr>
      </w:pPr>
      <w:r w:rsidRPr="00BE6BA6">
        <w:rPr>
          <w:b/>
          <w:bCs/>
        </w:rPr>
        <w:t>Duidelijk beeld hebben</w:t>
      </w:r>
      <w:r w:rsidRPr="000A148F">
        <w:t xml:space="preserve"> van Nederlandse prioriteiten en positie van de</w:t>
      </w:r>
      <w:r w:rsidR="00606ADF" w:rsidRPr="000A148F">
        <w:t xml:space="preserve"> </w:t>
      </w:r>
      <w:r w:rsidRPr="000A148F">
        <w:t>Nederlandse overheid ten opzichte van deelname aan standaardisatie activiteiten.</w:t>
      </w:r>
    </w:p>
    <w:p w14:paraId="0D45C106" w14:textId="77777777" w:rsidR="00BE6BA6" w:rsidRPr="00BE6BA6" w:rsidRDefault="00724BB6" w:rsidP="00BE6BA6">
      <w:pPr>
        <w:pStyle w:val="Lijstalinea"/>
        <w:numPr>
          <w:ilvl w:val="1"/>
          <w:numId w:val="46"/>
        </w:numPr>
        <w:rPr>
          <w:b/>
          <w:bCs/>
        </w:rPr>
      </w:pPr>
      <w:r w:rsidRPr="00BE6BA6">
        <w:rPr>
          <w:b/>
          <w:bCs/>
        </w:rPr>
        <w:t>Gedegen afwegingskaders opstellen</w:t>
      </w:r>
      <w:r w:rsidRPr="000A148F">
        <w:t xml:space="preserve"> met criteria voor inzet op standaardisatieactiviteiten </w:t>
      </w:r>
      <w:r w:rsidRPr="00D75C4F">
        <w:t>die transparantie, ee</w:t>
      </w:r>
      <w:r w:rsidRPr="000A148F">
        <w:t>rlijke besluitvorming en uitlegbaarheid bevorderen, terwijl bedrijven binnen dergelijke kaders kunnen innoveren</w:t>
      </w:r>
      <w:r w:rsidR="009A32FB">
        <w:t xml:space="preserve"> </w:t>
      </w:r>
      <w:r w:rsidR="009A32FB" w:rsidRPr="00966BA2">
        <w:t xml:space="preserve">(zoals </w:t>
      </w:r>
      <w:r w:rsidR="009A32FB">
        <w:t xml:space="preserve">het geval is bij </w:t>
      </w:r>
      <w:r w:rsidR="009A32FB" w:rsidRPr="00966BA2">
        <w:t>AI-standaarden</w:t>
      </w:r>
      <w:r w:rsidR="009A32FB">
        <w:t>)</w:t>
      </w:r>
      <w:r w:rsidR="00A56813">
        <w:t>.</w:t>
      </w:r>
    </w:p>
    <w:p w14:paraId="0664D317" w14:textId="77777777" w:rsidR="00BE6BA6" w:rsidRPr="00BE6BA6" w:rsidRDefault="00724BB6" w:rsidP="00BE6BA6">
      <w:pPr>
        <w:pStyle w:val="Lijstalinea"/>
        <w:numPr>
          <w:ilvl w:val="1"/>
          <w:numId w:val="46"/>
        </w:numPr>
        <w:rPr>
          <w:b/>
          <w:bCs/>
        </w:rPr>
      </w:pPr>
      <w:r w:rsidRPr="00BE6BA6">
        <w:rPr>
          <w:b/>
          <w:bCs/>
        </w:rPr>
        <w:t xml:space="preserve">Keuzes maken </w:t>
      </w:r>
      <w:r w:rsidRPr="000A148F">
        <w:t>over inhoudelijke onderwerpen waarop inzet op standaarden nodig is.</w:t>
      </w:r>
    </w:p>
    <w:p w14:paraId="6561663F" w14:textId="22252763" w:rsidR="00724BB6" w:rsidRPr="00BE6BA6" w:rsidRDefault="00C66FDC" w:rsidP="00BE6BA6">
      <w:pPr>
        <w:pStyle w:val="Lijstalinea"/>
        <w:numPr>
          <w:ilvl w:val="1"/>
          <w:numId w:val="46"/>
        </w:numPr>
        <w:rPr>
          <w:b/>
          <w:bCs/>
        </w:rPr>
      </w:pPr>
      <w:r w:rsidRPr="00BE6BA6">
        <w:rPr>
          <w:b/>
          <w:bCs/>
        </w:rPr>
        <w:t>Kritisch kijken naar de toegevoegde waarde</w:t>
      </w:r>
      <w:r w:rsidRPr="00B65AC7">
        <w:t xml:space="preserve"> van voorgestelde geharmoniseerde standaarden in EU-regelgeving en het Nederlandse </w:t>
      </w:r>
      <w:r w:rsidR="001418A6" w:rsidRPr="00B65AC7">
        <w:t>bedrijfsleven informeren</w:t>
      </w:r>
      <w:r w:rsidRPr="00BE6BA6">
        <w:rPr>
          <w:b/>
          <w:bCs/>
        </w:rPr>
        <w:t xml:space="preserve"> of ondersteunen</w:t>
      </w:r>
      <w:r w:rsidRPr="00B65AC7">
        <w:t xml:space="preserve"> bij de implementatie</w:t>
      </w:r>
      <w:r w:rsidR="00561641">
        <w:t xml:space="preserve"> </w:t>
      </w:r>
      <w:r w:rsidR="00561641" w:rsidRPr="00B65AC7">
        <w:t>(bijvoorbeeld door publiek-private dialogen te voeren)</w:t>
      </w:r>
      <w:r w:rsidRPr="00B65AC7">
        <w:t>. Dit stelt organisaties in staat proactief in te spelen op marktveranderingen en de technologie, wat hun positie op de lange termijn versterkt.</w:t>
      </w:r>
    </w:p>
    <w:p w14:paraId="476ADA6B" w14:textId="77777777" w:rsidR="00BE6BA6" w:rsidRPr="00BE6BA6" w:rsidRDefault="00724BB6" w:rsidP="00BE6BA6">
      <w:pPr>
        <w:pStyle w:val="Lijstalinea"/>
        <w:numPr>
          <w:ilvl w:val="0"/>
          <w:numId w:val="46"/>
        </w:numPr>
        <w:ind w:left="470" w:hanging="470"/>
        <w:rPr>
          <w:b/>
          <w:bCs/>
        </w:rPr>
      </w:pPr>
      <w:r w:rsidRPr="007E0F9C">
        <w:rPr>
          <w:rStyle w:val="Stijl2Char"/>
        </w:rPr>
        <w:lastRenderedPageBreak/>
        <w:t>Voortouw nemen bij het coördineren en prioriteren van standaardisatie-activiteiten en stimuleren van samenwerking</w:t>
      </w:r>
      <w:r w:rsidR="00701EB2" w:rsidRPr="00701EB2">
        <w:rPr>
          <w:rStyle w:val="Stijl2Char"/>
          <w:b w:val="0"/>
          <w:bCs w:val="0"/>
        </w:rPr>
        <w:br/>
      </w:r>
      <w:bookmarkStart w:id="309" w:name="_Hlk195712580"/>
      <w:r w:rsidRPr="001A1A54">
        <w:t xml:space="preserve">Aanbevolen </w:t>
      </w:r>
      <w:bookmarkEnd w:id="309"/>
      <w:r w:rsidRPr="001A1A54">
        <w:t>wordt dat de overheid een meer actieve coördinerende rol oppakt in activiteiten om bewustwording van urgentie en meerwaarde van standaardisatie te vergroten. Daaronder vallen:</w:t>
      </w:r>
    </w:p>
    <w:p w14:paraId="6917CBF7" w14:textId="77777777" w:rsidR="00BE6BA6" w:rsidRPr="00BE6BA6" w:rsidRDefault="00724BB6" w:rsidP="00BE6BA6">
      <w:pPr>
        <w:pStyle w:val="Lijstalinea"/>
        <w:numPr>
          <w:ilvl w:val="1"/>
          <w:numId w:val="46"/>
        </w:numPr>
        <w:rPr>
          <w:b/>
          <w:bCs/>
        </w:rPr>
      </w:pPr>
      <w:r w:rsidRPr="00BE6BA6">
        <w:rPr>
          <w:b/>
          <w:bCs/>
        </w:rPr>
        <w:t>Proactief signaleren</w:t>
      </w:r>
      <w:r>
        <w:t xml:space="preserve"> op</w:t>
      </w:r>
      <w:r w:rsidRPr="001A1A54">
        <w:t xml:space="preserve"> inzet </w:t>
      </w:r>
      <w:r>
        <w:t>van</w:t>
      </w:r>
      <w:r w:rsidRPr="001A1A54">
        <w:t xml:space="preserve"> relevante standaardisatie-activiteiten</w:t>
      </w:r>
      <w:r w:rsidR="00A56813" w:rsidRPr="00BE6BA6">
        <w:rPr>
          <w:rFonts w:ascii="Arial" w:hAnsi="Arial" w:cs="Arial"/>
        </w:rPr>
        <w:t>.</w:t>
      </w:r>
    </w:p>
    <w:p w14:paraId="224E9149" w14:textId="77777777" w:rsidR="00BE6BA6" w:rsidRPr="00BE6BA6" w:rsidRDefault="00724BB6" w:rsidP="00BE6BA6">
      <w:pPr>
        <w:pStyle w:val="Lijstalinea"/>
        <w:numPr>
          <w:ilvl w:val="1"/>
          <w:numId w:val="46"/>
        </w:numPr>
        <w:rPr>
          <w:b/>
          <w:bCs/>
        </w:rPr>
      </w:pPr>
      <w:r w:rsidRPr="00BE6BA6">
        <w:rPr>
          <w:b/>
          <w:bCs/>
        </w:rPr>
        <w:t>Monitoring</w:t>
      </w:r>
      <w:r w:rsidRPr="001A1A54">
        <w:t xml:space="preserve"> </w:t>
      </w:r>
      <w:r>
        <w:t>van</w:t>
      </w:r>
      <w:r w:rsidRPr="001A1A54">
        <w:t xml:space="preserve"> relevante standaardisatie-activiteiten</w:t>
      </w:r>
      <w:r w:rsidRPr="00BE6BA6">
        <w:rPr>
          <w:rFonts w:ascii="Arial" w:hAnsi="Arial" w:cs="Arial"/>
        </w:rPr>
        <w:t>.</w:t>
      </w:r>
    </w:p>
    <w:p w14:paraId="7FE2F926" w14:textId="77777777" w:rsidR="00BE6BA6" w:rsidRPr="00BE6BA6" w:rsidRDefault="00724BB6" w:rsidP="00BE6BA6">
      <w:pPr>
        <w:pStyle w:val="Lijstalinea"/>
        <w:numPr>
          <w:ilvl w:val="1"/>
          <w:numId w:val="46"/>
        </w:numPr>
        <w:rPr>
          <w:b/>
          <w:bCs/>
        </w:rPr>
      </w:pPr>
      <w:r w:rsidRPr="001A1A54">
        <w:t xml:space="preserve">Het mogelijk maken van </w:t>
      </w:r>
      <w:r w:rsidRPr="00BE6BA6">
        <w:rPr>
          <w:b/>
          <w:bCs/>
        </w:rPr>
        <w:t>strategische prioritering</w:t>
      </w:r>
      <w:r w:rsidRPr="001A1A54">
        <w:t xml:space="preserve"> van standaardisatie-activiteiten</w:t>
      </w:r>
      <w:r w:rsidR="00A56813">
        <w:t>.</w:t>
      </w:r>
    </w:p>
    <w:p w14:paraId="0C2AFFF6" w14:textId="77777777" w:rsidR="00BE6BA6" w:rsidRPr="00BE6BA6" w:rsidRDefault="00025373" w:rsidP="00BE6BA6">
      <w:pPr>
        <w:pStyle w:val="Lijstalinea"/>
        <w:numPr>
          <w:ilvl w:val="1"/>
          <w:numId w:val="46"/>
        </w:numPr>
        <w:rPr>
          <w:b/>
          <w:bCs/>
        </w:rPr>
      </w:pPr>
      <w:r w:rsidRPr="00025373">
        <w:t xml:space="preserve">Bevordering van </w:t>
      </w:r>
      <w:r w:rsidRPr="00701EB2">
        <w:t>(</w:t>
      </w:r>
      <w:r w:rsidRPr="00BE6BA6">
        <w:rPr>
          <w:b/>
          <w:bCs/>
        </w:rPr>
        <w:t>multidisciplinaire</w:t>
      </w:r>
      <w:r w:rsidRPr="00701EB2">
        <w:t>)</w:t>
      </w:r>
      <w:r w:rsidRPr="00BE6BA6">
        <w:rPr>
          <w:b/>
          <w:bCs/>
        </w:rPr>
        <w:t xml:space="preserve"> samenwerking</w:t>
      </w:r>
      <w:r w:rsidRPr="00025373">
        <w:t xml:space="preserve"> tussen de overheid, industriesectoren en de wetenschap, zoals in Duitsland plaatsvindt</w:t>
      </w:r>
      <w:r w:rsidR="00A56813">
        <w:t>.</w:t>
      </w:r>
    </w:p>
    <w:p w14:paraId="0D190D40" w14:textId="77777777" w:rsidR="00BE6BA6" w:rsidRPr="00BE6BA6" w:rsidRDefault="00724BB6" w:rsidP="00BE6BA6">
      <w:pPr>
        <w:pStyle w:val="Lijstalinea"/>
        <w:numPr>
          <w:ilvl w:val="1"/>
          <w:numId w:val="46"/>
        </w:numPr>
        <w:rPr>
          <w:b/>
          <w:bCs/>
        </w:rPr>
      </w:pPr>
      <w:r w:rsidRPr="00BE6BA6">
        <w:rPr>
          <w:b/>
          <w:bCs/>
        </w:rPr>
        <w:t>Borging van neutraliteit</w:t>
      </w:r>
      <w:r w:rsidRPr="001A1A54">
        <w:t xml:space="preserve"> in de ontwikkeling van standaarden </w:t>
      </w:r>
      <w:r>
        <w:t>(als reactie op Big</w:t>
      </w:r>
      <w:r w:rsidR="007A3C74">
        <w:t xml:space="preserve"> </w:t>
      </w:r>
      <w:r>
        <w:t xml:space="preserve">Tech) </w:t>
      </w:r>
      <w:r w:rsidRPr="001A1A54">
        <w:t>en daarmee het beschermen van maatschappelijk/publieke waarden</w:t>
      </w:r>
      <w:r w:rsidR="00A56813" w:rsidRPr="00BE6BA6">
        <w:rPr>
          <w:rFonts w:ascii="Arial" w:hAnsi="Arial" w:cs="Arial"/>
        </w:rPr>
        <w:t>.</w:t>
      </w:r>
    </w:p>
    <w:p w14:paraId="471ED084" w14:textId="77777777" w:rsidR="00BE6BA6" w:rsidRPr="00BE6BA6" w:rsidRDefault="00724BB6" w:rsidP="00BE6BA6">
      <w:pPr>
        <w:pStyle w:val="Lijstalinea"/>
        <w:numPr>
          <w:ilvl w:val="1"/>
          <w:numId w:val="46"/>
        </w:numPr>
        <w:rPr>
          <w:b/>
          <w:bCs/>
        </w:rPr>
      </w:pPr>
      <w:r w:rsidRPr="001A1A54">
        <w:t xml:space="preserve">Het zorgen voor de </w:t>
      </w:r>
      <w:r w:rsidRPr="00BE6BA6">
        <w:rPr>
          <w:b/>
          <w:bCs/>
        </w:rPr>
        <w:t>juiste kaders</w:t>
      </w:r>
      <w:r w:rsidRPr="001A1A54">
        <w:t xml:space="preserve"> bij de ontwikkeling van standaarden</w:t>
      </w:r>
      <w:r w:rsidR="00A56813" w:rsidRPr="00BE6BA6">
        <w:rPr>
          <w:rFonts w:ascii="Arial" w:hAnsi="Arial" w:cs="Arial"/>
        </w:rPr>
        <w:t>.</w:t>
      </w:r>
    </w:p>
    <w:p w14:paraId="0B16D0B9" w14:textId="77777777" w:rsidR="00BE6BA6" w:rsidRPr="00BE6BA6" w:rsidRDefault="00724BB6" w:rsidP="00BE6BA6">
      <w:pPr>
        <w:pStyle w:val="Lijstalinea"/>
        <w:numPr>
          <w:ilvl w:val="1"/>
          <w:numId w:val="46"/>
        </w:numPr>
        <w:rPr>
          <w:b/>
          <w:bCs/>
        </w:rPr>
      </w:pPr>
      <w:r w:rsidRPr="001A1A54">
        <w:t xml:space="preserve">Het faciliteren van </w:t>
      </w:r>
      <w:r w:rsidR="00475B18">
        <w:t>kennisdeling</w:t>
      </w:r>
      <w:r w:rsidRPr="001A1A54">
        <w:t xml:space="preserve"> van beproefde werkwijzen (</w:t>
      </w:r>
      <w:r w:rsidRPr="00BE6BA6">
        <w:rPr>
          <w:b/>
          <w:bCs/>
        </w:rPr>
        <w:t xml:space="preserve">best </w:t>
      </w:r>
      <w:proofErr w:type="spellStart"/>
      <w:r w:rsidRPr="00BE6BA6">
        <w:rPr>
          <w:b/>
          <w:bCs/>
        </w:rPr>
        <w:t>practices</w:t>
      </w:r>
      <w:proofErr w:type="spellEnd"/>
      <w:r w:rsidRPr="001A1A54">
        <w:t>) omtrent deelname aan standaardisatie-activiteiten ter versterking van de Nederlandse standaardisatie-initiatieven.</w:t>
      </w:r>
    </w:p>
    <w:p w14:paraId="61700F3E" w14:textId="77777777" w:rsidR="00BE6BA6" w:rsidRPr="00BE6BA6" w:rsidRDefault="00724BB6" w:rsidP="00BE6BA6">
      <w:pPr>
        <w:pStyle w:val="Lijstalinea"/>
        <w:numPr>
          <w:ilvl w:val="1"/>
          <w:numId w:val="46"/>
        </w:numPr>
        <w:rPr>
          <w:b/>
          <w:bCs/>
        </w:rPr>
      </w:pPr>
      <w:r w:rsidRPr="001A1A54">
        <w:t xml:space="preserve">Prioriteer de inzet van </w:t>
      </w:r>
      <w:r w:rsidRPr="00BE6BA6">
        <w:rPr>
          <w:b/>
          <w:bCs/>
        </w:rPr>
        <w:t>specifieke technologieën</w:t>
      </w:r>
      <w:r w:rsidRPr="001A1A54">
        <w:t xml:space="preserve"> die de economische en maatschappelijke impact van Nederland vergroten in zowel de Europese als internationale context.</w:t>
      </w:r>
    </w:p>
    <w:p w14:paraId="132972A5" w14:textId="77777777" w:rsidR="00BE6BA6" w:rsidRPr="00BE6BA6" w:rsidRDefault="00724BB6" w:rsidP="00BE6BA6">
      <w:pPr>
        <w:pStyle w:val="Lijstalinea"/>
        <w:numPr>
          <w:ilvl w:val="1"/>
          <w:numId w:val="46"/>
        </w:numPr>
        <w:rPr>
          <w:b/>
          <w:bCs/>
        </w:rPr>
      </w:pPr>
      <w:r>
        <w:t xml:space="preserve">Faciliteer </w:t>
      </w:r>
      <w:r w:rsidRPr="00BE6BA6">
        <w:rPr>
          <w:b/>
          <w:bCs/>
        </w:rPr>
        <w:t>kennisdeling binnen netwerken</w:t>
      </w:r>
      <w:r w:rsidRPr="005D1FD5">
        <w:t xml:space="preserve"> </w:t>
      </w:r>
      <w:r>
        <w:t xml:space="preserve">tussen overheid en bedrijfsleven </w:t>
      </w:r>
      <w:r w:rsidRPr="005D1FD5">
        <w:t>door middel van bijeenkomsten, workshops en online platforms</w:t>
      </w:r>
      <w:r>
        <w:t>.</w:t>
      </w:r>
    </w:p>
    <w:p w14:paraId="1CDF2634" w14:textId="596F0541" w:rsidR="00724BB6" w:rsidRPr="00BE6BA6" w:rsidRDefault="00724BB6" w:rsidP="00BE6BA6">
      <w:pPr>
        <w:pStyle w:val="Lijstalinea"/>
        <w:numPr>
          <w:ilvl w:val="1"/>
          <w:numId w:val="46"/>
        </w:numPr>
        <w:rPr>
          <w:b/>
          <w:bCs/>
        </w:rPr>
      </w:pPr>
      <w:r w:rsidRPr="00BE6BA6">
        <w:rPr>
          <w:b/>
          <w:bCs/>
        </w:rPr>
        <w:t>Mechanisme buiten de ESO-structuur</w:t>
      </w:r>
      <w:r w:rsidRPr="00A660AC">
        <w:t xml:space="preserve">: Om de Nederlandse belangen te behartigen (daar waar de deelname veel meer direct en op eigen titel, dus niet vanuit NEN, wordt ondersteund) dient het volgende te worden gefaciliteerd: 1) lidmaatschapsopties voor Nederlandse belanghebbenden (door financiële en logistieke ondersteuning te bieden), 2) een nationaal coördinatiemechanisme / -platform voor samenwerking om de Nederlandse inbreng te versterken die niet binnen de ESO-structuur valt. Dit kan bijvoorbeeld door een nationaal coördinator aan te stellen die de deelname van Nederlandse belanghebbenden coördineert en ondersteunt, 3) zorg voor duidelijke communicatie over de specifieke vereisten en structuren van de niet-formele </w:t>
      </w:r>
      <w:proofErr w:type="spellStart"/>
      <w:r w:rsidR="001D3461" w:rsidRPr="00A660AC">
        <w:t>SDO’s</w:t>
      </w:r>
      <w:proofErr w:type="spellEnd"/>
      <w:r w:rsidRPr="00A660AC">
        <w:t>.</w:t>
      </w:r>
    </w:p>
    <w:p w14:paraId="3B697515" w14:textId="7D4B5F25" w:rsidR="00BE6BA6" w:rsidRPr="001A1A54" w:rsidRDefault="00724BB6" w:rsidP="00BE6BA6">
      <w:pPr>
        <w:pStyle w:val="Stijl2"/>
        <w:numPr>
          <w:ilvl w:val="0"/>
          <w:numId w:val="46"/>
        </w:numPr>
        <w:ind w:left="470" w:hanging="470"/>
      </w:pPr>
      <w:r w:rsidRPr="001A1A54">
        <w:t>Stimuleren van de toegankelijkheid van standaardisatie(-activiteiten)</w:t>
      </w:r>
      <w:r w:rsidR="00701EB2" w:rsidRPr="00701EB2">
        <w:rPr>
          <w:rFonts w:ascii="Arial" w:hAnsi="Arial" w:cs="Arial"/>
          <w:b w:val="0"/>
          <w:bCs w:val="0"/>
        </w:rPr>
        <w:br/>
      </w:r>
      <w:r w:rsidRPr="00701EB2">
        <w:rPr>
          <w:b w:val="0"/>
          <w:bCs w:val="0"/>
          <w:color w:val="auto"/>
        </w:rPr>
        <w:t>Tenslotte wordt aanbevolen</w:t>
      </w:r>
      <w:r w:rsidRPr="00701EB2">
        <w:rPr>
          <w:rFonts w:ascii="Arial" w:hAnsi="Arial" w:cs="Arial"/>
          <w:b w:val="0"/>
          <w:bCs w:val="0"/>
          <w:color w:val="auto"/>
        </w:rPr>
        <w:t> </w:t>
      </w:r>
      <w:r w:rsidRPr="00701EB2">
        <w:rPr>
          <w:b w:val="0"/>
          <w:bCs w:val="0"/>
          <w:color w:val="auto"/>
        </w:rPr>
        <w:t>de drempels aan te pakken die volgens de geïnterviewden deelname aan standaardisatie belemmeren. Daarbij wordt gedacht aan:</w:t>
      </w:r>
    </w:p>
    <w:p w14:paraId="7E088E51" w14:textId="77777777" w:rsidR="00BE6BA6" w:rsidRDefault="00724BB6" w:rsidP="00BE6BA6">
      <w:pPr>
        <w:pStyle w:val="Lijstalinea"/>
        <w:numPr>
          <w:ilvl w:val="1"/>
          <w:numId w:val="46"/>
        </w:numPr>
      </w:pPr>
      <w:r w:rsidRPr="001A1A54">
        <w:t xml:space="preserve">Het bieden van </w:t>
      </w:r>
      <w:r w:rsidRPr="00BE6BA6">
        <w:rPr>
          <w:b/>
          <w:bCs/>
        </w:rPr>
        <w:t>financiële ondersteuning</w:t>
      </w:r>
      <w:r w:rsidRPr="001A1A54">
        <w:t xml:space="preserve"> en stimulans om het </w:t>
      </w:r>
      <w:r w:rsidR="008957D9" w:rsidRPr="00BE6BA6">
        <w:rPr>
          <w:b/>
          <w:bCs/>
        </w:rPr>
        <w:t>mkb</w:t>
      </w:r>
      <w:r w:rsidRPr="001A1A54">
        <w:t xml:space="preserve"> te helpen bij deelname aan standaardisatie-activiteiten</w:t>
      </w:r>
      <w:r w:rsidRPr="00BE6BA6">
        <w:rPr>
          <w:rFonts w:ascii="Arial" w:hAnsi="Arial" w:cs="Arial"/>
        </w:rPr>
        <w:t xml:space="preserve">. </w:t>
      </w:r>
      <w:r w:rsidRPr="007F17B6">
        <w:t xml:space="preserve">Bijvoorbeeld financiering in de energietechniek (energieopslag en </w:t>
      </w:r>
      <w:r w:rsidRPr="00491A09">
        <w:t>laadsystemen</w:t>
      </w:r>
      <w:r w:rsidRPr="007F17B6">
        <w:t>).</w:t>
      </w:r>
    </w:p>
    <w:p w14:paraId="4674670D" w14:textId="77777777" w:rsidR="00BE6BA6" w:rsidRDefault="00724BB6" w:rsidP="00BE6BA6">
      <w:pPr>
        <w:pStyle w:val="Lijstalinea"/>
        <w:numPr>
          <w:ilvl w:val="1"/>
          <w:numId w:val="46"/>
        </w:numPr>
      </w:pPr>
      <w:r w:rsidRPr="001A1A54">
        <w:t>(</w:t>
      </w:r>
      <w:r w:rsidRPr="00BE6BA6">
        <w:rPr>
          <w:b/>
          <w:bCs/>
        </w:rPr>
        <w:t>Financiële</w:t>
      </w:r>
      <w:r w:rsidRPr="001A1A54">
        <w:t xml:space="preserve">) </w:t>
      </w:r>
      <w:r w:rsidRPr="00BE6BA6">
        <w:rPr>
          <w:b/>
          <w:bCs/>
        </w:rPr>
        <w:t>ondersteuning</w:t>
      </w:r>
      <w:r w:rsidRPr="001A1A54">
        <w:t xml:space="preserve"> van </w:t>
      </w:r>
      <w:r w:rsidRPr="00BE6BA6">
        <w:rPr>
          <w:b/>
          <w:bCs/>
        </w:rPr>
        <w:t>maatschappelijk</w:t>
      </w:r>
      <w:r w:rsidRPr="001A1A54">
        <w:t xml:space="preserve"> relevante trajecten</w:t>
      </w:r>
      <w:r w:rsidRPr="00BE6BA6">
        <w:rPr>
          <w:rFonts w:ascii="Arial" w:hAnsi="Arial" w:cs="Arial"/>
        </w:rPr>
        <w:t> </w:t>
      </w:r>
      <w:r>
        <w:t>(denk aan privacy).</w:t>
      </w:r>
    </w:p>
    <w:p w14:paraId="05F41D5F" w14:textId="15C87670" w:rsidR="00D065DE" w:rsidRDefault="00724BB6" w:rsidP="00BE6BA6">
      <w:pPr>
        <w:pStyle w:val="Lijstalinea"/>
        <w:numPr>
          <w:ilvl w:val="1"/>
          <w:numId w:val="46"/>
        </w:numPr>
      </w:pPr>
      <w:r w:rsidRPr="00C66EE7">
        <w:lastRenderedPageBreak/>
        <w:t xml:space="preserve">Het bieden van </w:t>
      </w:r>
      <w:r w:rsidRPr="00BE6BA6">
        <w:rPr>
          <w:b/>
          <w:bCs/>
        </w:rPr>
        <w:t>opleidingen, faciliteren van kennisdeling binnen netwerken</w:t>
      </w:r>
      <w:r w:rsidRPr="00C66EE7">
        <w:t xml:space="preserve"> en het verhogen van het </w:t>
      </w:r>
      <w:r w:rsidRPr="00BE6BA6">
        <w:rPr>
          <w:b/>
          <w:bCs/>
        </w:rPr>
        <w:t>kennisniveau</w:t>
      </w:r>
      <w:r w:rsidRPr="00BE6BA6">
        <w:rPr>
          <w:b/>
        </w:rPr>
        <w:t xml:space="preserve"> </w:t>
      </w:r>
      <w:r w:rsidR="00F40531">
        <w:t>zowel procesmatig en inhoudelijk</w:t>
      </w:r>
      <w:r w:rsidR="00603EE4">
        <w:t xml:space="preserve"> </w:t>
      </w:r>
      <w:r w:rsidRPr="00C66EE7">
        <w:t>over standaardisatie, in samenwerking met het bedrijfsleven / brancheorganisaties en de wetenschap</w:t>
      </w:r>
      <w:r>
        <w:t>.</w:t>
      </w:r>
      <w:r w:rsidR="00F40531">
        <w:t xml:space="preserve"> </w:t>
      </w:r>
      <w:r w:rsidR="00F40531" w:rsidRPr="00BE6BA6">
        <w:rPr>
          <w:rFonts w:eastAsia="Century Gothic" w:cs="Century Gothic"/>
          <w:szCs w:val="20"/>
        </w:rPr>
        <w:t>Dit moet ondersteund worden door</w:t>
      </w:r>
      <w:r w:rsidR="00F40531" w:rsidRPr="002037DE">
        <w:t xml:space="preserve"> </w:t>
      </w:r>
      <w:r w:rsidR="00F40531" w:rsidRPr="00BE6BA6">
        <w:rPr>
          <w:b/>
          <w:bCs/>
        </w:rPr>
        <w:t>structurele capaciteitsopbouw binnen de overheid</w:t>
      </w:r>
      <w:r w:rsidR="00F40531" w:rsidRPr="00701EB2">
        <w:t>.</w:t>
      </w:r>
    </w:p>
    <w:p w14:paraId="7BE32C75" w14:textId="77777777" w:rsidR="00ED1C7B" w:rsidRDefault="00ED1C7B" w:rsidP="0057124E">
      <w:pPr>
        <w:rPr>
          <w:rFonts w:eastAsiaTheme="majorEastAsia" w:cstheme="majorBidi"/>
          <w:b/>
          <w:color w:val="0070C0"/>
          <w:sz w:val="22"/>
          <w:szCs w:val="32"/>
        </w:rPr>
      </w:pPr>
      <w:bookmarkStart w:id="310" w:name="_Toc188349283"/>
      <w:bookmarkStart w:id="311" w:name="_Toc188354033"/>
      <w:bookmarkStart w:id="312" w:name="_Toc188354081"/>
      <w:bookmarkStart w:id="313" w:name="_Toc188372451"/>
      <w:bookmarkStart w:id="314" w:name="_Toc188372576"/>
      <w:bookmarkStart w:id="315" w:name="_Toc188456671"/>
      <w:bookmarkStart w:id="316" w:name="_Toc188708020"/>
      <w:r>
        <w:br w:type="page"/>
      </w:r>
    </w:p>
    <w:p w14:paraId="6C1B7ACC" w14:textId="77ABFC20" w:rsidR="00910B52" w:rsidRDefault="00BD4684" w:rsidP="00A56813">
      <w:pPr>
        <w:pStyle w:val="Kop1"/>
        <w:numPr>
          <w:ilvl w:val="0"/>
          <w:numId w:val="0"/>
        </w:numPr>
        <w:spacing w:before="0" w:line="288" w:lineRule="auto"/>
        <w:ind w:left="357" w:hanging="357"/>
      </w:pPr>
      <w:bookmarkStart w:id="317" w:name="_Toc188863944"/>
      <w:bookmarkStart w:id="318" w:name="_Toc189313435"/>
      <w:bookmarkStart w:id="319" w:name="_Toc196564678"/>
      <w:r>
        <w:lastRenderedPageBreak/>
        <w:t>Bijlagen</w:t>
      </w:r>
      <w:bookmarkEnd w:id="310"/>
      <w:bookmarkEnd w:id="311"/>
      <w:bookmarkEnd w:id="312"/>
      <w:bookmarkEnd w:id="313"/>
      <w:bookmarkEnd w:id="314"/>
      <w:bookmarkEnd w:id="315"/>
      <w:bookmarkEnd w:id="316"/>
      <w:bookmarkEnd w:id="317"/>
      <w:bookmarkEnd w:id="318"/>
      <w:bookmarkEnd w:id="319"/>
    </w:p>
    <w:p w14:paraId="4C377C38" w14:textId="52F40D38" w:rsidR="00910B52" w:rsidRDefault="001D3461" w:rsidP="00666DD6">
      <w:pPr>
        <w:pStyle w:val="Kop2"/>
        <w:numPr>
          <w:ilvl w:val="0"/>
          <w:numId w:val="36"/>
        </w:numPr>
        <w:spacing w:before="0" w:line="288" w:lineRule="auto"/>
        <w:ind w:left="357" w:hanging="357"/>
      </w:pPr>
      <w:bookmarkStart w:id="320" w:name="_Toc188354034"/>
      <w:bookmarkStart w:id="321" w:name="_Toc188354082"/>
      <w:bookmarkStart w:id="322" w:name="_Toc188372452"/>
      <w:bookmarkStart w:id="323" w:name="_Toc188372577"/>
      <w:bookmarkStart w:id="324" w:name="_Toc188456672"/>
      <w:bookmarkStart w:id="325" w:name="_Toc188708021"/>
      <w:bookmarkStart w:id="326" w:name="_Toc188863945"/>
      <w:bookmarkStart w:id="327" w:name="_Toc189313436"/>
      <w:bookmarkStart w:id="328" w:name="_Toc196564679"/>
      <w:proofErr w:type="spellStart"/>
      <w:r>
        <w:t>SDO’s</w:t>
      </w:r>
      <w:proofErr w:type="spellEnd"/>
      <w:r w:rsidR="00910B52" w:rsidRPr="1B12DF6E">
        <w:t xml:space="preserve"> in scope van het onderzoek</w:t>
      </w:r>
      <w:bookmarkEnd w:id="320"/>
      <w:bookmarkEnd w:id="321"/>
      <w:bookmarkEnd w:id="322"/>
      <w:bookmarkEnd w:id="323"/>
      <w:bookmarkEnd w:id="324"/>
      <w:bookmarkEnd w:id="325"/>
      <w:bookmarkEnd w:id="326"/>
      <w:bookmarkEnd w:id="327"/>
      <w:bookmarkEnd w:id="328"/>
    </w:p>
    <w:p w14:paraId="2B328AC2" w14:textId="3F352FE4" w:rsidR="00627C71" w:rsidRPr="006768B9" w:rsidRDefault="00627C71" w:rsidP="00627C71">
      <w:pPr>
        <w:pStyle w:val="Bijschrift"/>
        <w:keepNext/>
        <w:rPr>
          <w:sz w:val="16"/>
          <w:szCs w:val="16"/>
        </w:rPr>
      </w:pPr>
      <w:r w:rsidRPr="006768B9">
        <w:rPr>
          <w:sz w:val="16"/>
          <w:szCs w:val="16"/>
        </w:rPr>
        <w:t xml:space="preserve">Tabel </w:t>
      </w:r>
      <w:r w:rsidRPr="006768B9">
        <w:rPr>
          <w:sz w:val="16"/>
          <w:szCs w:val="16"/>
        </w:rPr>
        <w:fldChar w:fldCharType="begin"/>
      </w:r>
      <w:r w:rsidRPr="006768B9">
        <w:rPr>
          <w:sz w:val="16"/>
          <w:szCs w:val="16"/>
        </w:rPr>
        <w:instrText xml:space="preserve"> SEQ Tabel \* ARABIC </w:instrText>
      </w:r>
      <w:r w:rsidRPr="006768B9">
        <w:rPr>
          <w:sz w:val="16"/>
          <w:szCs w:val="16"/>
        </w:rPr>
        <w:fldChar w:fldCharType="separate"/>
      </w:r>
      <w:r w:rsidR="0058380D">
        <w:rPr>
          <w:noProof/>
          <w:sz w:val="16"/>
          <w:szCs w:val="16"/>
        </w:rPr>
        <w:t>12</w:t>
      </w:r>
      <w:r w:rsidRPr="006768B9">
        <w:rPr>
          <w:sz w:val="16"/>
          <w:szCs w:val="16"/>
        </w:rPr>
        <w:fldChar w:fldCharType="end"/>
      </w:r>
      <w:r w:rsidRPr="006768B9">
        <w:rPr>
          <w:sz w:val="16"/>
          <w:szCs w:val="16"/>
        </w:rPr>
        <w:t xml:space="preserve"> De standaardisatie-organisaties (</w:t>
      </w:r>
      <w:proofErr w:type="spellStart"/>
      <w:r w:rsidRPr="006768B9">
        <w:rPr>
          <w:sz w:val="16"/>
          <w:szCs w:val="16"/>
        </w:rPr>
        <w:t>SDO’s</w:t>
      </w:r>
      <w:proofErr w:type="spellEnd"/>
      <w:r w:rsidRPr="006768B9">
        <w:rPr>
          <w:sz w:val="16"/>
          <w:szCs w:val="16"/>
        </w:rPr>
        <w:t xml:space="preserve"> ) in scope van het onderzoek met SDO naam, het type en focusgebied.</w:t>
      </w:r>
    </w:p>
    <w:tbl>
      <w:tblPr>
        <w:tblStyle w:val="Rastertabel4-Accent3"/>
        <w:tblW w:w="835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405"/>
        <w:gridCol w:w="1843"/>
        <w:gridCol w:w="4111"/>
      </w:tblGrid>
      <w:tr w:rsidR="00910B52" w:rsidRPr="00C87516" w14:paraId="73F84EFA" w14:textId="77777777" w:rsidTr="00621C60">
        <w:trPr>
          <w:cnfStyle w:val="100000000000" w:firstRow="1" w:lastRow="0" w:firstColumn="0" w:lastColumn="0" w:oddVBand="0" w:evenVBand="0" w:oddHBand="0" w:evenHBand="0" w:firstRowFirstColumn="0" w:firstRowLastColumn="0" w:lastRowFirstColumn="0" w:lastRowLastColumn="0"/>
          <w:trHeight w:val="218"/>
          <w:tblHeader/>
        </w:trPr>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bottom w:val="none" w:sz="0" w:space="0" w:color="auto"/>
              <w:right w:val="none" w:sz="0" w:space="0" w:color="auto"/>
            </w:tcBorders>
          </w:tcPr>
          <w:p w14:paraId="07A53B93" w14:textId="4DA3311E" w:rsidR="00910B52" w:rsidRPr="00C87516" w:rsidRDefault="00910B52" w:rsidP="000C4F98">
            <w:pPr>
              <w:spacing w:line="240" w:lineRule="auto"/>
              <w:jc w:val="center"/>
              <w:rPr>
                <w:sz w:val="18"/>
                <w:szCs w:val="18"/>
              </w:rPr>
            </w:pPr>
            <w:r w:rsidRPr="00C87516">
              <w:rPr>
                <w:sz w:val="18"/>
                <w:szCs w:val="18"/>
              </w:rPr>
              <w:t>SDO naam</w:t>
            </w:r>
          </w:p>
        </w:tc>
        <w:tc>
          <w:tcPr>
            <w:tcW w:w="1843" w:type="dxa"/>
            <w:tcBorders>
              <w:top w:val="none" w:sz="0" w:space="0" w:color="auto"/>
              <w:left w:val="none" w:sz="0" w:space="0" w:color="auto"/>
              <w:bottom w:val="none" w:sz="0" w:space="0" w:color="auto"/>
              <w:right w:val="none" w:sz="0" w:space="0" w:color="auto"/>
            </w:tcBorders>
          </w:tcPr>
          <w:p w14:paraId="68EB37F6" w14:textId="77777777" w:rsidR="00910B52" w:rsidRPr="00C87516" w:rsidRDefault="00910B52" w:rsidP="000C4F98">
            <w:pPr>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C87516">
              <w:rPr>
                <w:sz w:val="18"/>
                <w:szCs w:val="18"/>
              </w:rPr>
              <w:t>Type</w:t>
            </w:r>
          </w:p>
        </w:tc>
        <w:tc>
          <w:tcPr>
            <w:tcW w:w="4111" w:type="dxa"/>
            <w:tcBorders>
              <w:top w:val="none" w:sz="0" w:space="0" w:color="auto"/>
              <w:left w:val="none" w:sz="0" w:space="0" w:color="auto"/>
              <w:bottom w:val="none" w:sz="0" w:space="0" w:color="auto"/>
              <w:right w:val="none" w:sz="0" w:space="0" w:color="auto"/>
            </w:tcBorders>
          </w:tcPr>
          <w:p w14:paraId="22CED619" w14:textId="77777777" w:rsidR="00910B52" w:rsidRPr="00C87516" w:rsidRDefault="00910B52" w:rsidP="000C4F98">
            <w:pPr>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C87516">
              <w:rPr>
                <w:sz w:val="18"/>
                <w:szCs w:val="18"/>
              </w:rPr>
              <w:t>Focusgebied</w:t>
            </w:r>
          </w:p>
        </w:tc>
      </w:tr>
      <w:tr w:rsidR="00910B52" w:rsidRPr="00C87516" w14:paraId="6DF30C41"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7FABB1E" w14:textId="77777777" w:rsidR="00910B52" w:rsidRPr="00C87516" w:rsidRDefault="00910B52" w:rsidP="000C4F98">
            <w:pPr>
              <w:spacing w:line="240" w:lineRule="auto"/>
              <w:rPr>
                <w:sz w:val="18"/>
                <w:szCs w:val="18"/>
                <w:lang w:val="en-US"/>
              </w:rPr>
            </w:pPr>
            <w:r w:rsidRPr="00C87516">
              <w:rPr>
                <w:sz w:val="18"/>
                <w:szCs w:val="18"/>
                <w:lang w:val="en-US"/>
              </w:rPr>
              <w:t>International Organization for Standardization (ISO)</w:t>
            </w:r>
          </w:p>
        </w:tc>
        <w:tc>
          <w:tcPr>
            <w:tcW w:w="1843" w:type="dxa"/>
          </w:tcPr>
          <w:p w14:paraId="08E92FC4" w14:textId="7E8FD3DF" w:rsidR="00910B52" w:rsidRPr="00C87516" w:rsidRDefault="00910B52" w:rsidP="00100C16">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 xml:space="preserve">Internationale </w:t>
            </w:r>
            <w:r w:rsidR="00100C16">
              <w:rPr>
                <w:sz w:val="18"/>
                <w:szCs w:val="18"/>
              </w:rPr>
              <w:t>SDO</w:t>
            </w:r>
          </w:p>
        </w:tc>
        <w:tc>
          <w:tcPr>
            <w:tcW w:w="4111" w:type="dxa"/>
          </w:tcPr>
          <w:p w14:paraId="74DA18B7" w14:textId="1BA1643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Diverse domeinen, waaronder kwaliteitsmanagement, milieu, gezondheid en veiligheid, informatietechnologie en meer.</w:t>
            </w:r>
          </w:p>
        </w:tc>
      </w:tr>
      <w:tr w:rsidR="00910B52" w:rsidRPr="00C87516" w14:paraId="6C0B6316"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07BA94DF" w14:textId="4654E52A" w:rsidR="00910B52" w:rsidRPr="00C87516" w:rsidRDefault="00910B52" w:rsidP="000C4F98">
            <w:pPr>
              <w:spacing w:line="240" w:lineRule="auto"/>
              <w:rPr>
                <w:sz w:val="18"/>
                <w:szCs w:val="18"/>
              </w:rPr>
            </w:pPr>
            <w:r w:rsidRPr="00C87516">
              <w:rPr>
                <w:sz w:val="18"/>
                <w:szCs w:val="18"/>
              </w:rPr>
              <w:t xml:space="preserve">International </w:t>
            </w:r>
            <w:proofErr w:type="spellStart"/>
            <w:r w:rsidRPr="00C87516">
              <w:rPr>
                <w:sz w:val="18"/>
                <w:szCs w:val="18"/>
              </w:rPr>
              <w:t>Electrotechnical</w:t>
            </w:r>
            <w:proofErr w:type="spellEnd"/>
            <w:r w:rsidRPr="00C87516">
              <w:rPr>
                <w:sz w:val="18"/>
                <w:szCs w:val="18"/>
              </w:rPr>
              <w:t xml:space="preserve"> </w:t>
            </w:r>
            <w:proofErr w:type="spellStart"/>
            <w:r w:rsidRPr="00C87516">
              <w:rPr>
                <w:sz w:val="18"/>
                <w:szCs w:val="18"/>
              </w:rPr>
              <w:t>Commission</w:t>
            </w:r>
            <w:proofErr w:type="spellEnd"/>
            <w:r w:rsidRPr="00C87516">
              <w:rPr>
                <w:sz w:val="18"/>
                <w:szCs w:val="18"/>
              </w:rPr>
              <w:t>(IEC)</w:t>
            </w:r>
          </w:p>
        </w:tc>
        <w:tc>
          <w:tcPr>
            <w:tcW w:w="1843" w:type="dxa"/>
            <w:shd w:val="clear" w:color="auto" w:fill="B8C9FF" w:themeFill="accent3" w:themeFillTint="66"/>
          </w:tcPr>
          <w:p w14:paraId="1BEDD2AE" w14:textId="429DC96E"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Internationale </w:t>
            </w:r>
            <w:r w:rsidR="00100C16">
              <w:rPr>
                <w:sz w:val="18"/>
                <w:szCs w:val="18"/>
              </w:rPr>
              <w:t>SDO</w:t>
            </w:r>
          </w:p>
        </w:tc>
        <w:tc>
          <w:tcPr>
            <w:tcW w:w="4111" w:type="dxa"/>
            <w:shd w:val="clear" w:color="auto" w:fill="B8C9FF" w:themeFill="accent3" w:themeFillTint="66"/>
          </w:tcPr>
          <w:p w14:paraId="0DB82260" w14:textId="4CEAFC3A"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Elektrotechnische standaarden, zoals </w:t>
            </w:r>
            <w:r w:rsidR="00964160">
              <w:rPr>
                <w:sz w:val="18"/>
                <w:szCs w:val="18"/>
              </w:rPr>
              <w:t>standaarden</w:t>
            </w:r>
            <w:r w:rsidRPr="00C87516">
              <w:rPr>
                <w:sz w:val="18"/>
                <w:szCs w:val="18"/>
              </w:rPr>
              <w:t xml:space="preserve"> voor elektrische apparaten, elektrische veiligheid, elektronica, en energieopwekking en -distributie.</w:t>
            </w:r>
          </w:p>
        </w:tc>
      </w:tr>
      <w:tr w:rsidR="00910B52" w:rsidRPr="00C87516" w14:paraId="7130BFC0"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BE53543" w14:textId="3F6DEABC" w:rsidR="00910B52" w:rsidRPr="00C87516" w:rsidRDefault="00910B52" w:rsidP="000C4F98">
            <w:pPr>
              <w:spacing w:line="240" w:lineRule="auto"/>
              <w:rPr>
                <w:sz w:val="18"/>
                <w:szCs w:val="18"/>
              </w:rPr>
            </w:pPr>
            <w:r w:rsidRPr="00C87516">
              <w:rPr>
                <w:sz w:val="18"/>
                <w:szCs w:val="18"/>
              </w:rPr>
              <w:t xml:space="preserve">International </w:t>
            </w:r>
            <w:proofErr w:type="spellStart"/>
            <w:r w:rsidRPr="00C87516">
              <w:rPr>
                <w:sz w:val="18"/>
                <w:szCs w:val="18"/>
              </w:rPr>
              <w:t>Telecommunication</w:t>
            </w:r>
            <w:proofErr w:type="spellEnd"/>
            <w:r w:rsidRPr="00C87516">
              <w:rPr>
                <w:sz w:val="18"/>
                <w:szCs w:val="18"/>
              </w:rPr>
              <w:t xml:space="preserve"> Union (ITU)</w:t>
            </w:r>
          </w:p>
        </w:tc>
        <w:tc>
          <w:tcPr>
            <w:tcW w:w="1843" w:type="dxa"/>
          </w:tcPr>
          <w:p w14:paraId="7338FEF6" w14:textId="36D65593"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 xml:space="preserve">Internationale </w:t>
            </w:r>
            <w:r w:rsidR="00100C16">
              <w:rPr>
                <w:sz w:val="18"/>
                <w:szCs w:val="18"/>
              </w:rPr>
              <w:t>SDO</w:t>
            </w:r>
          </w:p>
        </w:tc>
        <w:tc>
          <w:tcPr>
            <w:tcW w:w="4111" w:type="dxa"/>
          </w:tcPr>
          <w:p w14:paraId="6C9A2956" w14:textId="3BD2B02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 xml:space="preserve">Telecommunicatiestandaarden, zoals </w:t>
            </w:r>
            <w:proofErr w:type="spellStart"/>
            <w:r w:rsidRPr="00C87516">
              <w:rPr>
                <w:sz w:val="18"/>
                <w:szCs w:val="18"/>
              </w:rPr>
              <w:t>codecs</w:t>
            </w:r>
            <w:proofErr w:type="spellEnd"/>
            <w:r w:rsidRPr="00C87516">
              <w:rPr>
                <w:sz w:val="18"/>
                <w:szCs w:val="18"/>
              </w:rPr>
              <w:t xml:space="preserve"> voor audio en video, telecommunicatieprotocollen en -</w:t>
            </w:r>
            <w:r w:rsidR="000F19FA">
              <w:rPr>
                <w:sz w:val="18"/>
                <w:szCs w:val="18"/>
              </w:rPr>
              <w:t>standaarden</w:t>
            </w:r>
            <w:r w:rsidRPr="00C87516">
              <w:rPr>
                <w:sz w:val="18"/>
                <w:szCs w:val="18"/>
              </w:rPr>
              <w:t>, frequentieallocatie en -beheer.</w:t>
            </w:r>
          </w:p>
        </w:tc>
      </w:tr>
      <w:tr w:rsidR="00910B52" w:rsidRPr="00C87516" w14:paraId="54127EDC"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0846FD04" w14:textId="564883A7" w:rsidR="00910B52" w:rsidRPr="00C87516" w:rsidRDefault="00910B52" w:rsidP="000C4F98">
            <w:pPr>
              <w:spacing w:line="240" w:lineRule="auto"/>
              <w:rPr>
                <w:sz w:val="18"/>
                <w:szCs w:val="18"/>
                <w:lang w:val="en-US"/>
              </w:rPr>
            </w:pPr>
            <w:r w:rsidRPr="00C87516">
              <w:rPr>
                <w:sz w:val="18"/>
                <w:szCs w:val="18"/>
                <w:lang w:val="en-US"/>
              </w:rPr>
              <w:t>European Committee for Standardization</w:t>
            </w:r>
            <w:r w:rsidR="002C400A" w:rsidRPr="00C87516">
              <w:rPr>
                <w:sz w:val="18"/>
                <w:szCs w:val="18"/>
                <w:lang w:val="en-US"/>
              </w:rPr>
              <w:t xml:space="preserve"> </w:t>
            </w:r>
            <w:r w:rsidRPr="00C87516">
              <w:rPr>
                <w:sz w:val="18"/>
                <w:szCs w:val="18"/>
                <w:lang w:val="en-US"/>
              </w:rPr>
              <w:t>(CEN)</w:t>
            </w:r>
          </w:p>
        </w:tc>
        <w:tc>
          <w:tcPr>
            <w:tcW w:w="1843" w:type="dxa"/>
            <w:shd w:val="clear" w:color="auto" w:fill="B8C9FF" w:themeFill="accent3" w:themeFillTint="66"/>
          </w:tcPr>
          <w:p w14:paraId="26652825" w14:textId="1BDCD45B"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Europese </w:t>
            </w:r>
            <w:r w:rsidR="00100C16">
              <w:rPr>
                <w:sz w:val="18"/>
                <w:szCs w:val="18"/>
              </w:rPr>
              <w:t>SDO</w:t>
            </w:r>
          </w:p>
        </w:tc>
        <w:tc>
          <w:tcPr>
            <w:tcW w:w="4111" w:type="dxa"/>
            <w:shd w:val="clear" w:color="auto" w:fill="B8C9FF" w:themeFill="accent3" w:themeFillTint="66"/>
          </w:tcPr>
          <w:p w14:paraId="11C1D4EF" w14:textId="0152C645"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Europese standaarden op diverse gebieden, waaronder bouwmaterialen, milieubescherming, consumentenveiligheid en meer.</w:t>
            </w:r>
          </w:p>
        </w:tc>
      </w:tr>
      <w:tr w:rsidR="00910B52" w:rsidRPr="00C87516" w14:paraId="5DA381D1"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49993F0" w14:textId="77777777" w:rsidR="00910B52" w:rsidRPr="00C87516" w:rsidRDefault="00910B52" w:rsidP="000C4F98">
            <w:pPr>
              <w:spacing w:line="240" w:lineRule="auto"/>
              <w:rPr>
                <w:b w:val="0"/>
                <w:bCs w:val="0"/>
                <w:sz w:val="18"/>
                <w:szCs w:val="18"/>
                <w:lang w:val="en-US"/>
              </w:rPr>
            </w:pPr>
            <w:r w:rsidRPr="00C87516">
              <w:rPr>
                <w:sz w:val="18"/>
                <w:szCs w:val="18"/>
                <w:lang w:val="en-US"/>
              </w:rPr>
              <w:t>European Committee for Electrotechnical Standardization</w:t>
            </w:r>
          </w:p>
          <w:p w14:paraId="72CD4C1B" w14:textId="77777777" w:rsidR="00910B52" w:rsidRPr="00C87516" w:rsidRDefault="00910B52" w:rsidP="000C4F98">
            <w:pPr>
              <w:spacing w:line="240" w:lineRule="auto"/>
              <w:rPr>
                <w:sz w:val="18"/>
                <w:szCs w:val="18"/>
                <w:lang w:val="en-US"/>
              </w:rPr>
            </w:pPr>
            <w:r w:rsidRPr="00C87516">
              <w:rPr>
                <w:sz w:val="18"/>
                <w:szCs w:val="18"/>
                <w:lang w:val="en-US"/>
              </w:rPr>
              <w:t>(CENELEC)</w:t>
            </w:r>
          </w:p>
        </w:tc>
        <w:tc>
          <w:tcPr>
            <w:tcW w:w="1843" w:type="dxa"/>
          </w:tcPr>
          <w:p w14:paraId="48ED938E" w14:textId="519C1E3A"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lang w:val="en-US"/>
              </w:rPr>
            </w:pPr>
            <w:r w:rsidRPr="00C87516">
              <w:rPr>
                <w:sz w:val="18"/>
                <w:szCs w:val="18"/>
              </w:rPr>
              <w:t xml:space="preserve">Europese </w:t>
            </w:r>
            <w:r w:rsidR="00100C16">
              <w:rPr>
                <w:sz w:val="18"/>
                <w:szCs w:val="18"/>
              </w:rPr>
              <w:t>SDO</w:t>
            </w:r>
          </w:p>
        </w:tc>
        <w:tc>
          <w:tcPr>
            <w:tcW w:w="4111" w:type="dxa"/>
          </w:tcPr>
          <w:p w14:paraId="5D429037" w14:textId="77777777"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Europese elektrotechnische standaarden, vergelijkbaar met de IEC, maar gericht op de Europese markt.</w:t>
            </w:r>
          </w:p>
        </w:tc>
      </w:tr>
      <w:tr w:rsidR="00910B52" w:rsidRPr="00C87516" w14:paraId="60C57C2F"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64B82815" w14:textId="77777777" w:rsidR="00910B52" w:rsidRPr="00C87516" w:rsidRDefault="00910B52" w:rsidP="000C4F98">
            <w:pPr>
              <w:spacing w:line="240" w:lineRule="auto"/>
              <w:rPr>
                <w:sz w:val="18"/>
                <w:szCs w:val="18"/>
                <w:lang w:val="en-US"/>
              </w:rPr>
            </w:pPr>
            <w:r w:rsidRPr="00C87516">
              <w:rPr>
                <w:sz w:val="18"/>
                <w:szCs w:val="18"/>
                <w:lang w:val="en-US"/>
              </w:rPr>
              <w:t xml:space="preserve">European Telecommunications Standards Institute (ETSI) </w:t>
            </w:r>
          </w:p>
        </w:tc>
        <w:tc>
          <w:tcPr>
            <w:tcW w:w="1843" w:type="dxa"/>
            <w:shd w:val="clear" w:color="auto" w:fill="B8C9FF" w:themeFill="accent3" w:themeFillTint="66"/>
          </w:tcPr>
          <w:p w14:paraId="07E6A2D2" w14:textId="0C16A5B5"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Europese </w:t>
            </w:r>
            <w:r w:rsidR="00100C16">
              <w:rPr>
                <w:sz w:val="18"/>
                <w:szCs w:val="18"/>
              </w:rPr>
              <w:t>SDO</w:t>
            </w:r>
          </w:p>
        </w:tc>
        <w:tc>
          <w:tcPr>
            <w:tcW w:w="4111" w:type="dxa"/>
            <w:shd w:val="clear" w:color="auto" w:fill="B8C9FF" w:themeFill="accent3" w:themeFillTint="66"/>
          </w:tcPr>
          <w:p w14:paraId="36010910" w14:textId="42FD0FC5"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Europese telecommunicatie-standaarden, zoals mobiele netwerktechnologieën, digitale televisie, IP-telefonie en meer. </w:t>
            </w:r>
          </w:p>
        </w:tc>
      </w:tr>
      <w:tr w:rsidR="00910B52" w:rsidRPr="00C87516" w14:paraId="3D55BB57"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339FAF5" w14:textId="77777777" w:rsidR="00910B52" w:rsidRPr="00C87516" w:rsidRDefault="00910B52" w:rsidP="000C4F98">
            <w:pPr>
              <w:spacing w:line="240" w:lineRule="auto"/>
              <w:rPr>
                <w:sz w:val="18"/>
                <w:szCs w:val="18"/>
                <w:lang w:val="en-US"/>
              </w:rPr>
            </w:pPr>
            <w:r w:rsidRPr="00C87516">
              <w:rPr>
                <w:sz w:val="18"/>
                <w:szCs w:val="18"/>
                <w:lang w:val="en-US"/>
              </w:rPr>
              <w:t>Internet Engineering Task Force (IETF)</w:t>
            </w:r>
          </w:p>
        </w:tc>
        <w:tc>
          <w:tcPr>
            <w:tcW w:w="1843" w:type="dxa"/>
          </w:tcPr>
          <w:p w14:paraId="325D415A" w14:textId="224E1CB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100C16">
              <w:rPr>
                <w:sz w:val="18"/>
                <w:szCs w:val="18"/>
              </w:rPr>
              <w:t>SDO</w:t>
            </w:r>
          </w:p>
        </w:tc>
        <w:tc>
          <w:tcPr>
            <w:tcW w:w="4111" w:type="dxa"/>
          </w:tcPr>
          <w:p w14:paraId="3EA0E3F3" w14:textId="5FF1314C"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Internetstandaarden, protocollen en specificaties, waaronder TCP/IP-protocollen, HTTP, DNS, e-mailstandaarden en meer.</w:t>
            </w:r>
          </w:p>
        </w:tc>
      </w:tr>
      <w:tr w:rsidR="00910B52" w:rsidRPr="00C87516" w14:paraId="083DAA4D"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1D00DF2F" w14:textId="77777777" w:rsidR="00910B52" w:rsidRPr="00C87516" w:rsidRDefault="00910B52" w:rsidP="000C4F98">
            <w:pPr>
              <w:spacing w:line="240" w:lineRule="auto"/>
              <w:rPr>
                <w:sz w:val="18"/>
                <w:szCs w:val="18"/>
                <w:lang w:val="en-US"/>
              </w:rPr>
            </w:pPr>
            <w:r w:rsidRPr="00C87516">
              <w:rPr>
                <w:sz w:val="18"/>
                <w:szCs w:val="18"/>
                <w:lang w:val="en-US"/>
              </w:rPr>
              <w:t>Institute of Electrical and Electronics Engineers Standards Association (IEEE SA)</w:t>
            </w:r>
          </w:p>
        </w:tc>
        <w:tc>
          <w:tcPr>
            <w:tcW w:w="1843" w:type="dxa"/>
            <w:shd w:val="clear" w:color="auto" w:fill="B8C9FF" w:themeFill="accent3" w:themeFillTint="66"/>
          </w:tcPr>
          <w:p w14:paraId="457EDB1A" w14:textId="1E91A06F"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100C16">
              <w:rPr>
                <w:sz w:val="18"/>
                <w:szCs w:val="18"/>
              </w:rPr>
              <w:t>SDO</w:t>
            </w:r>
          </w:p>
        </w:tc>
        <w:tc>
          <w:tcPr>
            <w:tcW w:w="4111" w:type="dxa"/>
            <w:shd w:val="clear" w:color="auto" w:fill="B8C9FF" w:themeFill="accent3" w:themeFillTint="66"/>
          </w:tcPr>
          <w:p w14:paraId="2EA843CC" w14:textId="5F8D0667"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rPr>
            </w:pPr>
            <w:r w:rsidRPr="00C87516">
              <w:rPr>
                <w:rFonts w:cs="Calibri"/>
                <w:color w:val="000000"/>
                <w:sz w:val="18"/>
                <w:szCs w:val="18"/>
              </w:rPr>
              <w:t>Elektrotechnische en elektronische standaarden, waaronder draadloze communicatie, netwerkprotocollen, computertechnologie, medische apparaten en meer.</w:t>
            </w:r>
          </w:p>
        </w:tc>
      </w:tr>
      <w:tr w:rsidR="00910B52" w:rsidRPr="00C87516" w14:paraId="4F5B73AF"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BB007F" w14:textId="77777777" w:rsidR="00910B52" w:rsidRPr="00C87516" w:rsidRDefault="00910B52" w:rsidP="000C4F98">
            <w:pPr>
              <w:spacing w:line="240" w:lineRule="auto"/>
              <w:rPr>
                <w:sz w:val="18"/>
                <w:szCs w:val="18"/>
                <w:lang w:val="en-US"/>
              </w:rPr>
            </w:pPr>
            <w:r w:rsidRPr="00C87516">
              <w:rPr>
                <w:sz w:val="18"/>
                <w:szCs w:val="18"/>
                <w:lang w:val="en-US"/>
              </w:rPr>
              <w:t>World Wide Web Consortium (W3C)</w:t>
            </w:r>
          </w:p>
        </w:tc>
        <w:tc>
          <w:tcPr>
            <w:tcW w:w="1843" w:type="dxa"/>
          </w:tcPr>
          <w:p w14:paraId="610EEEA3" w14:textId="67F48AF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tcPr>
          <w:p w14:paraId="14E5CFA4" w14:textId="145A1C02"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Webstandaarden</w:t>
            </w:r>
            <w:proofErr w:type="spellEnd"/>
            <w:r w:rsidRPr="00C87516">
              <w:rPr>
                <w:sz w:val="18"/>
                <w:szCs w:val="18"/>
              </w:rPr>
              <w:t xml:space="preserve"> en -protocollen, zoals HTML, CSS, XML, web-</w:t>
            </w:r>
            <w:proofErr w:type="spellStart"/>
            <w:r w:rsidRPr="00C87516">
              <w:rPr>
                <w:sz w:val="18"/>
                <w:szCs w:val="18"/>
              </w:rPr>
              <w:t>API's</w:t>
            </w:r>
            <w:proofErr w:type="spellEnd"/>
            <w:r w:rsidRPr="00C87516">
              <w:rPr>
                <w:sz w:val="18"/>
                <w:szCs w:val="18"/>
              </w:rPr>
              <w:t xml:space="preserve">, </w:t>
            </w:r>
            <w:proofErr w:type="spellStart"/>
            <w:r w:rsidRPr="00C87516">
              <w:rPr>
                <w:sz w:val="18"/>
                <w:szCs w:val="18"/>
              </w:rPr>
              <w:t>webtoegankelijkheid</w:t>
            </w:r>
            <w:proofErr w:type="spellEnd"/>
            <w:r w:rsidRPr="00C87516">
              <w:rPr>
                <w:sz w:val="18"/>
                <w:szCs w:val="18"/>
              </w:rPr>
              <w:t xml:space="preserve"> en meer.</w:t>
            </w:r>
          </w:p>
        </w:tc>
      </w:tr>
      <w:tr w:rsidR="00910B52" w:rsidRPr="00C87516" w14:paraId="1D772AC5"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0271E7C1" w14:textId="7F6365E3" w:rsidR="00910B52" w:rsidRPr="00C87516" w:rsidRDefault="00910B52" w:rsidP="000C4F98">
            <w:pPr>
              <w:spacing w:line="240" w:lineRule="auto"/>
              <w:rPr>
                <w:sz w:val="18"/>
                <w:szCs w:val="18"/>
                <w:lang w:val="en-US"/>
              </w:rPr>
            </w:pPr>
            <w:r w:rsidRPr="00C87516">
              <w:rPr>
                <w:sz w:val="18"/>
                <w:szCs w:val="18"/>
                <w:lang w:val="en-US"/>
              </w:rPr>
              <w:t>Organization for the Advancement of Structured Information Standards (OASIS)</w:t>
            </w:r>
            <w:r w:rsidR="00171673">
              <w:rPr>
                <w:sz w:val="18"/>
                <w:szCs w:val="18"/>
                <w:lang w:val="en-US"/>
              </w:rPr>
              <w:t xml:space="preserve"> </w:t>
            </w:r>
          </w:p>
        </w:tc>
        <w:tc>
          <w:tcPr>
            <w:tcW w:w="1843" w:type="dxa"/>
            <w:shd w:val="clear" w:color="auto" w:fill="B8C9FF" w:themeFill="accent3" w:themeFillTint="66"/>
          </w:tcPr>
          <w:p w14:paraId="66D48F28" w14:textId="254EABAA"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shd w:val="clear" w:color="auto" w:fill="B8C9FF" w:themeFill="accent3" w:themeFillTint="66"/>
          </w:tcPr>
          <w:p w14:paraId="0384ECA5" w14:textId="23898A3C"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rFonts w:cs="Calibri"/>
                <w:color w:val="000000" w:themeColor="text1"/>
                <w:sz w:val="18"/>
                <w:szCs w:val="18"/>
              </w:rPr>
              <w:t xml:space="preserve">Standaarden voor zakelijke en technische interoperabiliteit, waaronder XML- en </w:t>
            </w:r>
            <w:proofErr w:type="spellStart"/>
            <w:r w:rsidRPr="00C87516">
              <w:rPr>
                <w:rFonts w:cs="Calibri"/>
                <w:color w:val="000000" w:themeColor="text1"/>
                <w:sz w:val="18"/>
                <w:szCs w:val="18"/>
              </w:rPr>
              <w:t>webdienst</w:t>
            </w:r>
            <w:proofErr w:type="spellEnd"/>
            <w:r w:rsidRPr="00C87516">
              <w:rPr>
                <w:rFonts w:cs="Calibri"/>
                <w:color w:val="000000" w:themeColor="text1"/>
                <w:sz w:val="18"/>
                <w:szCs w:val="18"/>
              </w:rPr>
              <w:t>-standaarden, elektronische handel, beveiliging en meer.</w:t>
            </w:r>
          </w:p>
        </w:tc>
      </w:tr>
      <w:tr w:rsidR="00910B52" w:rsidRPr="00C87516" w14:paraId="02793092"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FB07D36" w14:textId="77777777" w:rsidR="00910B52" w:rsidRPr="00C87516" w:rsidRDefault="00910B52" w:rsidP="000C4F98">
            <w:pPr>
              <w:spacing w:line="240" w:lineRule="auto"/>
              <w:rPr>
                <w:sz w:val="18"/>
                <w:szCs w:val="18"/>
                <w:lang w:val="en-US"/>
              </w:rPr>
            </w:pPr>
            <w:r w:rsidRPr="00C87516">
              <w:rPr>
                <w:sz w:val="18"/>
                <w:szCs w:val="18"/>
                <w:lang w:val="en-US"/>
              </w:rPr>
              <w:t>3GPP (3rd Generation Partnership Project)</w:t>
            </w:r>
          </w:p>
        </w:tc>
        <w:tc>
          <w:tcPr>
            <w:tcW w:w="1843" w:type="dxa"/>
          </w:tcPr>
          <w:p w14:paraId="30C082EB" w14:textId="6E427BC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tcPr>
          <w:p w14:paraId="646B466A" w14:textId="77777777"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Standaarden voor mobiele communicatie en draadloze netwerken, met name voor GSM, UMTS en LTE, en hun evoluties zoals 5G.</w:t>
            </w:r>
          </w:p>
        </w:tc>
      </w:tr>
      <w:tr w:rsidR="00910B52" w:rsidRPr="00C87516" w14:paraId="5E84DC27" w14:textId="77777777" w:rsidTr="00621C60">
        <w:trPr>
          <w:trHeight w:val="77"/>
        </w:trPr>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7E48FF44" w14:textId="1F30109B" w:rsidR="00910B52" w:rsidRPr="00C87516" w:rsidRDefault="00910B52" w:rsidP="000C4F98">
            <w:pPr>
              <w:spacing w:line="240" w:lineRule="auto"/>
              <w:rPr>
                <w:sz w:val="18"/>
                <w:szCs w:val="18"/>
              </w:rPr>
            </w:pPr>
            <w:r w:rsidRPr="00C87516">
              <w:rPr>
                <w:sz w:val="18"/>
                <w:szCs w:val="18"/>
              </w:rPr>
              <w:t>Global Standards One (GS1)</w:t>
            </w:r>
          </w:p>
        </w:tc>
        <w:tc>
          <w:tcPr>
            <w:tcW w:w="1843" w:type="dxa"/>
            <w:shd w:val="clear" w:color="auto" w:fill="B8C9FF" w:themeFill="accent3" w:themeFillTint="66"/>
          </w:tcPr>
          <w:p w14:paraId="5175D6AE" w14:textId="3E42861A"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shd w:val="clear" w:color="auto" w:fill="B8C9FF" w:themeFill="accent3" w:themeFillTint="66"/>
          </w:tcPr>
          <w:p w14:paraId="30B9AF3F" w14:textId="77777777"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Standaarden op het gebied van elektronische communicatie tussen bedrijven</w:t>
            </w:r>
          </w:p>
        </w:tc>
      </w:tr>
    </w:tbl>
    <w:p w14:paraId="29FE9CF6" w14:textId="3766321F" w:rsidR="007816C2" w:rsidRDefault="007816C2" w:rsidP="0057124E"/>
    <w:p w14:paraId="669D9B9D" w14:textId="77777777" w:rsidR="007816C2" w:rsidRDefault="007816C2">
      <w:pPr>
        <w:spacing w:after="160" w:line="259" w:lineRule="auto"/>
      </w:pPr>
      <w:r>
        <w:br w:type="page"/>
      </w:r>
    </w:p>
    <w:p w14:paraId="715DD2A0" w14:textId="77777777" w:rsidR="00910B52" w:rsidRDefault="00910B52" w:rsidP="0057124E"/>
    <w:p w14:paraId="5294BC70" w14:textId="0B82076B" w:rsidR="00BF6046" w:rsidRPr="00EC53F4" w:rsidRDefault="00BF6046" w:rsidP="00BF6046">
      <w:pPr>
        <w:pStyle w:val="Bijschrift"/>
        <w:keepNext/>
        <w:rPr>
          <w:sz w:val="16"/>
          <w:szCs w:val="16"/>
        </w:rPr>
      </w:pPr>
      <w:r w:rsidRPr="00EC53F4">
        <w:rPr>
          <w:sz w:val="16"/>
          <w:szCs w:val="16"/>
        </w:rPr>
        <w:t xml:space="preserve">Tabel </w:t>
      </w:r>
      <w:r w:rsidRPr="00EC53F4">
        <w:rPr>
          <w:sz w:val="16"/>
          <w:szCs w:val="16"/>
        </w:rPr>
        <w:fldChar w:fldCharType="begin"/>
      </w:r>
      <w:r w:rsidRPr="00EC53F4">
        <w:rPr>
          <w:sz w:val="16"/>
          <w:szCs w:val="16"/>
        </w:rPr>
        <w:instrText xml:space="preserve"> SEQ Tabel \* ARABIC </w:instrText>
      </w:r>
      <w:r w:rsidRPr="00EC53F4">
        <w:rPr>
          <w:sz w:val="16"/>
          <w:szCs w:val="16"/>
        </w:rPr>
        <w:fldChar w:fldCharType="separate"/>
      </w:r>
      <w:r w:rsidR="0058380D">
        <w:rPr>
          <w:noProof/>
          <w:sz w:val="16"/>
          <w:szCs w:val="16"/>
        </w:rPr>
        <w:t>13</w:t>
      </w:r>
      <w:r w:rsidRPr="00EC53F4">
        <w:rPr>
          <w:sz w:val="16"/>
          <w:szCs w:val="16"/>
        </w:rPr>
        <w:fldChar w:fldCharType="end"/>
      </w:r>
      <w:r w:rsidRPr="00EC53F4">
        <w:rPr>
          <w:sz w:val="16"/>
          <w:szCs w:val="16"/>
        </w:rPr>
        <w:t xml:space="preserve"> </w:t>
      </w:r>
      <w:r w:rsidR="00EC53F4">
        <w:rPr>
          <w:sz w:val="16"/>
          <w:szCs w:val="16"/>
        </w:rPr>
        <w:t xml:space="preserve">Overzicht </w:t>
      </w:r>
      <w:r w:rsidRPr="00EC53F4">
        <w:rPr>
          <w:sz w:val="16"/>
          <w:szCs w:val="16"/>
        </w:rPr>
        <w:t>haalbaarheid gegevensverzameling per SDO per gegevenstype.</w:t>
      </w:r>
    </w:p>
    <w:p w14:paraId="2211508F" w14:textId="39603A4E" w:rsidR="0002727B" w:rsidRDefault="00701EB2" w:rsidP="00717A22">
      <w:pPr>
        <w:pStyle w:val="Bijschrift"/>
      </w:pPr>
      <w:r w:rsidRPr="00701EB2">
        <w:t xml:space="preserve">Waar ingevuld is een methode gevonden om bij de gegevens te </w:t>
      </w:r>
      <w:proofErr w:type="spellStart"/>
      <w:r w:rsidRPr="00701EB2">
        <w:t>komen.Waar</w:t>
      </w:r>
      <w:proofErr w:type="spellEnd"/>
      <w:r w:rsidRPr="00701EB2">
        <w:t xml:space="preserve"> geel, bleek dat niet haalbaar, overige gegevens zijn verzameld.</w:t>
      </w:r>
      <w:r>
        <w:br/>
      </w:r>
      <w:r w:rsidR="00717A22" w:rsidRPr="00717A22">
        <w:t xml:space="preserve">Legenda: OW = openbare website, LP = ledenportaal, API = </w:t>
      </w:r>
      <w:proofErr w:type="spellStart"/>
      <w:r w:rsidR="00717A22" w:rsidRPr="00717A22">
        <w:t>application</w:t>
      </w:r>
      <w:proofErr w:type="spellEnd"/>
      <w:r w:rsidR="00717A22" w:rsidRPr="00717A22">
        <w:t xml:space="preserve"> </w:t>
      </w:r>
      <w:proofErr w:type="spellStart"/>
      <w:r w:rsidR="00717A22" w:rsidRPr="00717A22">
        <w:t>programmable</w:t>
      </w:r>
      <w:proofErr w:type="spellEnd"/>
      <w:r w:rsidR="00717A22" w:rsidRPr="00717A22">
        <w:t xml:space="preserve"> interface</w:t>
      </w:r>
      <w:r w:rsidR="005A41C4">
        <w:t xml:space="preserve"> LM V = Lidmaatschap vereist</w:t>
      </w:r>
      <w:r w:rsidR="00717A22" w:rsidRPr="00717A22">
        <w:t xml:space="preserve">. </w:t>
      </w:r>
    </w:p>
    <w:tbl>
      <w:tblPr>
        <w:tblStyle w:val="Rastertabel5donker-Accent1"/>
        <w:tblpPr w:leftFromText="141" w:rightFromText="141" w:vertAnchor="page" w:horzAnchor="margin" w:tblpY="3151"/>
        <w:tblW w:w="8784" w:type="dxa"/>
        <w:tblLayout w:type="fixed"/>
        <w:tblLook w:val="04A0" w:firstRow="1" w:lastRow="0" w:firstColumn="1" w:lastColumn="0" w:noHBand="0" w:noVBand="1"/>
      </w:tblPr>
      <w:tblGrid>
        <w:gridCol w:w="1271"/>
        <w:gridCol w:w="851"/>
        <w:gridCol w:w="850"/>
        <w:gridCol w:w="992"/>
        <w:gridCol w:w="1134"/>
        <w:gridCol w:w="1134"/>
        <w:gridCol w:w="709"/>
        <w:gridCol w:w="851"/>
        <w:gridCol w:w="992"/>
      </w:tblGrid>
      <w:tr w:rsidR="00701EB2" w:rsidRPr="008B6855" w14:paraId="50099256" w14:textId="77777777" w:rsidTr="00701EB2">
        <w:trPr>
          <w:cnfStyle w:val="100000000000" w:firstRow="1" w:lastRow="0" w:firstColumn="0" w:lastColumn="0" w:oddVBand="0" w:evenVBand="0" w:oddHBand="0" w:evenHBand="0" w:firstRowFirstColumn="0" w:firstRowLastColumn="0" w:lastRowFirstColumn="0" w:lastRowLastColumn="0"/>
          <w:cantSplit/>
          <w:trHeight w:val="1408"/>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28E05273" w14:textId="77777777" w:rsidR="00701EB2" w:rsidRPr="008B6855" w:rsidRDefault="00701EB2" w:rsidP="00701EB2">
            <w:pPr>
              <w:rPr>
                <w:sz w:val="18"/>
                <w:szCs w:val="18"/>
              </w:rPr>
            </w:pPr>
            <w:r w:rsidRPr="008B6855">
              <w:rPr>
                <w:sz w:val="18"/>
                <w:szCs w:val="18"/>
              </w:rPr>
              <w:t>Organisatie</w:t>
            </w:r>
          </w:p>
        </w:tc>
        <w:tc>
          <w:tcPr>
            <w:tcW w:w="851" w:type="dxa"/>
            <w:shd w:val="clear" w:color="auto" w:fill="4F7AFF" w:themeFill="accent3"/>
            <w:textDirection w:val="btLr"/>
            <w:hideMark/>
          </w:tcPr>
          <w:p w14:paraId="40C7DA99"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Werkgroepen</w:t>
            </w:r>
          </w:p>
        </w:tc>
        <w:tc>
          <w:tcPr>
            <w:tcW w:w="850" w:type="dxa"/>
            <w:shd w:val="clear" w:color="auto" w:fill="4F7AFF" w:themeFill="accent3"/>
            <w:textDirection w:val="btLr"/>
            <w:hideMark/>
          </w:tcPr>
          <w:p w14:paraId="4E19EABC"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Leden per werkgroep</w:t>
            </w:r>
          </w:p>
        </w:tc>
        <w:tc>
          <w:tcPr>
            <w:tcW w:w="992" w:type="dxa"/>
            <w:shd w:val="clear" w:color="auto" w:fill="4F7AFF" w:themeFill="accent3"/>
            <w:textDirection w:val="btLr"/>
            <w:hideMark/>
          </w:tcPr>
          <w:p w14:paraId="534F0F41"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Bestuurders per werkgroep</w:t>
            </w:r>
          </w:p>
        </w:tc>
        <w:tc>
          <w:tcPr>
            <w:tcW w:w="1134" w:type="dxa"/>
            <w:shd w:val="clear" w:color="auto" w:fill="4F7AFF" w:themeFill="accent3"/>
            <w:textDirection w:val="btLr"/>
            <w:hideMark/>
          </w:tcPr>
          <w:p w14:paraId="1B090C1A"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Affiliatie lid / bestuurder</w:t>
            </w:r>
          </w:p>
        </w:tc>
        <w:tc>
          <w:tcPr>
            <w:tcW w:w="1134" w:type="dxa"/>
            <w:shd w:val="clear" w:color="auto" w:fill="4F7AFF" w:themeFill="accent3"/>
            <w:textDirection w:val="btLr"/>
            <w:hideMark/>
          </w:tcPr>
          <w:p w14:paraId="452212F8"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Meetings per werkgroep</w:t>
            </w:r>
          </w:p>
        </w:tc>
        <w:tc>
          <w:tcPr>
            <w:tcW w:w="709" w:type="dxa"/>
            <w:shd w:val="clear" w:color="auto" w:fill="4F7AFF" w:themeFill="accent3"/>
            <w:textDirection w:val="btLr"/>
            <w:hideMark/>
          </w:tcPr>
          <w:p w14:paraId="473E7F8C"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Datum per meeting</w:t>
            </w:r>
          </w:p>
        </w:tc>
        <w:tc>
          <w:tcPr>
            <w:tcW w:w="851" w:type="dxa"/>
            <w:shd w:val="clear" w:color="auto" w:fill="4F7AFF" w:themeFill="accent3"/>
            <w:textDirection w:val="btLr"/>
            <w:hideMark/>
          </w:tcPr>
          <w:p w14:paraId="43AFF454"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Aanwezigen per meeting</w:t>
            </w:r>
          </w:p>
        </w:tc>
        <w:tc>
          <w:tcPr>
            <w:tcW w:w="992" w:type="dxa"/>
            <w:shd w:val="clear" w:color="auto" w:fill="4F7AFF" w:themeFill="accent3"/>
            <w:textDirection w:val="btLr"/>
            <w:hideMark/>
          </w:tcPr>
          <w:p w14:paraId="503D0585"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Technische contributies per meeting</w:t>
            </w:r>
          </w:p>
        </w:tc>
      </w:tr>
      <w:tr w:rsidR="00701EB2" w:rsidRPr="008B6855" w14:paraId="48A11BD6" w14:textId="77777777" w:rsidTr="00701EB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1A3FD0F9" w14:textId="77777777" w:rsidR="00701EB2" w:rsidRPr="008B6855" w:rsidRDefault="00701EB2" w:rsidP="00701EB2">
            <w:pPr>
              <w:rPr>
                <w:sz w:val="18"/>
                <w:szCs w:val="18"/>
              </w:rPr>
            </w:pPr>
            <w:r w:rsidRPr="008B6855">
              <w:rPr>
                <w:sz w:val="18"/>
                <w:szCs w:val="18"/>
              </w:rPr>
              <w:t>CEN-</w:t>
            </w:r>
            <w:r w:rsidRPr="008B6855">
              <w:rPr>
                <w:sz w:val="18"/>
                <w:szCs w:val="18"/>
              </w:rPr>
              <w:br/>
              <w:t>CENELEC</w:t>
            </w:r>
          </w:p>
        </w:tc>
        <w:tc>
          <w:tcPr>
            <w:tcW w:w="851" w:type="dxa"/>
            <w:shd w:val="clear" w:color="auto" w:fill="DBE4FF" w:themeFill="accent3" w:themeFillTint="33"/>
            <w:noWrap/>
            <w:hideMark/>
          </w:tcPr>
          <w:p w14:paraId="1D40B13B"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850" w:type="dxa"/>
            <w:shd w:val="clear" w:color="auto" w:fill="DBE4FF" w:themeFill="accent3" w:themeFillTint="33"/>
            <w:noWrap/>
            <w:hideMark/>
          </w:tcPr>
          <w:p w14:paraId="55DBF6EE"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shd w:val="clear" w:color="auto" w:fill="DBE4FF" w:themeFill="accent3" w:themeFillTint="33"/>
            <w:noWrap/>
            <w:hideMark/>
          </w:tcPr>
          <w:p w14:paraId="729CE1C6"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1134" w:type="dxa"/>
            <w:shd w:val="clear" w:color="auto" w:fill="DBE4FF" w:themeFill="accent3" w:themeFillTint="33"/>
            <w:noWrap/>
            <w:hideMark/>
          </w:tcPr>
          <w:p w14:paraId="078E568E"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n.v.t</w:t>
            </w:r>
          </w:p>
        </w:tc>
        <w:tc>
          <w:tcPr>
            <w:tcW w:w="1134" w:type="dxa"/>
            <w:shd w:val="clear" w:color="auto" w:fill="DBE4FF" w:themeFill="accent3" w:themeFillTint="33"/>
            <w:noWrap/>
            <w:hideMark/>
          </w:tcPr>
          <w:p w14:paraId="7A9B2F2B"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709" w:type="dxa"/>
            <w:shd w:val="clear" w:color="auto" w:fill="DBE4FF" w:themeFill="accent3" w:themeFillTint="33"/>
            <w:noWrap/>
            <w:hideMark/>
          </w:tcPr>
          <w:p w14:paraId="2E6D7D8F"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shd w:val="clear" w:color="auto" w:fill="DBE4FF" w:themeFill="accent3" w:themeFillTint="33"/>
            <w:noWrap/>
            <w:hideMark/>
          </w:tcPr>
          <w:p w14:paraId="39769105"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shd w:val="clear" w:color="auto" w:fill="DBE4FF" w:themeFill="accent3" w:themeFillTint="33"/>
            <w:noWrap/>
            <w:hideMark/>
          </w:tcPr>
          <w:p w14:paraId="14A63DE4"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r>
      <w:tr w:rsidR="00701EB2" w:rsidRPr="008B6855" w14:paraId="0DE67763" w14:textId="77777777" w:rsidTr="00701EB2">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67B5A992" w14:textId="77777777" w:rsidR="00701EB2" w:rsidRPr="008B6855" w:rsidRDefault="00701EB2" w:rsidP="00701EB2">
            <w:pPr>
              <w:rPr>
                <w:sz w:val="18"/>
                <w:szCs w:val="18"/>
              </w:rPr>
            </w:pPr>
            <w:r w:rsidRPr="008B6855">
              <w:rPr>
                <w:sz w:val="18"/>
                <w:szCs w:val="18"/>
              </w:rPr>
              <w:t>ISO</w:t>
            </w:r>
          </w:p>
        </w:tc>
        <w:tc>
          <w:tcPr>
            <w:tcW w:w="851" w:type="dxa"/>
            <w:shd w:val="clear" w:color="auto" w:fill="B8C9FF" w:themeFill="accent3" w:themeFillTint="66"/>
            <w:noWrap/>
            <w:hideMark/>
          </w:tcPr>
          <w:p w14:paraId="3F373528"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B8C9FF" w:themeFill="accent3" w:themeFillTint="66"/>
            <w:noWrap/>
            <w:hideMark/>
          </w:tcPr>
          <w:p w14:paraId="43FF27AF"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992" w:type="dxa"/>
            <w:shd w:val="clear" w:color="auto" w:fill="B8C9FF" w:themeFill="accent3" w:themeFillTint="66"/>
            <w:noWrap/>
            <w:hideMark/>
          </w:tcPr>
          <w:p w14:paraId="2EA22A7C"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shd w:val="clear" w:color="auto" w:fill="B8C9FF" w:themeFill="accent3" w:themeFillTint="66"/>
            <w:noWrap/>
            <w:hideMark/>
          </w:tcPr>
          <w:p w14:paraId="1E449C95"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n.v.t</w:t>
            </w:r>
          </w:p>
        </w:tc>
        <w:tc>
          <w:tcPr>
            <w:tcW w:w="1134" w:type="dxa"/>
            <w:shd w:val="clear" w:color="auto" w:fill="B8C9FF" w:themeFill="accent3" w:themeFillTint="66"/>
            <w:noWrap/>
            <w:hideMark/>
          </w:tcPr>
          <w:p w14:paraId="4937C92F"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709" w:type="dxa"/>
            <w:shd w:val="clear" w:color="auto" w:fill="B8C9FF" w:themeFill="accent3" w:themeFillTint="66"/>
            <w:noWrap/>
            <w:hideMark/>
          </w:tcPr>
          <w:p w14:paraId="7C2DEDBB"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1" w:type="dxa"/>
            <w:shd w:val="clear" w:color="auto" w:fill="B8C9FF" w:themeFill="accent3" w:themeFillTint="66"/>
            <w:noWrap/>
            <w:hideMark/>
          </w:tcPr>
          <w:p w14:paraId="09062116"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B8C9FF" w:themeFill="accent3" w:themeFillTint="66"/>
            <w:noWrap/>
            <w:hideMark/>
          </w:tcPr>
          <w:p w14:paraId="4B301019"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r>
      <w:tr w:rsidR="00701EB2" w:rsidRPr="008B6855" w14:paraId="539271D2" w14:textId="77777777" w:rsidTr="00701EB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5D7EBE72" w14:textId="77777777" w:rsidR="00701EB2" w:rsidRPr="008B6855" w:rsidRDefault="00701EB2" w:rsidP="00701EB2">
            <w:pPr>
              <w:rPr>
                <w:sz w:val="18"/>
                <w:szCs w:val="18"/>
              </w:rPr>
            </w:pPr>
            <w:r w:rsidRPr="008B6855">
              <w:rPr>
                <w:sz w:val="18"/>
                <w:szCs w:val="18"/>
              </w:rPr>
              <w:t>IEC</w:t>
            </w:r>
          </w:p>
        </w:tc>
        <w:tc>
          <w:tcPr>
            <w:tcW w:w="851" w:type="dxa"/>
            <w:shd w:val="clear" w:color="auto" w:fill="DBE4FF" w:themeFill="accent3" w:themeFillTint="33"/>
            <w:noWrap/>
            <w:hideMark/>
          </w:tcPr>
          <w:p w14:paraId="625CFF11"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850" w:type="dxa"/>
            <w:shd w:val="clear" w:color="auto" w:fill="DBE4FF" w:themeFill="accent3" w:themeFillTint="33"/>
            <w:noWrap/>
            <w:hideMark/>
          </w:tcPr>
          <w:p w14:paraId="24B21F58"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992" w:type="dxa"/>
            <w:shd w:val="clear" w:color="auto" w:fill="DBE4FF" w:themeFill="accent3" w:themeFillTint="33"/>
            <w:noWrap/>
            <w:hideMark/>
          </w:tcPr>
          <w:p w14:paraId="60694996"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1134" w:type="dxa"/>
            <w:shd w:val="clear" w:color="auto" w:fill="DBE4FF" w:themeFill="accent3" w:themeFillTint="33"/>
            <w:noWrap/>
            <w:hideMark/>
          </w:tcPr>
          <w:p w14:paraId="4238D86F"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n.v.t</w:t>
            </w:r>
          </w:p>
        </w:tc>
        <w:tc>
          <w:tcPr>
            <w:tcW w:w="1134" w:type="dxa"/>
            <w:shd w:val="clear" w:color="auto" w:fill="DBE4FF" w:themeFill="accent3" w:themeFillTint="33"/>
            <w:noWrap/>
            <w:hideMark/>
          </w:tcPr>
          <w:p w14:paraId="19D3E51B"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709" w:type="dxa"/>
            <w:shd w:val="clear" w:color="auto" w:fill="DBE4FF" w:themeFill="accent3" w:themeFillTint="33"/>
            <w:noWrap/>
            <w:hideMark/>
          </w:tcPr>
          <w:p w14:paraId="7108FAEC"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851" w:type="dxa"/>
            <w:shd w:val="clear" w:color="auto" w:fill="DBE4FF" w:themeFill="accent3" w:themeFillTint="33"/>
            <w:noWrap/>
            <w:hideMark/>
          </w:tcPr>
          <w:p w14:paraId="008F1FD5"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shd w:val="clear" w:color="auto" w:fill="DBE4FF" w:themeFill="accent3" w:themeFillTint="33"/>
            <w:noWrap/>
            <w:hideMark/>
          </w:tcPr>
          <w:p w14:paraId="0DC4D7AB"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r>
      <w:tr w:rsidR="00701EB2" w:rsidRPr="008B6855" w14:paraId="0E9F63BB" w14:textId="77777777" w:rsidTr="00701EB2">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34255B32" w14:textId="77777777" w:rsidR="00701EB2" w:rsidRPr="008B6855" w:rsidRDefault="00701EB2" w:rsidP="00701EB2">
            <w:pPr>
              <w:rPr>
                <w:sz w:val="18"/>
                <w:szCs w:val="18"/>
              </w:rPr>
            </w:pPr>
            <w:r w:rsidRPr="008B6855">
              <w:rPr>
                <w:sz w:val="18"/>
                <w:szCs w:val="18"/>
              </w:rPr>
              <w:t>ETSI</w:t>
            </w:r>
          </w:p>
        </w:tc>
        <w:tc>
          <w:tcPr>
            <w:tcW w:w="851" w:type="dxa"/>
            <w:shd w:val="clear" w:color="auto" w:fill="B8C9FF" w:themeFill="accent3" w:themeFillTint="66"/>
            <w:noWrap/>
            <w:hideMark/>
          </w:tcPr>
          <w:p w14:paraId="18285D7D"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B8C9FF" w:themeFill="accent3" w:themeFillTint="66"/>
            <w:noWrap/>
            <w:hideMark/>
          </w:tcPr>
          <w:p w14:paraId="5F975375"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992" w:type="dxa"/>
            <w:shd w:val="clear" w:color="auto" w:fill="B8C9FF" w:themeFill="accent3" w:themeFillTint="66"/>
            <w:noWrap/>
            <w:hideMark/>
          </w:tcPr>
          <w:p w14:paraId="4B69A18B"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B8C9FF" w:themeFill="accent3" w:themeFillTint="66"/>
            <w:noWrap/>
            <w:hideMark/>
          </w:tcPr>
          <w:p w14:paraId="2E673CDF"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B8C9FF" w:themeFill="accent3" w:themeFillTint="66"/>
            <w:noWrap/>
            <w:hideMark/>
          </w:tcPr>
          <w:p w14:paraId="4996F5A7"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709" w:type="dxa"/>
            <w:shd w:val="clear" w:color="auto" w:fill="B8C9FF" w:themeFill="accent3" w:themeFillTint="66"/>
            <w:noWrap/>
            <w:hideMark/>
          </w:tcPr>
          <w:p w14:paraId="3F5ADBD0"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851" w:type="dxa"/>
            <w:shd w:val="clear" w:color="auto" w:fill="B8C9FF" w:themeFill="accent3" w:themeFillTint="66"/>
            <w:noWrap/>
            <w:hideMark/>
          </w:tcPr>
          <w:p w14:paraId="1BAF93BB"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992" w:type="dxa"/>
            <w:shd w:val="clear" w:color="auto" w:fill="B8C9FF" w:themeFill="accent3" w:themeFillTint="66"/>
            <w:noWrap/>
            <w:hideMark/>
          </w:tcPr>
          <w:p w14:paraId="39C32641"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r>
      <w:tr w:rsidR="00701EB2" w:rsidRPr="008B6855" w14:paraId="4C940446" w14:textId="77777777" w:rsidTr="00701EB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13C1C7CA" w14:textId="77777777" w:rsidR="00701EB2" w:rsidRPr="008B6855" w:rsidRDefault="00701EB2" w:rsidP="00701EB2">
            <w:pPr>
              <w:rPr>
                <w:sz w:val="18"/>
                <w:szCs w:val="18"/>
              </w:rPr>
            </w:pPr>
            <w:r w:rsidRPr="008B6855">
              <w:rPr>
                <w:sz w:val="18"/>
                <w:szCs w:val="18"/>
              </w:rPr>
              <w:t>3GPP</w:t>
            </w:r>
          </w:p>
        </w:tc>
        <w:tc>
          <w:tcPr>
            <w:tcW w:w="851" w:type="dxa"/>
            <w:shd w:val="clear" w:color="auto" w:fill="DBE4FF" w:themeFill="accent3" w:themeFillTint="33"/>
            <w:noWrap/>
            <w:hideMark/>
          </w:tcPr>
          <w:p w14:paraId="0C1A5578"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 of LP</w:t>
            </w:r>
          </w:p>
        </w:tc>
        <w:tc>
          <w:tcPr>
            <w:tcW w:w="850" w:type="dxa"/>
            <w:shd w:val="clear" w:color="auto" w:fill="DBE4FF" w:themeFill="accent3" w:themeFillTint="33"/>
            <w:noWrap/>
            <w:hideMark/>
          </w:tcPr>
          <w:p w14:paraId="694DA233"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992" w:type="dxa"/>
            <w:shd w:val="clear" w:color="auto" w:fill="DBE4FF" w:themeFill="accent3" w:themeFillTint="33"/>
            <w:noWrap/>
            <w:hideMark/>
          </w:tcPr>
          <w:p w14:paraId="625474EA"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 of LP</w:t>
            </w:r>
          </w:p>
        </w:tc>
        <w:tc>
          <w:tcPr>
            <w:tcW w:w="1134" w:type="dxa"/>
            <w:shd w:val="clear" w:color="auto" w:fill="DBE4FF" w:themeFill="accent3" w:themeFillTint="33"/>
            <w:noWrap/>
            <w:hideMark/>
          </w:tcPr>
          <w:p w14:paraId="5D160E8C"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1134" w:type="dxa"/>
            <w:shd w:val="clear" w:color="auto" w:fill="DBE4FF" w:themeFill="accent3" w:themeFillTint="33"/>
            <w:noWrap/>
            <w:hideMark/>
          </w:tcPr>
          <w:p w14:paraId="3238ED06"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709" w:type="dxa"/>
            <w:shd w:val="clear" w:color="auto" w:fill="DBE4FF" w:themeFill="accent3" w:themeFillTint="33"/>
            <w:noWrap/>
            <w:hideMark/>
          </w:tcPr>
          <w:p w14:paraId="4CE9C2B1"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851" w:type="dxa"/>
            <w:shd w:val="clear" w:color="auto" w:fill="DBE4FF" w:themeFill="accent3" w:themeFillTint="33"/>
            <w:noWrap/>
            <w:hideMark/>
          </w:tcPr>
          <w:p w14:paraId="3EDECD07"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992" w:type="dxa"/>
            <w:shd w:val="clear" w:color="auto" w:fill="DBE4FF" w:themeFill="accent3" w:themeFillTint="33"/>
            <w:noWrap/>
            <w:hideMark/>
          </w:tcPr>
          <w:p w14:paraId="046C5F63"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r>
      <w:tr w:rsidR="00701EB2" w:rsidRPr="008B6855" w14:paraId="4666C284" w14:textId="77777777" w:rsidTr="00701EB2">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6574CAD1" w14:textId="77777777" w:rsidR="00701EB2" w:rsidRPr="008B6855" w:rsidRDefault="00701EB2" w:rsidP="00701EB2">
            <w:pPr>
              <w:rPr>
                <w:sz w:val="18"/>
                <w:szCs w:val="18"/>
              </w:rPr>
            </w:pPr>
            <w:r w:rsidRPr="008B6855">
              <w:rPr>
                <w:sz w:val="18"/>
                <w:szCs w:val="18"/>
              </w:rPr>
              <w:t>ITU</w:t>
            </w:r>
          </w:p>
        </w:tc>
        <w:tc>
          <w:tcPr>
            <w:tcW w:w="851" w:type="dxa"/>
            <w:shd w:val="clear" w:color="auto" w:fill="B8C9FF" w:themeFill="accent3" w:themeFillTint="66"/>
            <w:noWrap/>
            <w:hideMark/>
          </w:tcPr>
          <w:p w14:paraId="4C95A884"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FFFF00"/>
            <w:noWrap/>
            <w:hideMark/>
          </w:tcPr>
          <w:p w14:paraId="246E9BB5"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992" w:type="dxa"/>
            <w:shd w:val="clear" w:color="auto" w:fill="B8C9FF" w:themeFill="accent3" w:themeFillTint="66"/>
            <w:noWrap/>
            <w:hideMark/>
          </w:tcPr>
          <w:p w14:paraId="42583ABB"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shd w:val="clear" w:color="auto" w:fill="FFFF00"/>
            <w:noWrap/>
            <w:hideMark/>
          </w:tcPr>
          <w:p w14:paraId="4DD1F8D1"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1134" w:type="dxa"/>
            <w:shd w:val="clear" w:color="auto" w:fill="FFFF00"/>
            <w:noWrap/>
            <w:hideMark/>
          </w:tcPr>
          <w:p w14:paraId="0B433E73"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709" w:type="dxa"/>
            <w:shd w:val="clear" w:color="auto" w:fill="FFFF00"/>
            <w:noWrap/>
            <w:hideMark/>
          </w:tcPr>
          <w:p w14:paraId="2DBF710F"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851" w:type="dxa"/>
            <w:shd w:val="clear" w:color="auto" w:fill="FFFF00"/>
            <w:noWrap/>
            <w:hideMark/>
          </w:tcPr>
          <w:p w14:paraId="24611788"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992" w:type="dxa"/>
            <w:shd w:val="clear" w:color="auto" w:fill="B8C9FF" w:themeFill="accent3" w:themeFillTint="66"/>
            <w:noWrap/>
            <w:hideMark/>
          </w:tcPr>
          <w:p w14:paraId="3BD07008"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r>
      <w:tr w:rsidR="00701EB2" w:rsidRPr="008B6855" w14:paraId="4DB5A74F" w14:textId="77777777" w:rsidTr="00701EB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6F411319" w14:textId="77777777" w:rsidR="00701EB2" w:rsidRPr="008B6855" w:rsidRDefault="00701EB2" w:rsidP="00701EB2">
            <w:pPr>
              <w:rPr>
                <w:sz w:val="18"/>
                <w:szCs w:val="18"/>
              </w:rPr>
            </w:pPr>
            <w:r w:rsidRPr="008B6855">
              <w:rPr>
                <w:sz w:val="18"/>
                <w:szCs w:val="18"/>
              </w:rPr>
              <w:t>IETF</w:t>
            </w:r>
          </w:p>
        </w:tc>
        <w:tc>
          <w:tcPr>
            <w:tcW w:w="851" w:type="dxa"/>
            <w:shd w:val="clear" w:color="auto" w:fill="DBE4FF" w:themeFill="accent3" w:themeFillTint="33"/>
            <w:noWrap/>
            <w:hideMark/>
          </w:tcPr>
          <w:p w14:paraId="2E869B6C"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850" w:type="dxa"/>
            <w:shd w:val="clear" w:color="auto" w:fill="DBE4FF" w:themeFill="accent3" w:themeFillTint="33"/>
            <w:noWrap/>
            <w:hideMark/>
          </w:tcPr>
          <w:p w14:paraId="7D054317"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992" w:type="dxa"/>
            <w:shd w:val="clear" w:color="auto" w:fill="DBE4FF" w:themeFill="accent3" w:themeFillTint="33"/>
            <w:noWrap/>
            <w:hideMark/>
          </w:tcPr>
          <w:p w14:paraId="4DEBC6C9"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lang w:val="en-US"/>
              </w:rPr>
            </w:pPr>
            <w:r w:rsidRPr="008B6855">
              <w:rPr>
                <w:sz w:val="18"/>
                <w:szCs w:val="18"/>
              </w:rPr>
              <w:t>API</w:t>
            </w:r>
          </w:p>
        </w:tc>
        <w:tc>
          <w:tcPr>
            <w:tcW w:w="1134" w:type="dxa"/>
            <w:shd w:val="clear" w:color="auto" w:fill="DBE4FF" w:themeFill="accent3" w:themeFillTint="33"/>
            <w:noWrap/>
            <w:hideMark/>
          </w:tcPr>
          <w:p w14:paraId="6935E98E"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8B6855">
              <w:rPr>
                <w:sz w:val="18"/>
                <w:szCs w:val="18"/>
              </w:rPr>
              <w:t>Bluenotes</w:t>
            </w:r>
            <w:proofErr w:type="spellEnd"/>
            <w:r w:rsidRPr="008B6855">
              <w:rPr>
                <w:sz w:val="18"/>
                <w:szCs w:val="18"/>
              </w:rPr>
              <w:t xml:space="preserve"> (.</w:t>
            </w:r>
            <w:proofErr w:type="spellStart"/>
            <w:r w:rsidRPr="008B6855">
              <w:rPr>
                <w:sz w:val="18"/>
                <w:szCs w:val="18"/>
              </w:rPr>
              <w:t>txt</w:t>
            </w:r>
            <w:proofErr w:type="spellEnd"/>
            <w:r w:rsidRPr="008B6855">
              <w:rPr>
                <w:sz w:val="18"/>
                <w:szCs w:val="18"/>
              </w:rPr>
              <w:t>)</w:t>
            </w:r>
          </w:p>
        </w:tc>
        <w:tc>
          <w:tcPr>
            <w:tcW w:w="1134" w:type="dxa"/>
            <w:shd w:val="clear" w:color="auto" w:fill="DBE4FF" w:themeFill="accent3" w:themeFillTint="33"/>
            <w:noWrap/>
            <w:hideMark/>
          </w:tcPr>
          <w:p w14:paraId="544DD2F0"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709" w:type="dxa"/>
            <w:shd w:val="clear" w:color="auto" w:fill="DBE4FF" w:themeFill="accent3" w:themeFillTint="33"/>
            <w:noWrap/>
            <w:hideMark/>
          </w:tcPr>
          <w:p w14:paraId="48A21FAC"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851" w:type="dxa"/>
            <w:shd w:val="clear" w:color="auto" w:fill="DBE4FF" w:themeFill="accent3" w:themeFillTint="33"/>
            <w:noWrap/>
            <w:hideMark/>
          </w:tcPr>
          <w:p w14:paraId="0EA5E533"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992" w:type="dxa"/>
            <w:shd w:val="clear" w:color="auto" w:fill="DBE4FF" w:themeFill="accent3" w:themeFillTint="33"/>
            <w:noWrap/>
            <w:hideMark/>
          </w:tcPr>
          <w:p w14:paraId="0D569598"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r>
      <w:tr w:rsidR="00701EB2" w:rsidRPr="008B6855" w14:paraId="0AB100E0" w14:textId="77777777" w:rsidTr="00701EB2">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4CE0594A" w14:textId="77777777" w:rsidR="00701EB2" w:rsidRPr="008B6855" w:rsidRDefault="00701EB2" w:rsidP="00701EB2">
            <w:pPr>
              <w:rPr>
                <w:sz w:val="18"/>
                <w:szCs w:val="18"/>
              </w:rPr>
            </w:pPr>
            <w:r w:rsidRPr="008B6855">
              <w:rPr>
                <w:sz w:val="18"/>
                <w:szCs w:val="18"/>
              </w:rPr>
              <w:t>IEEE-SA</w:t>
            </w:r>
          </w:p>
        </w:tc>
        <w:tc>
          <w:tcPr>
            <w:tcW w:w="851" w:type="dxa"/>
            <w:shd w:val="clear" w:color="auto" w:fill="B8C9FF" w:themeFill="accent3" w:themeFillTint="66"/>
            <w:noWrap/>
            <w:hideMark/>
          </w:tcPr>
          <w:p w14:paraId="55CE52AF"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B8C9FF" w:themeFill="accent3" w:themeFillTint="66"/>
            <w:noWrap/>
            <w:hideMark/>
          </w:tcPr>
          <w:p w14:paraId="6746E581"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FFFF00"/>
            <w:noWrap/>
            <w:hideMark/>
          </w:tcPr>
          <w:p w14:paraId="25DF6F37"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FFFF00"/>
            <w:noWrap/>
            <w:hideMark/>
          </w:tcPr>
          <w:p w14:paraId="07BA534C"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B8C9FF" w:themeFill="accent3" w:themeFillTint="66"/>
            <w:noWrap/>
            <w:hideMark/>
          </w:tcPr>
          <w:p w14:paraId="121A3493"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709" w:type="dxa"/>
            <w:shd w:val="clear" w:color="auto" w:fill="B8C9FF" w:themeFill="accent3" w:themeFillTint="66"/>
            <w:noWrap/>
            <w:hideMark/>
          </w:tcPr>
          <w:p w14:paraId="125F9417"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851" w:type="dxa"/>
            <w:shd w:val="clear" w:color="auto" w:fill="B8C9FF" w:themeFill="accent3" w:themeFillTint="66"/>
            <w:noWrap/>
            <w:hideMark/>
          </w:tcPr>
          <w:p w14:paraId="77C10208"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B8C9FF" w:themeFill="accent3" w:themeFillTint="66"/>
            <w:noWrap/>
            <w:hideMark/>
          </w:tcPr>
          <w:p w14:paraId="4277D847"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r>
      <w:tr w:rsidR="00701EB2" w:rsidRPr="008B6855" w14:paraId="4CD07783" w14:textId="77777777" w:rsidTr="00701EB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tcBorders>
              <w:bottom w:val="single" w:sz="4" w:space="0" w:color="FFFFFF" w:themeColor="background1"/>
            </w:tcBorders>
            <w:shd w:val="clear" w:color="auto" w:fill="4F7AFF" w:themeFill="accent3"/>
            <w:noWrap/>
            <w:hideMark/>
          </w:tcPr>
          <w:p w14:paraId="437B4620" w14:textId="77777777" w:rsidR="00701EB2" w:rsidRPr="008B6855" w:rsidRDefault="00701EB2" w:rsidP="00701EB2">
            <w:pPr>
              <w:rPr>
                <w:sz w:val="18"/>
                <w:szCs w:val="18"/>
              </w:rPr>
            </w:pPr>
            <w:r w:rsidRPr="008B6855">
              <w:rPr>
                <w:sz w:val="18"/>
                <w:szCs w:val="18"/>
              </w:rPr>
              <w:t>W3C</w:t>
            </w:r>
          </w:p>
        </w:tc>
        <w:tc>
          <w:tcPr>
            <w:tcW w:w="851" w:type="dxa"/>
            <w:tcBorders>
              <w:bottom w:val="single" w:sz="4" w:space="0" w:color="FFFFFF" w:themeColor="background1"/>
            </w:tcBorders>
            <w:shd w:val="clear" w:color="auto" w:fill="DBE4FF" w:themeFill="accent3" w:themeFillTint="33"/>
            <w:noWrap/>
            <w:hideMark/>
          </w:tcPr>
          <w:p w14:paraId="6B3E0EAB"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850" w:type="dxa"/>
            <w:tcBorders>
              <w:bottom w:val="single" w:sz="4" w:space="0" w:color="FFFFFF" w:themeColor="background1"/>
            </w:tcBorders>
            <w:shd w:val="clear" w:color="auto" w:fill="DBE4FF" w:themeFill="accent3" w:themeFillTint="33"/>
            <w:noWrap/>
            <w:hideMark/>
          </w:tcPr>
          <w:p w14:paraId="46C5962E"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992" w:type="dxa"/>
            <w:tcBorders>
              <w:bottom w:val="single" w:sz="4" w:space="0" w:color="FFFFFF" w:themeColor="background1"/>
            </w:tcBorders>
            <w:shd w:val="clear" w:color="auto" w:fill="DBE4FF" w:themeFill="accent3" w:themeFillTint="33"/>
            <w:noWrap/>
            <w:hideMark/>
          </w:tcPr>
          <w:p w14:paraId="251F3775"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1134" w:type="dxa"/>
            <w:tcBorders>
              <w:bottom w:val="single" w:sz="4" w:space="0" w:color="FFFFFF" w:themeColor="background1"/>
            </w:tcBorders>
            <w:shd w:val="clear" w:color="auto" w:fill="DBE4FF" w:themeFill="accent3" w:themeFillTint="33"/>
            <w:noWrap/>
            <w:hideMark/>
          </w:tcPr>
          <w:p w14:paraId="399F47B0"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1134" w:type="dxa"/>
            <w:tcBorders>
              <w:bottom w:val="single" w:sz="4" w:space="0" w:color="FFFFFF" w:themeColor="background1"/>
            </w:tcBorders>
            <w:shd w:val="clear" w:color="auto" w:fill="DBE4FF" w:themeFill="accent3" w:themeFillTint="33"/>
            <w:noWrap/>
            <w:hideMark/>
          </w:tcPr>
          <w:p w14:paraId="2E8E1004"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709" w:type="dxa"/>
            <w:tcBorders>
              <w:bottom w:val="single" w:sz="4" w:space="0" w:color="FFFFFF" w:themeColor="background1"/>
            </w:tcBorders>
            <w:shd w:val="clear" w:color="auto" w:fill="DBE4FF" w:themeFill="accent3" w:themeFillTint="33"/>
            <w:noWrap/>
            <w:hideMark/>
          </w:tcPr>
          <w:p w14:paraId="1B094492"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tcBorders>
              <w:bottom w:val="single" w:sz="4" w:space="0" w:color="FFFFFF" w:themeColor="background1"/>
            </w:tcBorders>
            <w:shd w:val="clear" w:color="auto" w:fill="DBE4FF" w:themeFill="accent3" w:themeFillTint="33"/>
            <w:noWrap/>
            <w:hideMark/>
          </w:tcPr>
          <w:p w14:paraId="4D9843B8"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tcBorders>
              <w:bottom w:val="single" w:sz="4" w:space="0" w:color="FFFFFF" w:themeColor="background1"/>
            </w:tcBorders>
            <w:shd w:val="clear" w:color="auto" w:fill="DBE4FF" w:themeFill="accent3" w:themeFillTint="33"/>
            <w:noWrap/>
            <w:hideMark/>
          </w:tcPr>
          <w:p w14:paraId="656AC9E6"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r>
      <w:tr w:rsidR="00701EB2" w:rsidRPr="008B6855" w14:paraId="18CDB2A5" w14:textId="77777777" w:rsidTr="00701EB2">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7485B933" w14:textId="77777777" w:rsidR="00701EB2" w:rsidRPr="008B6855" w:rsidRDefault="00701EB2" w:rsidP="00701EB2">
            <w:pPr>
              <w:rPr>
                <w:sz w:val="18"/>
                <w:szCs w:val="18"/>
              </w:rPr>
            </w:pPr>
            <w:r w:rsidRPr="008B6855">
              <w:rPr>
                <w:sz w:val="18"/>
                <w:szCs w:val="18"/>
              </w:rPr>
              <w:t>OASIS</w:t>
            </w:r>
          </w:p>
        </w:tc>
        <w:tc>
          <w:tcPr>
            <w:tcW w:w="851" w:type="dxa"/>
            <w:tcBorders>
              <w:bottom w:val="single" w:sz="4" w:space="0" w:color="FFFFFF" w:themeColor="background1"/>
            </w:tcBorders>
            <w:shd w:val="clear" w:color="auto" w:fill="B8C9FF" w:themeFill="accent3" w:themeFillTint="66"/>
            <w:noWrap/>
            <w:hideMark/>
          </w:tcPr>
          <w:p w14:paraId="491EC6D9"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tcBorders>
              <w:bottom w:val="single" w:sz="4" w:space="0" w:color="FFFFFF" w:themeColor="background1"/>
            </w:tcBorders>
            <w:shd w:val="clear" w:color="auto" w:fill="B8C9FF" w:themeFill="accent3" w:themeFillTint="66"/>
            <w:noWrap/>
            <w:hideMark/>
          </w:tcPr>
          <w:p w14:paraId="3CBF4D45"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992" w:type="dxa"/>
            <w:tcBorders>
              <w:bottom w:val="single" w:sz="4" w:space="0" w:color="FFFFFF" w:themeColor="background1"/>
            </w:tcBorders>
            <w:shd w:val="clear" w:color="auto" w:fill="B8C9FF" w:themeFill="accent3" w:themeFillTint="66"/>
            <w:noWrap/>
            <w:hideMark/>
          </w:tcPr>
          <w:p w14:paraId="12043320"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tcBorders>
              <w:bottom w:val="single" w:sz="4" w:space="0" w:color="FFFFFF" w:themeColor="background1"/>
            </w:tcBorders>
            <w:shd w:val="clear" w:color="auto" w:fill="B8C9FF" w:themeFill="accent3" w:themeFillTint="66"/>
            <w:noWrap/>
            <w:hideMark/>
          </w:tcPr>
          <w:p w14:paraId="462A0B0C"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tcBorders>
              <w:bottom w:val="single" w:sz="4" w:space="0" w:color="FFFFFF" w:themeColor="background1"/>
            </w:tcBorders>
            <w:shd w:val="clear" w:color="auto" w:fill="B8C9FF" w:themeFill="accent3" w:themeFillTint="66"/>
            <w:noWrap/>
            <w:hideMark/>
          </w:tcPr>
          <w:p w14:paraId="55F69C95"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709" w:type="dxa"/>
            <w:tcBorders>
              <w:bottom w:val="single" w:sz="4" w:space="0" w:color="FFFFFF" w:themeColor="background1"/>
            </w:tcBorders>
            <w:shd w:val="clear" w:color="auto" w:fill="B8C9FF" w:themeFill="accent3" w:themeFillTint="66"/>
            <w:noWrap/>
            <w:hideMark/>
          </w:tcPr>
          <w:p w14:paraId="70E1D612"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851" w:type="dxa"/>
            <w:tcBorders>
              <w:bottom w:val="single" w:sz="4" w:space="0" w:color="FFFFFF" w:themeColor="background1"/>
            </w:tcBorders>
            <w:shd w:val="clear" w:color="auto" w:fill="B8C9FF" w:themeFill="accent3" w:themeFillTint="66"/>
            <w:noWrap/>
            <w:hideMark/>
          </w:tcPr>
          <w:p w14:paraId="22DE577E"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tcBorders>
              <w:bottom w:val="single" w:sz="4" w:space="0" w:color="FFFFFF" w:themeColor="background1"/>
            </w:tcBorders>
            <w:shd w:val="clear" w:color="auto" w:fill="B8C9FF" w:themeFill="accent3" w:themeFillTint="66"/>
            <w:noWrap/>
            <w:hideMark/>
          </w:tcPr>
          <w:p w14:paraId="46CF466E"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r>
    </w:tbl>
    <w:p w14:paraId="3CBAFC1A" w14:textId="77777777" w:rsidR="00717A22" w:rsidRDefault="00717A22" w:rsidP="0002727B">
      <w:pPr>
        <w:rPr>
          <w:i/>
          <w:iCs/>
          <w:color w:val="44546A" w:themeColor="text2"/>
          <w:sz w:val="18"/>
          <w:szCs w:val="18"/>
        </w:rPr>
      </w:pPr>
    </w:p>
    <w:p w14:paraId="62AD25ED" w14:textId="77777777" w:rsidR="0002727B" w:rsidRDefault="0002727B" w:rsidP="00562A91">
      <w:pPr>
        <w:pStyle w:val="Bijschrift"/>
      </w:pPr>
    </w:p>
    <w:p w14:paraId="649E5845" w14:textId="728E057F" w:rsidR="0002727B" w:rsidRPr="0002727B" w:rsidRDefault="0002727B" w:rsidP="00562A91">
      <w:pPr>
        <w:pStyle w:val="Bijschrift"/>
        <w:sectPr w:rsidR="0002727B" w:rsidRPr="0002727B" w:rsidSect="00B72F4E">
          <w:headerReference w:type="default" r:id="rId27"/>
          <w:footerReference w:type="even" r:id="rId28"/>
          <w:footerReference w:type="default" r:id="rId29"/>
          <w:footerReference w:type="first" r:id="rId30"/>
          <w:pgSz w:w="11906" w:h="16838" w:code="9"/>
          <w:pgMar w:top="1418" w:right="1588" w:bottom="1701" w:left="1985" w:header="709" w:footer="709" w:gutter="0"/>
          <w:cols w:space="708"/>
          <w:docGrid w:linePitch="272"/>
        </w:sectPr>
      </w:pPr>
    </w:p>
    <w:p w14:paraId="469A464C" w14:textId="6EF50EB5" w:rsidR="000A45C4" w:rsidRDefault="00EF753D" w:rsidP="00834016">
      <w:pPr>
        <w:pStyle w:val="Kop2"/>
        <w:numPr>
          <w:ilvl w:val="0"/>
          <w:numId w:val="36"/>
        </w:numPr>
        <w:spacing w:before="0" w:line="288" w:lineRule="auto"/>
      </w:pPr>
      <w:bookmarkStart w:id="334" w:name="_Toc189313890"/>
      <w:bookmarkStart w:id="335" w:name="_Toc196564680"/>
      <w:r>
        <w:lastRenderedPageBreak/>
        <w:t>Verantwoording interviews</w:t>
      </w:r>
      <w:bookmarkEnd w:id="334"/>
      <w:bookmarkEnd w:id="335"/>
    </w:p>
    <w:p w14:paraId="54DCEA6C" w14:textId="6D6320D3" w:rsidR="00FA2627" w:rsidRPr="0096471B" w:rsidRDefault="006F2A20" w:rsidP="0096471B">
      <w:pPr>
        <w:pStyle w:val="Kop3"/>
      </w:pPr>
      <w:bookmarkStart w:id="336" w:name="_Toc196564681"/>
      <w:r w:rsidRPr="00F60B8A">
        <w:t>Overzicht geïnterviewden</w:t>
      </w:r>
      <w:bookmarkEnd w:id="336"/>
    </w:p>
    <w:p w14:paraId="14A9A702" w14:textId="13D44D54" w:rsidR="009C7751" w:rsidRPr="00F60B8A" w:rsidRDefault="00FA2627" w:rsidP="009661C7">
      <w:pPr>
        <w:rPr>
          <w:i/>
          <w:iCs/>
        </w:rPr>
      </w:pPr>
      <w:r w:rsidRPr="00FA2627">
        <w:rPr>
          <w:b/>
          <w:bCs/>
          <w:sz w:val="18"/>
          <w:szCs w:val="18"/>
        </w:rPr>
        <w:t xml:space="preserve">Tabel </w:t>
      </w:r>
      <w:r w:rsidRPr="00FA2627">
        <w:rPr>
          <w:b/>
          <w:bCs/>
          <w:sz w:val="18"/>
          <w:szCs w:val="18"/>
        </w:rPr>
        <w:fldChar w:fldCharType="begin"/>
      </w:r>
      <w:r w:rsidRPr="00FA2627">
        <w:rPr>
          <w:b/>
          <w:bCs/>
          <w:sz w:val="18"/>
          <w:szCs w:val="18"/>
        </w:rPr>
        <w:instrText xml:space="preserve"> SEQ Tabel \* ARABIC </w:instrText>
      </w:r>
      <w:r w:rsidRPr="00FA2627">
        <w:rPr>
          <w:b/>
          <w:bCs/>
          <w:sz w:val="18"/>
          <w:szCs w:val="18"/>
        </w:rPr>
        <w:fldChar w:fldCharType="separate"/>
      </w:r>
      <w:r w:rsidRPr="00FA2627">
        <w:rPr>
          <w:b/>
          <w:bCs/>
          <w:noProof/>
          <w:sz w:val="18"/>
          <w:szCs w:val="18"/>
        </w:rPr>
        <w:t>14</w:t>
      </w:r>
      <w:r w:rsidRPr="00FA2627">
        <w:rPr>
          <w:b/>
          <w:bCs/>
          <w:sz w:val="18"/>
          <w:szCs w:val="18"/>
        </w:rPr>
        <w:fldChar w:fldCharType="end"/>
      </w:r>
      <w:r>
        <w:rPr>
          <w:sz w:val="16"/>
          <w:szCs w:val="16"/>
        </w:rPr>
        <w:t xml:space="preserve"> </w:t>
      </w:r>
      <w:r w:rsidR="009C7751" w:rsidRPr="00F60B8A">
        <w:t>geeft een overzicht van alle geïnterviewden die hebben deelgenomen aan het kwalitatieve deel van het onderzoek. Bij de keuze van geïnterviewden is rekeningen gehouden met:</w:t>
      </w:r>
    </w:p>
    <w:p w14:paraId="4B78ABF4" w14:textId="56F5F6EC" w:rsidR="009C7751" w:rsidRPr="00F60B8A" w:rsidRDefault="009C7751" w:rsidP="00FF3F19">
      <w:pPr>
        <w:pStyle w:val="Lijstalinea"/>
        <w:numPr>
          <w:ilvl w:val="0"/>
          <w:numId w:val="19"/>
        </w:numPr>
      </w:pPr>
      <w:r w:rsidRPr="00F60B8A">
        <w:t>Een balans tussen bedrijfsleven vs. overheid en grootte van de organisatie</w:t>
      </w:r>
      <w:r w:rsidR="009661C7">
        <w:t>.</w:t>
      </w:r>
    </w:p>
    <w:p w14:paraId="6F697A44" w14:textId="0C8CCE91" w:rsidR="009C7751" w:rsidRPr="00F60B8A" w:rsidRDefault="009C7751" w:rsidP="00FF3F19">
      <w:pPr>
        <w:pStyle w:val="Lijstalinea"/>
        <w:numPr>
          <w:ilvl w:val="0"/>
          <w:numId w:val="19"/>
        </w:numPr>
      </w:pPr>
      <w:r w:rsidRPr="00F60B8A">
        <w:t>De participatie van een geïnterviewde in een SDO in de onderzoek scope</w:t>
      </w:r>
      <w:r w:rsidR="009661C7">
        <w:t>.</w:t>
      </w:r>
    </w:p>
    <w:p w14:paraId="422055B8" w14:textId="3ED350A6" w:rsidR="009C7751" w:rsidRDefault="009C7751" w:rsidP="00C728DC">
      <w:pPr>
        <w:pStyle w:val="Lijstalinea"/>
        <w:numPr>
          <w:ilvl w:val="0"/>
          <w:numId w:val="19"/>
        </w:numPr>
      </w:pPr>
      <w:r w:rsidRPr="00F60B8A">
        <w:t>Het standaardisatie-onderwerp in het kader van het strategisch belang voor Nederland</w:t>
      </w:r>
      <w:r>
        <w:t>.</w:t>
      </w:r>
    </w:p>
    <w:p w14:paraId="494FEB88" w14:textId="6600DF64" w:rsidR="00B145AE" w:rsidRPr="00B145AE" w:rsidRDefault="00B145AE" w:rsidP="00B145AE">
      <w:pPr>
        <w:pStyle w:val="Bijschrift"/>
        <w:keepNext/>
        <w:rPr>
          <w:sz w:val="16"/>
          <w:szCs w:val="16"/>
        </w:rPr>
      </w:pPr>
      <w:r w:rsidRPr="00B145AE">
        <w:rPr>
          <w:sz w:val="16"/>
          <w:szCs w:val="16"/>
        </w:rPr>
        <w:t xml:space="preserve">Tabel </w:t>
      </w:r>
      <w:r w:rsidRPr="00B145AE">
        <w:rPr>
          <w:sz w:val="16"/>
          <w:szCs w:val="16"/>
        </w:rPr>
        <w:fldChar w:fldCharType="begin"/>
      </w:r>
      <w:r w:rsidRPr="00B145AE">
        <w:rPr>
          <w:sz w:val="16"/>
          <w:szCs w:val="16"/>
        </w:rPr>
        <w:instrText xml:space="preserve"> SEQ Tabel \* ARABIC </w:instrText>
      </w:r>
      <w:r w:rsidRPr="00B145AE">
        <w:rPr>
          <w:sz w:val="16"/>
          <w:szCs w:val="16"/>
        </w:rPr>
        <w:fldChar w:fldCharType="separate"/>
      </w:r>
      <w:r w:rsidR="0058380D">
        <w:rPr>
          <w:noProof/>
          <w:sz w:val="16"/>
          <w:szCs w:val="16"/>
        </w:rPr>
        <w:t>14</w:t>
      </w:r>
      <w:r w:rsidRPr="00B145AE">
        <w:rPr>
          <w:sz w:val="16"/>
          <w:szCs w:val="16"/>
        </w:rPr>
        <w:fldChar w:fldCharType="end"/>
      </w:r>
      <w:r w:rsidRPr="00B145AE">
        <w:rPr>
          <w:sz w:val="16"/>
          <w:szCs w:val="16"/>
        </w:rPr>
        <w:t xml:space="preserve"> Expertise en rol van de 34 geïnterviewden, hun deelname aan een SDO en bijzonderheden</w:t>
      </w:r>
    </w:p>
    <w:tbl>
      <w:tblPr>
        <w:tblStyle w:val="Rastertabel4-Accent3"/>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977"/>
        <w:gridCol w:w="2552"/>
        <w:gridCol w:w="3538"/>
      </w:tblGrid>
      <w:tr w:rsidR="008E6A70" w14:paraId="30C3F6E7" w14:textId="77777777" w:rsidTr="00274685">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977" w:type="dxa"/>
          </w:tcPr>
          <w:p w14:paraId="2D69AB1A" w14:textId="77777777" w:rsidR="008E6A70" w:rsidRDefault="008E6A70" w:rsidP="0057124E">
            <w:pPr>
              <w:jc w:val="center"/>
            </w:pPr>
            <w:r>
              <w:t>Expertise geïnterviewde</w:t>
            </w:r>
          </w:p>
        </w:tc>
        <w:tc>
          <w:tcPr>
            <w:tcW w:w="2552" w:type="dxa"/>
          </w:tcPr>
          <w:p w14:paraId="49D5D225" w14:textId="77777777" w:rsidR="008E6A70" w:rsidRDefault="008E6A70" w:rsidP="0057124E">
            <w:pPr>
              <w:jc w:val="center"/>
              <w:cnfStyle w:val="100000000000" w:firstRow="1" w:lastRow="0" w:firstColumn="0" w:lastColumn="0" w:oddVBand="0" w:evenVBand="0" w:oddHBand="0" w:evenHBand="0" w:firstRowFirstColumn="0" w:firstRowLastColumn="0" w:lastRowFirstColumn="0" w:lastRowLastColumn="0"/>
            </w:pPr>
            <w:r>
              <w:t>SDO participatie</w:t>
            </w:r>
          </w:p>
        </w:tc>
        <w:tc>
          <w:tcPr>
            <w:tcW w:w="3538" w:type="dxa"/>
          </w:tcPr>
          <w:p w14:paraId="2AEBBD25" w14:textId="77777777" w:rsidR="008E6A70" w:rsidRDefault="008E6A70" w:rsidP="0057124E">
            <w:pPr>
              <w:jc w:val="center"/>
              <w:cnfStyle w:val="100000000000" w:firstRow="1" w:lastRow="0" w:firstColumn="0" w:lastColumn="0" w:oddVBand="0" w:evenVBand="0" w:oddHBand="0" w:evenHBand="0" w:firstRowFirstColumn="0" w:firstRowLastColumn="0" w:lastRowFirstColumn="0" w:lastRowLastColumn="0"/>
            </w:pPr>
            <w:r>
              <w:t>Bijzonderheden</w:t>
            </w:r>
          </w:p>
        </w:tc>
      </w:tr>
      <w:tr w:rsidR="008E6A70" w14:paraId="3DA882DA"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835DD86" w14:textId="77777777" w:rsidR="008E6A70" w:rsidRPr="00E1619E" w:rsidRDefault="008E6A70" w:rsidP="0057124E">
            <w:pPr>
              <w:rPr>
                <w:sz w:val="18"/>
                <w:szCs w:val="18"/>
                <w:lang w:val="en-US"/>
              </w:rPr>
            </w:pPr>
            <w:r w:rsidRPr="00E1619E">
              <w:rPr>
                <w:sz w:val="18"/>
                <w:szCs w:val="18"/>
                <w:lang w:val="en-US"/>
              </w:rPr>
              <w:t xml:space="preserve">AI, safety en security, </w:t>
            </w:r>
            <w:proofErr w:type="spellStart"/>
            <w:r w:rsidRPr="00E1619E">
              <w:rPr>
                <w:sz w:val="18"/>
                <w:szCs w:val="18"/>
                <w:lang w:val="en-US"/>
              </w:rPr>
              <w:t>ethiek</w:t>
            </w:r>
            <w:proofErr w:type="spellEnd"/>
          </w:p>
        </w:tc>
        <w:tc>
          <w:tcPr>
            <w:tcW w:w="2552" w:type="dxa"/>
          </w:tcPr>
          <w:p w14:paraId="158003BF"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NEN en CEN/CENELEC JTC 21 </w:t>
            </w:r>
          </w:p>
        </w:tc>
        <w:tc>
          <w:tcPr>
            <w:tcW w:w="3538" w:type="dxa"/>
          </w:tcPr>
          <w:p w14:paraId="6B1C745A" w14:textId="73691BE0"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AI wordt niet interdisciplinair aangevlogen, ook niet in </w:t>
            </w:r>
            <w:proofErr w:type="spellStart"/>
            <w:r>
              <w:rPr>
                <w:sz w:val="18"/>
                <w:szCs w:val="18"/>
              </w:rPr>
              <w:t>SDO’s</w:t>
            </w:r>
            <w:proofErr w:type="spellEnd"/>
            <w:r w:rsidRPr="00E1619E">
              <w:rPr>
                <w:sz w:val="18"/>
                <w:szCs w:val="18"/>
              </w:rPr>
              <w:t>; besteedt 1-2 dagen per week aan standaardisatie</w:t>
            </w:r>
          </w:p>
        </w:tc>
      </w:tr>
      <w:tr w:rsidR="008E6A70" w14:paraId="3008B331"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B58910C" w14:textId="0BD82528" w:rsidR="008E6A70" w:rsidRPr="00E1619E" w:rsidRDefault="008E6A70" w:rsidP="0057124E">
            <w:pPr>
              <w:rPr>
                <w:sz w:val="18"/>
                <w:szCs w:val="18"/>
              </w:rPr>
            </w:pPr>
            <w:r w:rsidRPr="00E1619E">
              <w:rPr>
                <w:sz w:val="18"/>
                <w:szCs w:val="18"/>
              </w:rPr>
              <w:t>Quantumtechnologie</w:t>
            </w:r>
          </w:p>
        </w:tc>
        <w:tc>
          <w:tcPr>
            <w:tcW w:w="2552" w:type="dxa"/>
            <w:shd w:val="clear" w:color="auto" w:fill="B8C9FF" w:themeFill="accent3" w:themeFillTint="66"/>
          </w:tcPr>
          <w:p w14:paraId="5FC14290"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CEN/CENELEC JTC 22</w:t>
            </w:r>
          </w:p>
        </w:tc>
        <w:tc>
          <w:tcPr>
            <w:tcW w:w="3538" w:type="dxa"/>
            <w:shd w:val="clear" w:color="auto" w:fill="B8C9FF" w:themeFill="accent3" w:themeFillTint="66"/>
          </w:tcPr>
          <w:p w14:paraId="142379EA"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Voorzitter</w:t>
            </w:r>
          </w:p>
        </w:tc>
      </w:tr>
      <w:tr w:rsidR="008E6A70" w14:paraId="0A60C8AA"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E07FC6B" w14:textId="77777777" w:rsidR="008E6A70" w:rsidRPr="00E1619E" w:rsidRDefault="008E6A70" w:rsidP="0057124E">
            <w:pPr>
              <w:rPr>
                <w:sz w:val="18"/>
                <w:szCs w:val="18"/>
              </w:rPr>
            </w:pPr>
            <w:r w:rsidRPr="00E1619E">
              <w:rPr>
                <w:sz w:val="18"/>
                <w:szCs w:val="18"/>
              </w:rPr>
              <w:t>Coördinatie standaardisatieontwikkelingen</w:t>
            </w:r>
          </w:p>
        </w:tc>
        <w:tc>
          <w:tcPr>
            <w:tcW w:w="2552" w:type="dxa"/>
          </w:tcPr>
          <w:p w14:paraId="336B69F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ISO TC68 Financial Services</w:t>
            </w:r>
          </w:p>
        </w:tc>
        <w:tc>
          <w:tcPr>
            <w:tcW w:w="3538" w:type="dxa"/>
          </w:tcPr>
          <w:p w14:paraId="3ACDF5F0"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Facilitator</w:t>
            </w:r>
          </w:p>
        </w:tc>
      </w:tr>
      <w:tr w:rsidR="008E6A70" w14:paraId="4111BE0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74BFEB09" w14:textId="77777777" w:rsidR="008E6A70" w:rsidRPr="00E1619E" w:rsidRDefault="008E6A70" w:rsidP="0057124E">
            <w:pPr>
              <w:rPr>
                <w:sz w:val="18"/>
                <w:szCs w:val="18"/>
              </w:rPr>
            </w:pPr>
            <w:r w:rsidRPr="00E1619E">
              <w:rPr>
                <w:sz w:val="18"/>
                <w:szCs w:val="18"/>
              </w:rPr>
              <w:t>Cybersecurity en privacy</w:t>
            </w:r>
          </w:p>
        </w:tc>
        <w:tc>
          <w:tcPr>
            <w:tcW w:w="2552" w:type="dxa"/>
            <w:shd w:val="clear" w:color="auto" w:fill="B8C9FF" w:themeFill="accent3" w:themeFillTint="66"/>
          </w:tcPr>
          <w:p w14:paraId="01A8A465"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ISO/IEC JTC 1/SC 27</w:t>
            </w:r>
          </w:p>
        </w:tc>
        <w:tc>
          <w:tcPr>
            <w:tcW w:w="3538" w:type="dxa"/>
            <w:shd w:val="clear" w:color="auto" w:fill="B8C9FF" w:themeFill="accent3" w:themeFillTint="66"/>
          </w:tcPr>
          <w:p w14:paraId="3DB76E5D"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Zit vooral in een review rol. Besteedt 1 uur per week aan standaardisatie</w:t>
            </w:r>
          </w:p>
        </w:tc>
      </w:tr>
      <w:tr w:rsidR="008E6A70" w14:paraId="0801168E"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58E3E03" w14:textId="77777777" w:rsidR="008E6A70" w:rsidRPr="00E1619E" w:rsidRDefault="008E6A70" w:rsidP="0057124E">
            <w:pPr>
              <w:rPr>
                <w:sz w:val="18"/>
                <w:szCs w:val="18"/>
              </w:rPr>
            </w:pPr>
            <w:r w:rsidRPr="00E1619E">
              <w:rPr>
                <w:sz w:val="18"/>
                <w:szCs w:val="18"/>
              </w:rPr>
              <w:t>ICT-competenties (e-CF)</w:t>
            </w:r>
          </w:p>
        </w:tc>
        <w:tc>
          <w:tcPr>
            <w:tcW w:w="2552" w:type="dxa"/>
          </w:tcPr>
          <w:p w14:paraId="0CEDAEB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CEN (EN 16234-1)</w:t>
            </w:r>
          </w:p>
        </w:tc>
        <w:tc>
          <w:tcPr>
            <w:tcW w:w="3538" w:type="dxa"/>
          </w:tcPr>
          <w:p w14:paraId="1555649A"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Beleidsmedewerker I-Vakmanschap Rijk</w:t>
            </w:r>
          </w:p>
        </w:tc>
      </w:tr>
      <w:tr w:rsidR="008E6A70" w14:paraId="43F6B69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1A4EDC8" w14:textId="77777777" w:rsidR="008E6A70" w:rsidRPr="00E1619E" w:rsidRDefault="008E6A70" w:rsidP="0057124E">
            <w:pPr>
              <w:rPr>
                <w:sz w:val="18"/>
                <w:szCs w:val="18"/>
              </w:rPr>
            </w:pPr>
            <w:r w:rsidRPr="00E1619E">
              <w:rPr>
                <w:sz w:val="18"/>
                <w:szCs w:val="18"/>
              </w:rPr>
              <w:t>Persoonlijke identiteitsdocumenten</w:t>
            </w:r>
          </w:p>
        </w:tc>
        <w:tc>
          <w:tcPr>
            <w:tcW w:w="2552" w:type="dxa"/>
            <w:shd w:val="clear" w:color="auto" w:fill="B8C9FF" w:themeFill="accent3" w:themeFillTint="66"/>
          </w:tcPr>
          <w:p w14:paraId="2F42C788"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ISO/IEC JTC 1/SC 17 </w:t>
            </w:r>
          </w:p>
        </w:tc>
        <w:tc>
          <w:tcPr>
            <w:tcW w:w="3538" w:type="dxa"/>
            <w:shd w:val="clear" w:color="auto" w:fill="B8C9FF" w:themeFill="accent3" w:themeFillTint="66"/>
          </w:tcPr>
          <w:p w14:paraId="2FED76E3"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Focus op testen en certificering. Besteedt één dagdeel/week aan standaardisatie</w:t>
            </w:r>
          </w:p>
        </w:tc>
      </w:tr>
      <w:tr w:rsidR="008E6A70" w14:paraId="61E34AA4"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BBB5771" w14:textId="77777777" w:rsidR="008E6A70" w:rsidRPr="00E1619E" w:rsidRDefault="008E6A70" w:rsidP="0057124E">
            <w:pPr>
              <w:rPr>
                <w:sz w:val="18"/>
                <w:szCs w:val="18"/>
              </w:rPr>
            </w:pPr>
            <w:r w:rsidRPr="00E1619E">
              <w:rPr>
                <w:sz w:val="18"/>
                <w:szCs w:val="18"/>
              </w:rPr>
              <w:t>Focus op internet en telecom</w:t>
            </w:r>
          </w:p>
        </w:tc>
        <w:tc>
          <w:tcPr>
            <w:tcW w:w="2552" w:type="dxa"/>
          </w:tcPr>
          <w:p w14:paraId="0D1671A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Geen; nationaal aanspreekpunt ITU en ETSI</w:t>
            </w:r>
          </w:p>
        </w:tc>
        <w:tc>
          <w:tcPr>
            <w:tcW w:w="3538" w:type="dxa"/>
          </w:tcPr>
          <w:p w14:paraId="3113DBC8" w14:textId="080F316B"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Coördinator standaardisatie EZ</w:t>
            </w:r>
          </w:p>
        </w:tc>
      </w:tr>
      <w:tr w:rsidR="008E6A70" w14:paraId="39F2C51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6733B3EF" w14:textId="77777777" w:rsidR="008E6A70" w:rsidRPr="00E1619E" w:rsidRDefault="008E6A70" w:rsidP="0057124E">
            <w:pPr>
              <w:rPr>
                <w:sz w:val="18"/>
                <w:szCs w:val="18"/>
              </w:rPr>
            </w:pPr>
            <w:r w:rsidRPr="00E1619E">
              <w:rPr>
                <w:sz w:val="18"/>
                <w:szCs w:val="18"/>
              </w:rPr>
              <w:t>Focust zich op het Europese speelveld</w:t>
            </w:r>
          </w:p>
        </w:tc>
        <w:tc>
          <w:tcPr>
            <w:tcW w:w="2552" w:type="dxa"/>
            <w:shd w:val="clear" w:color="auto" w:fill="B8C9FF" w:themeFill="accent3" w:themeFillTint="66"/>
          </w:tcPr>
          <w:p w14:paraId="458ACD3D"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Geen</w:t>
            </w:r>
          </w:p>
        </w:tc>
        <w:tc>
          <w:tcPr>
            <w:tcW w:w="3538" w:type="dxa"/>
            <w:shd w:val="clear" w:color="auto" w:fill="B8C9FF" w:themeFill="accent3" w:themeFillTint="66"/>
          </w:tcPr>
          <w:p w14:paraId="78F068D6" w14:textId="272E1280"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Dossierhouder </w:t>
            </w:r>
            <w:r w:rsidR="00C526E0">
              <w:rPr>
                <w:sz w:val="18"/>
                <w:szCs w:val="18"/>
              </w:rPr>
              <w:t>standaardisatie</w:t>
            </w:r>
            <w:r w:rsidRPr="00E1619E">
              <w:rPr>
                <w:sz w:val="18"/>
                <w:szCs w:val="18"/>
              </w:rPr>
              <w:t xml:space="preserve"> EZ</w:t>
            </w:r>
          </w:p>
        </w:tc>
      </w:tr>
      <w:tr w:rsidR="008E6A70" w:rsidRPr="006C3B32" w14:paraId="3F2CB3CA" w14:textId="77777777" w:rsidTr="00274685">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2977" w:type="dxa"/>
          </w:tcPr>
          <w:p w14:paraId="0CD39BBC" w14:textId="77777777" w:rsidR="00171673" w:rsidRDefault="008E6A70" w:rsidP="0057124E">
            <w:pPr>
              <w:rPr>
                <w:sz w:val="18"/>
                <w:szCs w:val="18"/>
                <w:lang w:val="en-US"/>
              </w:rPr>
            </w:pPr>
            <w:r w:rsidRPr="00E1619E">
              <w:rPr>
                <w:sz w:val="18"/>
                <w:szCs w:val="18"/>
                <w:lang w:val="en-US"/>
              </w:rPr>
              <w:t>a) Solution architecture (</w:t>
            </w:r>
            <w:proofErr w:type="spellStart"/>
            <w:r w:rsidRPr="00E1619E">
              <w:rPr>
                <w:sz w:val="18"/>
                <w:szCs w:val="18"/>
                <w:lang w:val="en-US"/>
              </w:rPr>
              <w:t>logistiek</w:t>
            </w:r>
            <w:proofErr w:type="spellEnd"/>
            <w:r w:rsidRPr="00E1619E">
              <w:rPr>
                <w:sz w:val="18"/>
                <w:szCs w:val="18"/>
                <w:lang w:val="en-US"/>
              </w:rPr>
              <w:t xml:space="preserve"> + transport)</w:t>
            </w:r>
          </w:p>
          <w:p w14:paraId="060DDEDA" w14:textId="454F433F" w:rsidR="008E6A70" w:rsidRPr="00E1619E" w:rsidRDefault="008E6A70" w:rsidP="0057124E">
            <w:pPr>
              <w:rPr>
                <w:sz w:val="18"/>
                <w:szCs w:val="18"/>
                <w:lang w:val="en-US"/>
              </w:rPr>
            </w:pPr>
            <w:r w:rsidRPr="00E1619E">
              <w:rPr>
                <w:sz w:val="18"/>
                <w:szCs w:val="18"/>
                <w:lang w:val="en-US"/>
              </w:rPr>
              <w:t>b) ZZP architect consultant</w:t>
            </w:r>
          </w:p>
        </w:tc>
        <w:tc>
          <w:tcPr>
            <w:tcW w:w="2552" w:type="dxa"/>
          </w:tcPr>
          <w:p w14:paraId="5D2B0AE3"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OASIS</w:t>
            </w:r>
          </w:p>
        </w:tc>
        <w:tc>
          <w:tcPr>
            <w:tcW w:w="3538" w:type="dxa"/>
          </w:tcPr>
          <w:p w14:paraId="574DA16C"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E1619E">
              <w:rPr>
                <w:sz w:val="18"/>
                <w:szCs w:val="18"/>
                <w:lang w:val="en-US"/>
              </w:rPr>
              <w:t xml:space="preserve">a) </w:t>
            </w:r>
            <w:proofErr w:type="spellStart"/>
            <w:r w:rsidRPr="00E1619E">
              <w:rPr>
                <w:sz w:val="18"/>
                <w:szCs w:val="18"/>
                <w:lang w:val="en-US"/>
              </w:rPr>
              <w:t>Voorzitter</w:t>
            </w:r>
            <w:proofErr w:type="spellEnd"/>
            <w:r w:rsidRPr="00E1619E">
              <w:rPr>
                <w:sz w:val="18"/>
                <w:szCs w:val="18"/>
                <w:lang w:val="en-US"/>
              </w:rPr>
              <w:t xml:space="preserve"> Oasis board of Directors</w:t>
            </w:r>
          </w:p>
          <w:p w14:paraId="583688D8"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b) ZZP-er </w:t>
            </w:r>
            <w:proofErr w:type="spellStart"/>
            <w:r w:rsidRPr="00E1619E">
              <w:rPr>
                <w:sz w:val="18"/>
                <w:szCs w:val="18"/>
                <w:lang w:val="en-US"/>
              </w:rPr>
              <w:t>voor</w:t>
            </w:r>
            <w:proofErr w:type="spellEnd"/>
            <w:r w:rsidRPr="00E1619E">
              <w:rPr>
                <w:sz w:val="18"/>
                <w:szCs w:val="18"/>
                <w:lang w:val="en-US"/>
              </w:rPr>
              <w:t xml:space="preserve"> EC) e-Delivery en het Once Only Technical System (SDG-</w:t>
            </w:r>
            <w:proofErr w:type="spellStart"/>
            <w:r w:rsidRPr="00E1619E">
              <w:rPr>
                <w:sz w:val="18"/>
                <w:szCs w:val="18"/>
                <w:lang w:val="en-US"/>
              </w:rPr>
              <w:t>regulering</w:t>
            </w:r>
            <w:proofErr w:type="spellEnd"/>
            <w:r w:rsidRPr="00E1619E">
              <w:rPr>
                <w:sz w:val="18"/>
                <w:szCs w:val="18"/>
                <w:lang w:val="en-US"/>
              </w:rPr>
              <w:t>)</w:t>
            </w:r>
          </w:p>
        </w:tc>
      </w:tr>
      <w:tr w:rsidR="008E6A70" w:rsidRPr="002C6458" w14:paraId="2BF455D1"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7AD497A" w14:textId="77777777" w:rsidR="008E6A70" w:rsidRPr="00E1619E" w:rsidRDefault="008E6A70" w:rsidP="0057124E">
            <w:pPr>
              <w:rPr>
                <w:sz w:val="18"/>
                <w:szCs w:val="18"/>
              </w:rPr>
            </w:pPr>
            <w:r w:rsidRPr="00E1619E">
              <w:rPr>
                <w:sz w:val="18"/>
                <w:szCs w:val="18"/>
              </w:rPr>
              <w:t xml:space="preserve">Zorgstandaarden </w:t>
            </w:r>
          </w:p>
        </w:tc>
        <w:tc>
          <w:tcPr>
            <w:tcW w:w="2552" w:type="dxa"/>
            <w:shd w:val="clear" w:color="auto" w:fill="B8C9FF" w:themeFill="accent3" w:themeFillTint="66"/>
          </w:tcPr>
          <w:p w14:paraId="1DE889DD" w14:textId="0FA99858"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NEN </w:t>
            </w:r>
            <w:r>
              <w:rPr>
                <w:sz w:val="18"/>
                <w:szCs w:val="18"/>
              </w:rPr>
              <w:t>(ISO/IEC)</w:t>
            </w:r>
          </w:p>
        </w:tc>
        <w:tc>
          <w:tcPr>
            <w:tcW w:w="3538" w:type="dxa"/>
            <w:shd w:val="clear" w:color="auto" w:fill="B8C9FF" w:themeFill="accent3" w:themeFillTint="66"/>
          </w:tcPr>
          <w:p w14:paraId="7CFDB42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Focust op informatiebeveiliging en interoperabiliteit; NEN 7510 </w:t>
            </w:r>
          </w:p>
        </w:tc>
      </w:tr>
      <w:tr w:rsidR="008E6A70" w:rsidRPr="001621C2" w14:paraId="276C1C93"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88314A2" w14:textId="77777777" w:rsidR="008E6A70" w:rsidRPr="00E1619E" w:rsidRDefault="008E6A70" w:rsidP="0057124E">
            <w:pPr>
              <w:rPr>
                <w:sz w:val="18"/>
                <w:szCs w:val="18"/>
              </w:rPr>
            </w:pPr>
            <w:r w:rsidRPr="00E1619E">
              <w:rPr>
                <w:sz w:val="18"/>
                <w:szCs w:val="18"/>
              </w:rPr>
              <w:t xml:space="preserve">Reisdocumenten en nieuwe technologieën </w:t>
            </w:r>
          </w:p>
        </w:tc>
        <w:tc>
          <w:tcPr>
            <w:tcW w:w="2552" w:type="dxa"/>
          </w:tcPr>
          <w:p w14:paraId="37BB7553"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NEN en ISO</w:t>
            </w:r>
          </w:p>
        </w:tc>
        <w:tc>
          <w:tcPr>
            <w:tcW w:w="3538" w:type="dxa"/>
          </w:tcPr>
          <w:p w14:paraId="2D90CF44"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Focus op paspoorten en identiteitskaarten; actief in International </w:t>
            </w:r>
            <w:proofErr w:type="spellStart"/>
            <w:r w:rsidRPr="00E1619E">
              <w:rPr>
                <w:sz w:val="18"/>
                <w:szCs w:val="18"/>
              </w:rPr>
              <w:t>Civil</w:t>
            </w:r>
            <w:proofErr w:type="spellEnd"/>
            <w:r w:rsidRPr="00E1619E">
              <w:rPr>
                <w:sz w:val="18"/>
                <w:szCs w:val="18"/>
              </w:rPr>
              <w:t xml:space="preserve"> </w:t>
            </w:r>
            <w:proofErr w:type="spellStart"/>
            <w:r w:rsidRPr="00E1619E">
              <w:rPr>
                <w:sz w:val="18"/>
                <w:szCs w:val="18"/>
              </w:rPr>
              <w:t>Aviation</w:t>
            </w:r>
            <w:proofErr w:type="spellEnd"/>
            <w:r w:rsidRPr="00E1619E">
              <w:rPr>
                <w:sz w:val="18"/>
                <w:szCs w:val="18"/>
              </w:rPr>
              <w:t xml:space="preserve"> </w:t>
            </w:r>
            <w:proofErr w:type="spellStart"/>
            <w:r w:rsidRPr="00E1619E">
              <w:rPr>
                <w:sz w:val="18"/>
                <w:szCs w:val="18"/>
              </w:rPr>
              <w:t>Organization</w:t>
            </w:r>
            <w:proofErr w:type="spellEnd"/>
            <w:r w:rsidRPr="00E1619E">
              <w:rPr>
                <w:sz w:val="18"/>
                <w:szCs w:val="18"/>
              </w:rPr>
              <w:t xml:space="preserve"> (ICAO); ISO/IEC 7501</w:t>
            </w:r>
          </w:p>
        </w:tc>
      </w:tr>
      <w:tr w:rsidR="008E6A70" w:rsidRPr="006A0C96" w14:paraId="77C06DBE"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BEF7E1E" w14:textId="77777777" w:rsidR="008E6A70" w:rsidRPr="00E1619E" w:rsidRDefault="008E6A70" w:rsidP="0057124E">
            <w:pPr>
              <w:rPr>
                <w:sz w:val="18"/>
                <w:szCs w:val="18"/>
              </w:rPr>
            </w:pPr>
            <w:proofErr w:type="spellStart"/>
            <w:r w:rsidRPr="00E1619E">
              <w:rPr>
                <w:sz w:val="18"/>
                <w:szCs w:val="18"/>
              </w:rPr>
              <w:t>Geo</w:t>
            </w:r>
            <w:proofErr w:type="spellEnd"/>
            <w:r w:rsidRPr="00E1619E">
              <w:rPr>
                <w:sz w:val="18"/>
                <w:szCs w:val="18"/>
              </w:rPr>
              <w:t xml:space="preserve">-informatie </w:t>
            </w:r>
          </w:p>
        </w:tc>
        <w:tc>
          <w:tcPr>
            <w:tcW w:w="2552" w:type="dxa"/>
            <w:shd w:val="clear" w:color="auto" w:fill="B8C9FF" w:themeFill="accent3" w:themeFillTint="66"/>
          </w:tcPr>
          <w:p w14:paraId="3DC62E2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ISO en W3C</w:t>
            </w:r>
          </w:p>
        </w:tc>
        <w:tc>
          <w:tcPr>
            <w:tcW w:w="3538" w:type="dxa"/>
            <w:shd w:val="clear" w:color="auto" w:fill="B8C9FF" w:themeFill="accent3" w:themeFillTint="66"/>
          </w:tcPr>
          <w:p w14:paraId="76E62FB0"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Directeur organisatie </w:t>
            </w:r>
            <w:proofErr w:type="spellStart"/>
            <w:r w:rsidRPr="00E1619E">
              <w:rPr>
                <w:sz w:val="18"/>
                <w:szCs w:val="18"/>
              </w:rPr>
              <w:t>geo</w:t>
            </w:r>
            <w:proofErr w:type="spellEnd"/>
            <w:r w:rsidRPr="00E1619E">
              <w:rPr>
                <w:sz w:val="18"/>
                <w:szCs w:val="18"/>
              </w:rPr>
              <w:t>-standaarden</w:t>
            </w:r>
          </w:p>
        </w:tc>
      </w:tr>
      <w:tr w:rsidR="008E6A70" w:rsidRPr="006A0C96" w14:paraId="22B753A5"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9019FF6" w14:textId="77777777" w:rsidR="008E6A70" w:rsidRPr="00E1619E" w:rsidRDefault="008E6A70" w:rsidP="0057124E">
            <w:pPr>
              <w:rPr>
                <w:sz w:val="18"/>
                <w:szCs w:val="18"/>
              </w:rPr>
            </w:pPr>
            <w:r w:rsidRPr="00E1619E">
              <w:rPr>
                <w:sz w:val="18"/>
                <w:szCs w:val="18"/>
              </w:rPr>
              <w:t xml:space="preserve">Security en </w:t>
            </w:r>
            <w:proofErr w:type="spellStart"/>
            <w:r w:rsidRPr="00E1619E">
              <w:rPr>
                <w:sz w:val="18"/>
                <w:szCs w:val="18"/>
              </w:rPr>
              <w:t>identity</w:t>
            </w:r>
            <w:proofErr w:type="spellEnd"/>
            <w:r w:rsidRPr="00E1619E">
              <w:rPr>
                <w:sz w:val="18"/>
                <w:szCs w:val="18"/>
              </w:rPr>
              <w:t xml:space="preserve"> management</w:t>
            </w:r>
          </w:p>
        </w:tc>
        <w:tc>
          <w:tcPr>
            <w:tcW w:w="2552" w:type="dxa"/>
          </w:tcPr>
          <w:p w14:paraId="1E625678"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Overig (GÉANT)</w:t>
            </w:r>
          </w:p>
        </w:tc>
        <w:tc>
          <w:tcPr>
            <w:tcW w:w="3538" w:type="dxa"/>
          </w:tcPr>
          <w:p w14:paraId="3D9BF29D"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Afdelingsmanager</w:t>
            </w:r>
          </w:p>
        </w:tc>
      </w:tr>
      <w:tr w:rsidR="008E6A70" w:rsidRPr="006A0C96" w14:paraId="53922E5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D541BF6" w14:textId="77777777" w:rsidR="008E6A70" w:rsidRPr="00E1619E" w:rsidRDefault="008E6A70" w:rsidP="0057124E">
            <w:pPr>
              <w:rPr>
                <w:sz w:val="18"/>
                <w:szCs w:val="18"/>
              </w:rPr>
            </w:pPr>
            <w:r w:rsidRPr="00E1619E">
              <w:rPr>
                <w:sz w:val="18"/>
                <w:szCs w:val="18"/>
              </w:rPr>
              <w:t>E-delivery</w:t>
            </w:r>
          </w:p>
        </w:tc>
        <w:tc>
          <w:tcPr>
            <w:tcW w:w="2552" w:type="dxa"/>
            <w:shd w:val="clear" w:color="auto" w:fill="B8C9FF" w:themeFill="accent3" w:themeFillTint="66"/>
          </w:tcPr>
          <w:p w14:paraId="6EC159D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OASIS</w:t>
            </w:r>
          </w:p>
        </w:tc>
        <w:tc>
          <w:tcPr>
            <w:tcW w:w="3538" w:type="dxa"/>
            <w:shd w:val="clear" w:color="auto" w:fill="B8C9FF" w:themeFill="accent3" w:themeFillTint="66"/>
          </w:tcPr>
          <w:p w14:paraId="0AA0BD7E" w14:textId="3C39FE34"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ZZP-er; besteedt jaarlijks 100-200 uur aan standaardisatie, veelal </w:t>
            </w:r>
            <w:r>
              <w:rPr>
                <w:sz w:val="18"/>
                <w:szCs w:val="18"/>
              </w:rPr>
              <w:t>‘</w:t>
            </w:r>
            <w:r w:rsidRPr="00E1619E">
              <w:rPr>
                <w:sz w:val="18"/>
                <w:szCs w:val="18"/>
              </w:rPr>
              <w:t>vrijwilligerswerk</w:t>
            </w:r>
            <w:r>
              <w:rPr>
                <w:sz w:val="18"/>
                <w:szCs w:val="18"/>
              </w:rPr>
              <w:t>’</w:t>
            </w:r>
          </w:p>
        </w:tc>
      </w:tr>
      <w:tr w:rsidR="008E6A70" w:rsidRPr="006A0C96" w14:paraId="3C472E17"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B0CFC4E" w14:textId="77777777" w:rsidR="008E6A70" w:rsidRPr="00E1619E" w:rsidRDefault="008E6A70" w:rsidP="0057124E">
            <w:pPr>
              <w:rPr>
                <w:sz w:val="18"/>
                <w:szCs w:val="18"/>
              </w:rPr>
            </w:pPr>
            <w:r w:rsidRPr="00E1619E">
              <w:rPr>
                <w:sz w:val="18"/>
                <w:szCs w:val="18"/>
              </w:rPr>
              <w:t>Elektromagnetische compatibiliteit en metrologie</w:t>
            </w:r>
          </w:p>
        </w:tc>
        <w:tc>
          <w:tcPr>
            <w:tcW w:w="2552" w:type="dxa"/>
          </w:tcPr>
          <w:p w14:paraId="4C3807DD"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ETSI</w:t>
            </w:r>
          </w:p>
        </w:tc>
        <w:tc>
          <w:tcPr>
            <w:tcW w:w="3538" w:type="dxa"/>
          </w:tcPr>
          <w:p w14:paraId="1C9286B9" w14:textId="4DABB656"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Rapporteur, secretaris, voorzitter, lid van de ETSI</w:t>
            </w:r>
            <w:r>
              <w:rPr>
                <w:sz w:val="18"/>
                <w:szCs w:val="18"/>
              </w:rPr>
              <w:t>-</w:t>
            </w:r>
            <w:r w:rsidRPr="00E1619E">
              <w:rPr>
                <w:sz w:val="18"/>
                <w:szCs w:val="18"/>
              </w:rPr>
              <w:t>board</w:t>
            </w:r>
          </w:p>
        </w:tc>
      </w:tr>
      <w:tr w:rsidR="008E6A70" w:rsidRPr="006A0C96" w14:paraId="342FDDC9"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D29D4F6" w14:textId="77777777" w:rsidR="008E6A70" w:rsidRPr="00E1619E" w:rsidRDefault="008E6A70" w:rsidP="0057124E">
            <w:pPr>
              <w:rPr>
                <w:sz w:val="18"/>
                <w:szCs w:val="18"/>
              </w:rPr>
            </w:pPr>
            <w:proofErr w:type="spellStart"/>
            <w:r w:rsidRPr="00E1619E">
              <w:rPr>
                <w:sz w:val="18"/>
                <w:szCs w:val="18"/>
              </w:rPr>
              <w:t>Webtechnologieën</w:t>
            </w:r>
            <w:proofErr w:type="spellEnd"/>
          </w:p>
        </w:tc>
        <w:tc>
          <w:tcPr>
            <w:tcW w:w="2552" w:type="dxa"/>
            <w:shd w:val="clear" w:color="auto" w:fill="B8C9FF" w:themeFill="accent3" w:themeFillTint="66"/>
          </w:tcPr>
          <w:p w14:paraId="18DB9D8A"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W3C</w:t>
            </w:r>
          </w:p>
        </w:tc>
        <w:tc>
          <w:tcPr>
            <w:tcW w:w="3538" w:type="dxa"/>
            <w:shd w:val="clear" w:color="auto" w:fill="B8C9FF" w:themeFill="accent3" w:themeFillTint="66"/>
          </w:tcPr>
          <w:p w14:paraId="3C376524"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Actief sinds begin jaren 90</w:t>
            </w:r>
          </w:p>
        </w:tc>
      </w:tr>
      <w:tr w:rsidR="008E6A70" w:rsidRPr="006A0C96" w14:paraId="2DFC6648"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C5D51D9" w14:textId="77777777" w:rsidR="008E6A70" w:rsidRPr="00E1619E" w:rsidRDefault="008E6A70" w:rsidP="0057124E">
            <w:pPr>
              <w:rPr>
                <w:sz w:val="18"/>
                <w:szCs w:val="18"/>
              </w:rPr>
            </w:pPr>
            <w:r w:rsidRPr="00E1619E">
              <w:rPr>
                <w:sz w:val="18"/>
                <w:szCs w:val="18"/>
              </w:rPr>
              <w:lastRenderedPageBreak/>
              <w:t>Internetinfrastructuur</w:t>
            </w:r>
          </w:p>
        </w:tc>
        <w:tc>
          <w:tcPr>
            <w:tcW w:w="2552" w:type="dxa"/>
          </w:tcPr>
          <w:p w14:paraId="7319B21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IETF</w:t>
            </w:r>
          </w:p>
        </w:tc>
        <w:tc>
          <w:tcPr>
            <w:tcW w:w="3538" w:type="dxa"/>
          </w:tcPr>
          <w:p w14:paraId="3BD32342"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30 jaar ervaring in internet beveiliging</w:t>
            </w:r>
          </w:p>
        </w:tc>
      </w:tr>
      <w:tr w:rsidR="008E6A70" w:rsidRPr="006A0C96" w14:paraId="6F72A26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7EDD532E" w14:textId="77777777" w:rsidR="008E6A70" w:rsidRPr="00E1619E" w:rsidRDefault="008E6A70" w:rsidP="0057124E">
            <w:pPr>
              <w:rPr>
                <w:sz w:val="18"/>
                <w:szCs w:val="18"/>
              </w:rPr>
            </w:pPr>
            <w:r w:rsidRPr="00E1619E">
              <w:rPr>
                <w:sz w:val="18"/>
                <w:szCs w:val="18"/>
              </w:rPr>
              <w:t>Softwarekwaliteit en AI</w:t>
            </w:r>
          </w:p>
        </w:tc>
        <w:tc>
          <w:tcPr>
            <w:tcW w:w="2552" w:type="dxa"/>
            <w:shd w:val="clear" w:color="auto" w:fill="B8C9FF" w:themeFill="accent3" w:themeFillTint="66"/>
          </w:tcPr>
          <w:p w14:paraId="0BCD045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ISO en OWASP </w:t>
            </w:r>
          </w:p>
        </w:tc>
        <w:tc>
          <w:tcPr>
            <w:tcW w:w="3538" w:type="dxa"/>
            <w:shd w:val="clear" w:color="auto" w:fill="B8C9FF" w:themeFill="accent3" w:themeFillTint="66"/>
          </w:tcPr>
          <w:p w14:paraId="532C8EE4"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25+ jaar ervaring in software enginering; ISO 5338 en 27090</w:t>
            </w:r>
          </w:p>
        </w:tc>
      </w:tr>
      <w:tr w:rsidR="008E6A70" w:rsidRPr="006A0C96" w14:paraId="63B5F4E1"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DE9D6F4" w14:textId="77777777" w:rsidR="008E6A70" w:rsidRPr="00E1619E" w:rsidRDefault="008E6A70" w:rsidP="0057124E">
            <w:pPr>
              <w:rPr>
                <w:sz w:val="18"/>
                <w:szCs w:val="18"/>
              </w:rPr>
            </w:pPr>
            <w:r w:rsidRPr="00E1619E">
              <w:rPr>
                <w:sz w:val="18"/>
                <w:szCs w:val="18"/>
              </w:rPr>
              <w:t>Productbeveiliging</w:t>
            </w:r>
          </w:p>
        </w:tc>
        <w:tc>
          <w:tcPr>
            <w:tcW w:w="2552" w:type="dxa"/>
          </w:tcPr>
          <w:p w14:paraId="5EE7FDB2"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CEN/CENELEC JTC 13</w:t>
            </w:r>
          </w:p>
        </w:tc>
        <w:tc>
          <w:tcPr>
            <w:tcW w:w="3538" w:type="dxa"/>
          </w:tcPr>
          <w:p w14:paraId="04FC7234"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Werkt bij </w:t>
            </w:r>
            <w:proofErr w:type="spellStart"/>
            <w:r w:rsidRPr="00E1619E">
              <w:rPr>
                <w:sz w:val="18"/>
                <w:szCs w:val="18"/>
              </w:rPr>
              <w:t>regulatory</w:t>
            </w:r>
            <w:proofErr w:type="spellEnd"/>
            <w:r w:rsidRPr="00E1619E">
              <w:rPr>
                <w:sz w:val="18"/>
                <w:szCs w:val="18"/>
              </w:rPr>
              <w:t xml:space="preserve"> afdeling; is </w:t>
            </w:r>
            <w:proofErr w:type="spellStart"/>
            <w:r w:rsidRPr="00E1619E">
              <w:rPr>
                <w:sz w:val="18"/>
                <w:szCs w:val="18"/>
              </w:rPr>
              <w:t>convenor</w:t>
            </w:r>
            <w:proofErr w:type="spellEnd"/>
            <w:r w:rsidRPr="00E1619E">
              <w:rPr>
                <w:sz w:val="18"/>
                <w:szCs w:val="18"/>
              </w:rPr>
              <w:t xml:space="preserve"> bij CENELEC</w:t>
            </w:r>
          </w:p>
        </w:tc>
      </w:tr>
      <w:tr w:rsidR="008E6A70" w:rsidRPr="006A0C96" w14:paraId="4C02C18E"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1046786C" w14:textId="77777777" w:rsidR="008E6A70" w:rsidRPr="00E1619E" w:rsidRDefault="008E6A70" w:rsidP="0057124E">
            <w:pPr>
              <w:rPr>
                <w:sz w:val="18"/>
                <w:szCs w:val="18"/>
              </w:rPr>
            </w:pPr>
            <w:r w:rsidRPr="00E1619E">
              <w:rPr>
                <w:sz w:val="18"/>
                <w:szCs w:val="18"/>
              </w:rPr>
              <w:t>Cybersecurity</w:t>
            </w:r>
          </w:p>
        </w:tc>
        <w:tc>
          <w:tcPr>
            <w:tcW w:w="2552" w:type="dxa"/>
            <w:shd w:val="clear" w:color="auto" w:fill="B8C9FF" w:themeFill="accent3" w:themeFillTint="66"/>
          </w:tcPr>
          <w:p w14:paraId="7A86874B"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Geen</w:t>
            </w:r>
          </w:p>
        </w:tc>
        <w:tc>
          <w:tcPr>
            <w:tcW w:w="3538" w:type="dxa"/>
            <w:shd w:val="clear" w:color="auto" w:fill="B8C9FF" w:themeFill="accent3" w:themeFillTint="66"/>
          </w:tcPr>
          <w:p w14:paraId="1601541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Via ENISA betrokken bij de NIS-richtlijn</w:t>
            </w:r>
          </w:p>
        </w:tc>
      </w:tr>
      <w:tr w:rsidR="008E6A70" w:rsidRPr="003A23C9" w14:paraId="3AEC693B"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B57E10F" w14:textId="77777777" w:rsidR="008E6A70" w:rsidRPr="00E1619E" w:rsidRDefault="008E6A70" w:rsidP="0057124E">
            <w:pPr>
              <w:rPr>
                <w:sz w:val="18"/>
                <w:szCs w:val="18"/>
              </w:rPr>
            </w:pPr>
            <w:r w:rsidRPr="00E1619E">
              <w:rPr>
                <w:sz w:val="18"/>
                <w:szCs w:val="18"/>
              </w:rPr>
              <w:t>Telecom</w:t>
            </w:r>
          </w:p>
        </w:tc>
        <w:tc>
          <w:tcPr>
            <w:tcW w:w="2552" w:type="dxa"/>
          </w:tcPr>
          <w:p w14:paraId="3561C02F" w14:textId="38068BF1"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3GPP</w:t>
            </w:r>
            <w:r w:rsidR="00171673">
              <w:rPr>
                <w:sz w:val="18"/>
                <w:szCs w:val="18"/>
              </w:rPr>
              <w:t xml:space="preserve"> </w:t>
            </w:r>
          </w:p>
        </w:tc>
        <w:tc>
          <w:tcPr>
            <w:tcW w:w="3538" w:type="dxa"/>
          </w:tcPr>
          <w:p w14:paraId="0216ACB6"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Focus op innovatie en </w:t>
            </w:r>
            <w:proofErr w:type="spellStart"/>
            <w:r w:rsidRPr="00E1619E">
              <w:rPr>
                <w:sz w:val="18"/>
                <w:szCs w:val="18"/>
              </w:rPr>
              <w:t>intellectual</w:t>
            </w:r>
            <w:proofErr w:type="spellEnd"/>
            <w:r w:rsidRPr="00E1619E">
              <w:rPr>
                <w:sz w:val="18"/>
                <w:szCs w:val="18"/>
              </w:rPr>
              <w:t xml:space="preserve"> property (IP)</w:t>
            </w:r>
          </w:p>
        </w:tc>
      </w:tr>
      <w:tr w:rsidR="008E6A70" w:rsidRPr="00914191" w14:paraId="608B8169"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D53F043" w14:textId="77777777" w:rsidR="008E6A70" w:rsidRPr="00E1619E" w:rsidRDefault="008E6A70" w:rsidP="0057124E">
            <w:pPr>
              <w:rPr>
                <w:sz w:val="18"/>
                <w:szCs w:val="18"/>
              </w:rPr>
            </w:pPr>
            <w:r w:rsidRPr="00E1619E">
              <w:rPr>
                <w:sz w:val="18"/>
                <w:szCs w:val="18"/>
              </w:rPr>
              <w:t>Financiële gegevensuitwisseling</w:t>
            </w:r>
          </w:p>
        </w:tc>
        <w:tc>
          <w:tcPr>
            <w:tcW w:w="2552" w:type="dxa"/>
            <w:shd w:val="clear" w:color="auto" w:fill="B8C9FF" w:themeFill="accent3" w:themeFillTint="66"/>
          </w:tcPr>
          <w:p w14:paraId="28350E6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ISO</w:t>
            </w:r>
          </w:p>
        </w:tc>
        <w:tc>
          <w:tcPr>
            <w:tcW w:w="3538" w:type="dxa"/>
            <w:shd w:val="clear" w:color="auto" w:fill="B8C9FF" w:themeFill="accent3" w:themeFillTint="66"/>
          </w:tcPr>
          <w:p w14:paraId="1676A458"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Besteedt de helft van zijn tijd als community lead; ISO 20022 en15022</w:t>
            </w:r>
          </w:p>
        </w:tc>
      </w:tr>
      <w:tr w:rsidR="008E6A70" w:rsidRPr="00914191" w14:paraId="68CE0419"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D2782D7" w14:textId="77777777" w:rsidR="008E6A70" w:rsidRPr="00E1619E" w:rsidRDefault="008E6A70" w:rsidP="0057124E">
            <w:pPr>
              <w:rPr>
                <w:sz w:val="18"/>
                <w:szCs w:val="18"/>
              </w:rPr>
            </w:pPr>
            <w:r w:rsidRPr="00E1619E">
              <w:rPr>
                <w:sz w:val="18"/>
                <w:szCs w:val="18"/>
              </w:rPr>
              <w:t>Telecom</w:t>
            </w:r>
          </w:p>
        </w:tc>
        <w:tc>
          <w:tcPr>
            <w:tcW w:w="2552" w:type="dxa"/>
          </w:tcPr>
          <w:p w14:paraId="2FD34BCC" w14:textId="4B2D065B"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ITU en IEEE</w:t>
            </w:r>
            <w:r w:rsidRPr="00B30BEA">
              <w:rPr>
                <w:sz w:val="18"/>
                <w:szCs w:val="18"/>
              </w:rPr>
              <w:t>-SA</w:t>
            </w:r>
          </w:p>
        </w:tc>
        <w:tc>
          <w:tcPr>
            <w:tcW w:w="3538" w:type="dxa"/>
          </w:tcPr>
          <w:p w14:paraId="580F94D8"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Focus op glasvezelsystemen</w:t>
            </w:r>
          </w:p>
        </w:tc>
      </w:tr>
      <w:tr w:rsidR="008E6A70" w:rsidRPr="00914191" w14:paraId="1F95BC6A"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961FE88" w14:textId="77777777" w:rsidR="008E6A70" w:rsidRPr="00E1619E" w:rsidRDefault="008E6A70" w:rsidP="0057124E">
            <w:pPr>
              <w:rPr>
                <w:sz w:val="18"/>
                <w:szCs w:val="18"/>
              </w:rPr>
            </w:pPr>
            <w:r w:rsidRPr="00E1619E">
              <w:rPr>
                <w:sz w:val="18"/>
                <w:szCs w:val="18"/>
              </w:rPr>
              <w:t>Lithiumbatterijen en batterij-inpassingen</w:t>
            </w:r>
          </w:p>
        </w:tc>
        <w:tc>
          <w:tcPr>
            <w:tcW w:w="2552" w:type="dxa"/>
            <w:shd w:val="clear" w:color="auto" w:fill="B8C9FF" w:themeFill="accent3" w:themeFillTint="66"/>
          </w:tcPr>
          <w:p w14:paraId="4F6E763B"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IEC en CENELEC TC 21X</w:t>
            </w:r>
          </w:p>
        </w:tc>
        <w:tc>
          <w:tcPr>
            <w:tcW w:w="3538" w:type="dxa"/>
            <w:shd w:val="clear" w:color="auto" w:fill="B8C9FF" w:themeFill="accent3" w:themeFillTint="66"/>
          </w:tcPr>
          <w:p w14:paraId="5BBA929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Focus op </w:t>
            </w:r>
            <w:proofErr w:type="spellStart"/>
            <w:r w:rsidRPr="00E1619E">
              <w:rPr>
                <w:sz w:val="18"/>
                <w:szCs w:val="18"/>
              </w:rPr>
              <w:t>interfacing</w:t>
            </w:r>
            <w:proofErr w:type="spellEnd"/>
            <w:r w:rsidRPr="00E1619E">
              <w:rPr>
                <w:sz w:val="18"/>
                <w:szCs w:val="18"/>
              </w:rPr>
              <w:t xml:space="preserve"> batterijen en elektriciteitsnet; besteedt ongeveer vijf werkdagen per maand</w:t>
            </w:r>
          </w:p>
        </w:tc>
      </w:tr>
      <w:tr w:rsidR="008E6A70" w:rsidRPr="00284D09" w14:paraId="1462ECE1"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09080E3" w14:textId="77777777" w:rsidR="008E6A70" w:rsidRPr="00E1619E" w:rsidRDefault="008E6A70" w:rsidP="0057124E">
            <w:pPr>
              <w:rPr>
                <w:sz w:val="18"/>
                <w:szCs w:val="18"/>
              </w:rPr>
            </w:pPr>
            <w:r w:rsidRPr="00E1619E">
              <w:rPr>
                <w:sz w:val="18"/>
                <w:szCs w:val="18"/>
              </w:rPr>
              <w:t xml:space="preserve">EU data </w:t>
            </w:r>
            <w:proofErr w:type="spellStart"/>
            <w:r w:rsidRPr="00E1619E">
              <w:rPr>
                <w:sz w:val="18"/>
                <w:szCs w:val="18"/>
              </w:rPr>
              <w:t>spaces</w:t>
            </w:r>
            <w:proofErr w:type="spellEnd"/>
          </w:p>
        </w:tc>
        <w:tc>
          <w:tcPr>
            <w:tcW w:w="2552" w:type="dxa"/>
          </w:tcPr>
          <w:p w14:paraId="52AD7515"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Geen</w:t>
            </w:r>
          </w:p>
        </w:tc>
        <w:tc>
          <w:tcPr>
            <w:tcW w:w="3538" w:type="dxa"/>
          </w:tcPr>
          <w:p w14:paraId="637180B1"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E1619E">
              <w:rPr>
                <w:sz w:val="18"/>
                <w:szCs w:val="18"/>
                <w:lang w:val="en-US"/>
              </w:rPr>
              <w:t xml:space="preserve">DG Connect, Policy Officer – Unit G1 Data Policy and Innovation </w:t>
            </w:r>
          </w:p>
        </w:tc>
      </w:tr>
      <w:tr w:rsidR="008E6A70" w:rsidRPr="00F92745" w14:paraId="69E05FE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08F6E8E" w14:textId="77777777" w:rsidR="008E6A70" w:rsidRPr="00E1619E" w:rsidRDefault="008E6A70" w:rsidP="0057124E">
            <w:pPr>
              <w:rPr>
                <w:sz w:val="18"/>
                <w:szCs w:val="18"/>
              </w:rPr>
            </w:pPr>
            <w:r w:rsidRPr="00E1619E">
              <w:rPr>
                <w:sz w:val="18"/>
                <w:szCs w:val="18"/>
              </w:rPr>
              <w:t>Privacy en security</w:t>
            </w:r>
          </w:p>
        </w:tc>
        <w:tc>
          <w:tcPr>
            <w:tcW w:w="2552" w:type="dxa"/>
            <w:shd w:val="clear" w:color="auto" w:fill="B8C9FF" w:themeFill="accent3" w:themeFillTint="66"/>
          </w:tcPr>
          <w:p w14:paraId="1990FEC7"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Overig (VNG Realisatie)</w:t>
            </w:r>
          </w:p>
        </w:tc>
        <w:tc>
          <w:tcPr>
            <w:tcW w:w="3538" w:type="dxa"/>
            <w:shd w:val="clear" w:color="auto" w:fill="B8C9FF" w:themeFill="accent3" w:themeFillTint="66"/>
          </w:tcPr>
          <w:p w14:paraId="6A8ACCD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Voorzitter brancheorganisatie</w:t>
            </w:r>
          </w:p>
        </w:tc>
      </w:tr>
      <w:tr w:rsidR="008E6A70" w:rsidRPr="00F92745" w14:paraId="536D3319"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6D78F91" w14:textId="77777777" w:rsidR="008E6A70" w:rsidRPr="00E1619E" w:rsidRDefault="008E6A70" w:rsidP="0057124E">
            <w:pPr>
              <w:rPr>
                <w:sz w:val="18"/>
                <w:szCs w:val="18"/>
              </w:rPr>
            </w:pPr>
            <w:r w:rsidRPr="00E1619E">
              <w:rPr>
                <w:sz w:val="18"/>
                <w:szCs w:val="18"/>
              </w:rPr>
              <w:t>XBRL</w:t>
            </w:r>
          </w:p>
        </w:tc>
        <w:tc>
          <w:tcPr>
            <w:tcW w:w="2552" w:type="dxa"/>
          </w:tcPr>
          <w:p w14:paraId="26AB96E1"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Geen</w:t>
            </w:r>
          </w:p>
        </w:tc>
        <w:tc>
          <w:tcPr>
            <w:tcW w:w="3538" w:type="dxa"/>
          </w:tcPr>
          <w:p w14:paraId="1FC7EA1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Software product manager en consultant</w:t>
            </w:r>
          </w:p>
        </w:tc>
      </w:tr>
      <w:tr w:rsidR="008E6A70" w:rsidRPr="00F92745" w14:paraId="76618078"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1730841C" w14:textId="77777777" w:rsidR="008E6A70" w:rsidRPr="00E1619E" w:rsidRDefault="008E6A70" w:rsidP="0057124E">
            <w:pPr>
              <w:rPr>
                <w:sz w:val="18"/>
                <w:szCs w:val="18"/>
              </w:rPr>
            </w:pPr>
            <w:r w:rsidRPr="00E1619E">
              <w:rPr>
                <w:sz w:val="18"/>
                <w:szCs w:val="18"/>
              </w:rPr>
              <w:t>Duurzaamheid en circulaire economie</w:t>
            </w:r>
          </w:p>
        </w:tc>
        <w:tc>
          <w:tcPr>
            <w:tcW w:w="2552" w:type="dxa"/>
            <w:shd w:val="clear" w:color="auto" w:fill="B8C9FF" w:themeFill="accent3" w:themeFillTint="66"/>
          </w:tcPr>
          <w:p w14:paraId="3B48EE07" w14:textId="2D41AA3F"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IEC en IEEE</w:t>
            </w:r>
            <w:r w:rsidRPr="00B30BEA">
              <w:rPr>
                <w:sz w:val="18"/>
                <w:szCs w:val="18"/>
              </w:rPr>
              <w:t>-SA</w:t>
            </w:r>
          </w:p>
        </w:tc>
        <w:tc>
          <w:tcPr>
            <w:tcW w:w="3538" w:type="dxa"/>
            <w:shd w:val="clear" w:color="auto" w:fill="B8C9FF" w:themeFill="accent3" w:themeFillTint="66"/>
          </w:tcPr>
          <w:p w14:paraId="77E063C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Standards &amp; </w:t>
            </w:r>
            <w:proofErr w:type="spellStart"/>
            <w:r w:rsidRPr="00E1619E">
              <w:rPr>
                <w:sz w:val="18"/>
                <w:szCs w:val="18"/>
              </w:rPr>
              <w:t>Regulations</w:t>
            </w:r>
            <w:proofErr w:type="spellEnd"/>
            <w:r w:rsidRPr="00E1619E">
              <w:rPr>
                <w:sz w:val="18"/>
                <w:szCs w:val="18"/>
              </w:rPr>
              <w:t xml:space="preserve"> professional</w:t>
            </w:r>
          </w:p>
        </w:tc>
      </w:tr>
      <w:tr w:rsidR="008E6A70" w:rsidRPr="00284D09" w14:paraId="65A924AD"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9077D88" w14:textId="77777777" w:rsidR="008E6A70" w:rsidRPr="00E1619E" w:rsidRDefault="008E6A70" w:rsidP="0057124E">
            <w:pPr>
              <w:rPr>
                <w:sz w:val="18"/>
                <w:szCs w:val="18"/>
              </w:rPr>
            </w:pPr>
            <w:r w:rsidRPr="00E1619E">
              <w:rPr>
                <w:sz w:val="18"/>
                <w:szCs w:val="18"/>
              </w:rPr>
              <w:t xml:space="preserve">Productdata </w:t>
            </w:r>
            <w:proofErr w:type="spellStart"/>
            <w:r w:rsidRPr="00E1619E">
              <w:rPr>
                <w:sz w:val="18"/>
                <w:szCs w:val="18"/>
              </w:rPr>
              <w:t>retail</w:t>
            </w:r>
            <w:proofErr w:type="spellEnd"/>
          </w:p>
        </w:tc>
        <w:tc>
          <w:tcPr>
            <w:tcW w:w="2552" w:type="dxa"/>
          </w:tcPr>
          <w:p w14:paraId="2F67BC00"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GS1</w:t>
            </w:r>
          </w:p>
        </w:tc>
        <w:tc>
          <w:tcPr>
            <w:tcW w:w="3538" w:type="dxa"/>
          </w:tcPr>
          <w:p w14:paraId="39A40D90" w14:textId="77777777" w:rsidR="008E6A70" w:rsidRPr="00526C8F"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it-IT"/>
              </w:rPr>
            </w:pPr>
            <w:r w:rsidRPr="00526C8F">
              <w:rPr>
                <w:sz w:val="18"/>
                <w:szCs w:val="18"/>
                <w:lang w:val="it-IT"/>
              </w:rPr>
              <w:t>Manager data quality en data governance</w:t>
            </w:r>
          </w:p>
        </w:tc>
      </w:tr>
      <w:tr w:rsidR="008E6A70" w:rsidRPr="00284D09" w14:paraId="6209383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B916F1A" w14:textId="77777777" w:rsidR="008E6A70" w:rsidRPr="00E1619E" w:rsidRDefault="008E6A70" w:rsidP="0057124E">
            <w:pPr>
              <w:rPr>
                <w:sz w:val="18"/>
                <w:szCs w:val="18"/>
              </w:rPr>
            </w:pPr>
            <w:r w:rsidRPr="00E1619E">
              <w:rPr>
                <w:sz w:val="18"/>
                <w:szCs w:val="18"/>
              </w:rPr>
              <w:t>EDI en e-facturatie</w:t>
            </w:r>
          </w:p>
        </w:tc>
        <w:tc>
          <w:tcPr>
            <w:tcW w:w="2552" w:type="dxa"/>
            <w:shd w:val="clear" w:color="auto" w:fill="B8C9FF" w:themeFill="accent3" w:themeFillTint="66"/>
          </w:tcPr>
          <w:p w14:paraId="256020AC" w14:textId="4343FAB0"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NEN en CEN</w:t>
            </w:r>
            <w:r w:rsidR="00171673">
              <w:rPr>
                <w:sz w:val="18"/>
                <w:szCs w:val="18"/>
              </w:rPr>
              <w:t xml:space="preserve"> </w:t>
            </w:r>
          </w:p>
        </w:tc>
        <w:tc>
          <w:tcPr>
            <w:tcW w:w="3538" w:type="dxa"/>
            <w:shd w:val="clear" w:color="auto" w:fill="B8C9FF" w:themeFill="accent3" w:themeFillTint="66"/>
          </w:tcPr>
          <w:p w14:paraId="73D2335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lang w:val="en-US"/>
              </w:rPr>
            </w:pPr>
            <w:r w:rsidRPr="00E1619E">
              <w:rPr>
                <w:sz w:val="18"/>
                <w:szCs w:val="18"/>
                <w:lang w:val="en-US"/>
              </w:rPr>
              <w:t>EDI/MFT Product Owner; EN16931</w:t>
            </w:r>
          </w:p>
        </w:tc>
      </w:tr>
      <w:tr w:rsidR="008E6A70" w:rsidRPr="00904945" w14:paraId="3858BD00"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9630204" w14:textId="77777777" w:rsidR="008E6A70" w:rsidRPr="00E1619E" w:rsidRDefault="008E6A70" w:rsidP="0057124E">
            <w:pPr>
              <w:rPr>
                <w:sz w:val="18"/>
                <w:szCs w:val="18"/>
              </w:rPr>
            </w:pPr>
            <w:r w:rsidRPr="00E1619E">
              <w:rPr>
                <w:sz w:val="18"/>
                <w:szCs w:val="18"/>
              </w:rPr>
              <w:t>Asset management</w:t>
            </w:r>
          </w:p>
        </w:tc>
        <w:tc>
          <w:tcPr>
            <w:tcW w:w="2552" w:type="dxa"/>
          </w:tcPr>
          <w:p w14:paraId="36511684"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ISO en NEN</w:t>
            </w:r>
          </w:p>
        </w:tc>
        <w:tc>
          <w:tcPr>
            <w:tcW w:w="3538" w:type="dxa"/>
          </w:tcPr>
          <w:p w14:paraId="5FD98F3B"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E1619E">
              <w:rPr>
                <w:sz w:val="18"/>
                <w:szCs w:val="18"/>
                <w:lang w:val="en-US"/>
              </w:rPr>
              <w:t>Adviseur</w:t>
            </w:r>
            <w:proofErr w:type="spellEnd"/>
            <w:r w:rsidRPr="00E1619E">
              <w:rPr>
                <w:sz w:val="18"/>
                <w:szCs w:val="18"/>
                <w:lang w:val="en-US"/>
              </w:rPr>
              <w:t xml:space="preserve"> </w:t>
            </w:r>
            <w:proofErr w:type="spellStart"/>
            <w:r w:rsidRPr="00E1619E">
              <w:rPr>
                <w:sz w:val="18"/>
                <w:szCs w:val="18"/>
                <w:lang w:val="en-US"/>
              </w:rPr>
              <w:t>Assetmanagement</w:t>
            </w:r>
            <w:proofErr w:type="spellEnd"/>
            <w:r w:rsidRPr="00E1619E">
              <w:rPr>
                <w:sz w:val="18"/>
                <w:szCs w:val="18"/>
                <w:lang w:val="en-US"/>
              </w:rPr>
              <w:t>, convenor ISO 55002; NEN 8026</w:t>
            </w:r>
          </w:p>
        </w:tc>
      </w:tr>
      <w:tr w:rsidR="008E6A70" w:rsidRPr="00717922" w14:paraId="6175B0EF"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19B3B5C2" w14:textId="77777777" w:rsidR="008E6A70" w:rsidRPr="00E1619E" w:rsidRDefault="008E6A70" w:rsidP="0057124E">
            <w:pPr>
              <w:rPr>
                <w:sz w:val="18"/>
                <w:szCs w:val="18"/>
              </w:rPr>
            </w:pPr>
            <w:r w:rsidRPr="00E1619E">
              <w:rPr>
                <w:sz w:val="18"/>
                <w:szCs w:val="18"/>
              </w:rPr>
              <w:t xml:space="preserve">Policy </w:t>
            </w:r>
            <w:proofErr w:type="spellStart"/>
            <w:r w:rsidRPr="00E1619E">
              <w:rPr>
                <w:sz w:val="18"/>
                <w:szCs w:val="18"/>
              </w:rPr>
              <w:t>Officer</w:t>
            </w:r>
            <w:proofErr w:type="spellEnd"/>
            <w:r w:rsidRPr="00E1619E">
              <w:rPr>
                <w:sz w:val="18"/>
                <w:szCs w:val="18"/>
              </w:rPr>
              <w:t xml:space="preserve"> ICT </w:t>
            </w:r>
            <w:proofErr w:type="spellStart"/>
            <w:r w:rsidRPr="00E1619E">
              <w:rPr>
                <w:sz w:val="18"/>
                <w:szCs w:val="18"/>
              </w:rPr>
              <w:t>standardisation</w:t>
            </w:r>
            <w:proofErr w:type="spellEnd"/>
          </w:p>
        </w:tc>
        <w:tc>
          <w:tcPr>
            <w:tcW w:w="2552" w:type="dxa"/>
            <w:shd w:val="clear" w:color="auto" w:fill="B8C9FF" w:themeFill="accent3" w:themeFillTint="66"/>
          </w:tcPr>
          <w:p w14:paraId="1E5083E2"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ETSI</w:t>
            </w:r>
          </w:p>
        </w:tc>
        <w:tc>
          <w:tcPr>
            <w:tcW w:w="3538" w:type="dxa"/>
            <w:shd w:val="clear" w:color="auto" w:fill="B8C9FF" w:themeFill="accent3" w:themeFillTint="66"/>
          </w:tcPr>
          <w:p w14:paraId="11E0359E" w14:textId="4F7E723A"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DG Connect, Beleidsvoorlichting en Internationale Zaken</w:t>
            </w:r>
            <w:r w:rsidR="00171673">
              <w:rPr>
                <w:sz w:val="18"/>
                <w:szCs w:val="18"/>
              </w:rPr>
              <w:t xml:space="preserve"> </w:t>
            </w:r>
          </w:p>
        </w:tc>
      </w:tr>
      <w:tr w:rsidR="008E6A70" w:rsidRPr="00717922" w14:paraId="153D8D3B"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F1C29C5" w14:textId="77777777" w:rsidR="008E6A70" w:rsidRPr="00E1619E" w:rsidRDefault="008E6A70" w:rsidP="0057124E">
            <w:pPr>
              <w:rPr>
                <w:sz w:val="18"/>
                <w:szCs w:val="18"/>
              </w:rPr>
            </w:pPr>
            <w:r w:rsidRPr="00E1619E">
              <w:rPr>
                <w:sz w:val="18"/>
                <w:szCs w:val="18"/>
              </w:rPr>
              <w:t>Technische en commerciële data in de procesindustrie</w:t>
            </w:r>
          </w:p>
        </w:tc>
        <w:tc>
          <w:tcPr>
            <w:tcW w:w="2552" w:type="dxa"/>
          </w:tcPr>
          <w:p w14:paraId="267B5DE2"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ISO</w:t>
            </w:r>
          </w:p>
        </w:tc>
        <w:tc>
          <w:tcPr>
            <w:tcW w:w="3538" w:type="dxa"/>
          </w:tcPr>
          <w:p w14:paraId="65CD6F8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E1619E">
              <w:rPr>
                <w:sz w:val="18"/>
                <w:szCs w:val="18"/>
              </w:rPr>
              <w:t>Principal</w:t>
            </w:r>
            <w:proofErr w:type="spellEnd"/>
            <w:r w:rsidRPr="00E1619E">
              <w:rPr>
                <w:sz w:val="18"/>
                <w:szCs w:val="18"/>
              </w:rPr>
              <w:t xml:space="preserve"> Engineer; ISO 15926, 14114, 19008</w:t>
            </w:r>
          </w:p>
        </w:tc>
      </w:tr>
      <w:tr w:rsidR="008E6A70" w:rsidRPr="002D079C" w14:paraId="14122BD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75675943" w14:textId="77777777" w:rsidR="008E6A70" w:rsidRPr="00E1619E" w:rsidRDefault="008E6A70" w:rsidP="0057124E">
            <w:pPr>
              <w:rPr>
                <w:sz w:val="18"/>
                <w:szCs w:val="18"/>
                <w:highlight w:val="yellow"/>
              </w:rPr>
            </w:pPr>
            <w:r w:rsidRPr="00E1619E">
              <w:rPr>
                <w:sz w:val="18"/>
                <w:szCs w:val="18"/>
              </w:rPr>
              <w:t>Coördineren van standaardisatie-initiatieven</w:t>
            </w:r>
          </w:p>
        </w:tc>
        <w:tc>
          <w:tcPr>
            <w:tcW w:w="2552" w:type="dxa"/>
            <w:shd w:val="clear" w:color="auto" w:fill="B8C9FF" w:themeFill="accent3" w:themeFillTint="66"/>
          </w:tcPr>
          <w:p w14:paraId="18D85CD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rFonts w:eastAsia="Times New Roman"/>
                <w:sz w:val="18"/>
                <w:szCs w:val="18"/>
                <w:highlight w:val="yellow"/>
              </w:rPr>
            </w:pPr>
            <w:r w:rsidRPr="00E1619E">
              <w:rPr>
                <w:sz w:val="18"/>
                <w:szCs w:val="18"/>
              </w:rPr>
              <w:t>Geen</w:t>
            </w:r>
          </w:p>
        </w:tc>
        <w:tc>
          <w:tcPr>
            <w:tcW w:w="3538" w:type="dxa"/>
            <w:shd w:val="clear" w:color="auto" w:fill="B8C9FF" w:themeFill="accent3" w:themeFillTint="66"/>
          </w:tcPr>
          <w:p w14:paraId="3F6EADE6"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highlight w:val="yellow"/>
                <w:lang w:val="en-US"/>
              </w:rPr>
            </w:pPr>
            <w:r w:rsidRPr="00E1619E">
              <w:rPr>
                <w:sz w:val="18"/>
                <w:szCs w:val="18"/>
                <w:lang w:val="en-US"/>
              </w:rPr>
              <w:t xml:space="preserve">DG Justice and Consumers </w:t>
            </w:r>
          </w:p>
        </w:tc>
      </w:tr>
    </w:tbl>
    <w:p w14:paraId="61CDBE87" w14:textId="7F075149" w:rsidR="00B52828" w:rsidRDefault="00B52828" w:rsidP="0057124E">
      <w:pPr>
        <w:ind w:left="708"/>
        <w:rPr>
          <w:lang w:val="en-US"/>
        </w:rPr>
      </w:pPr>
    </w:p>
    <w:p w14:paraId="56C656E7" w14:textId="77777777" w:rsidR="00B52828" w:rsidRDefault="00B52828">
      <w:pPr>
        <w:spacing w:after="160" w:line="259" w:lineRule="auto"/>
        <w:rPr>
          <w:lang w:val="en-US"/>
        </w:rPr>
      </w:pPr>
      <w:r>
        <w:rPr>
          <w:lang w:val="en-US"/>
        </w:rPr>
        <w:br w:type="page"/>
      </w:r>
    </w:p>
    <w:p w14:paraId="76079143" w14:textId="20C0F9FC" w:rsidR="00ED49C4" w:rsidRPr="00ED49C4" w:rsidRDefault="00ED49C4" w:rsidP="00ED49C4">
      <w:pPr>
        <w:pStyle w:val="Bijschrift"/>
        <w:spacing w:after="0"/>
      </w:pPr>
    </w:p>
    <w:p w14:paraId="40FD5C5C" w14:textId="1B5CBCCA" w:rsidR="00996138" w:rsidRPr="00CA73F2" w:rsidRDefault="00996138" w:rsidP="0057124E">
      <w:pPr>
        <w:pStyle w:val="Bijschrift"/>
        <w:spacing w:after="0" w:line="288" w:lineRule="auto"/>
      </w:pPr>
    </w:p>
    <w:p w14:paraId="4673ADC0" w14:textId="75E65DA4" w:rsidR="0058380D" w:rsidRPr="0058380D" w:rsidRDefault="0058380D" w:rsidP="0058380D">
      <w:pPr>
        <w:pStyle w:val="Bijschrift"/>
        <w:keepNext/>
        <w:rPr>
          <w:sz w:val="16"/>
          <w:szCs w:val="16"/>
        </w:rPr>
      </w:pPr>
      <w:r w:rsidRPr="0058380D">
        <w:rPr>
          <w:sz w:val="16"/>
          <w:szCs w:val="16"/>
        </w:rPr>
        <w:t xml:space="preserve">Tabel </w:t>
      </w:r>
      <w:r w:rsidRPr="0058380D">
        <w:rPr>
          <w:sz w:val="16"/>
          <w:szCs w:val="16"/>
        </w:rPr>
        <w:fldChar w:fldCharType="begin"/>
      </w:r>
      <w:r w:rsidRPr="0058380D">
        <w:rPr>
          <w:sz w:val="16"/>
          <w:szCs w:val="16"/>
        </w:rPr>
        <w:instrText xml:space="preserve"> SEQ Tabel \* ARABIC </w:instrText>
      </w:r>
      <w:r w:rsidRPr="0058380D">
        <w:rPr>
          <w:sz w:val="16"/>
          <w:szCs w:val="16"/>
        </w:rPr>
        <w:fldChar w:fldCharType="separate"/>
      </w:r>
      <w:r w:rsidRPr="0058380D">
        <w:rPr>
          <w:noProof/>
          <w:sz w:val="16"/>
          <w:szCs w:val="16"/>
        </w:rPr>
        <w:t>15</w:t>
      </w:r>
      <w:r w:rsidRPr="0058380D">
        <w:rPr>
          <w:sz w:val="16"/>
          <w:szCs w:val="16"/>
        </w:rPr>
        <w:fldChar w:fldCharType="end"/>
      </w:r>
      <w:r w:rsidRPr="0058380D">
        <w:rPr>
          <w:sz w:val="16"/>
          <w:szCs w:val="16"/>
        </w:rPr>
        <w:t xml:space="preserve"> Toont het aantal geïnterviewden, waar de geïnterviewde werkzaam is en grootte en type van de organisatie</w:t>
      </w:r>
    </w:p>
    <w:tbl>
      <w:tblPr>
        <w:tblStyle w:val="Rastertabel5donker-Accent3"/>
        <w:tblW w:w="9321" w:type="dxa"/>
        <w:tblLook w:val="04A0" w:firstRow="1" w:lastRow="0" w:firstColumn="1" w:lastColumn="0" w:noHBand="0" w:noVBand="1"/>
      </w:tblPr>
      <w:tblGrid>
        <w:gridCol w:w="2292"/>
        <w:gridCol w:w="964"/>
        <w:gridCol w:w="708"/>
        <w:gridCol w:w="729"/>
        <w:gridCol w:w="801"/>
        <w:gridCol w:w="1114"/>
        <w:gridCol w:w="1248"/>
        <w:gridCol w:w="1465"/>
      </w:tblGrid>
      <w:tr w:rsidR="00EE035F" w:rsidRPr="00CA73F2" w14:paraId="3FCF3C89" w14:textId="77777777" w:rsidTr="00F4794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top w:val="none" w:sz="0" w:space="0" w:color="auto"/>
              <w:left w:val="none" w:sz="0" w:space="0" w:color="auto"/>
              <w:right w:val="none" w:sz="0" w:space="0" w:color="auto"/>
            </w:tcBorders>
            <w:noWrap/>
            <w:hideMark/>
          </w:tcPr>
          <w:p w14:paraId="52CD0838" w14:textId="723406A3" w:rsidR="00EE035F" w:rsidRPr="00CA73F2" w:rsidRDefault="004C7CEC" w:rsidP="0057124E">
            <w:pPr>
              <w:jc w:val="center"/>
              <w:rPr>
                <w:rFonts w:ascii="Aptos Narrow" w:eastAsia="Times New Roman" w:hAnsi="Aptos Narrow" w:cs="Times New Roman"/>
                <w:color w:val="000000"/>
                <w:sz w:val="18"/>
                <w:szCs w:val="18"/>
                <w:lang w:eastAsia="nl-NL"/>
              </w:rPr>
            </w:pPr>
            <w:r w:rsidRPr="008A2DAC">
              <w:rPr>
                <w:rFonts w:ascii="Aptos Narrow" w:eastAsia="Times New Roman" w:hAnsi="Aptos Narrow" w:cs="Times New Roman"/>
                <w:sz w:val="18"/>
                <w:szCs w:val="18"/>
                <w:lang w:eastAsia="nl-NL"/>
              </w:rPr>
              <w:t>Organisat</w:t>
            </w:r>
            <w:r w:rsidR="008A2DAC" w:rsidRPr="008A2DAC">
              <w:rPr>
                <w:rFonts w:ascii="Aptos Narrow" w:eastAsia="Times New Roman" w:hAnsi="Aptos Narrow" w:cs="Times New Roman"/>
                <w:sz w:val="18"/>
                <w:szCs w:val="18"/>
                <w:lang w:eastAsia="nl-NL"/>
              </w:rPr>
              <w:t>ie</w:t>
            </w:r>
          </w:p>
        </w:tc>
        <w:tc>
          <w:tcPr>
            <w:tcW w:w="964" w:type="dxa"/>
            <w:tcBorders>
              <w:top w:val="none" w:sz="0" w:space="0" w:color="auto"/>
              <w:left w:val="none" w:sz="0" w:space="0" w:color="auto"/>
              <w:right w:val="none" w:sz="0" w:space="0" w:color="auto"/>
            </w:tcBorders>
            <w:noWrap/>
            <w:hideMark/>
          </w:tcPr>
          <w:p w14:paraId="1EC11B2C"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Micro</w:t>
            </w:r>
          </w:p>
        </w:tc>
        <w:tc>
          <w:tcPr>
            <w:tcW w:w="708" w:type="dxa"/>
            <w:tcBorders>
              <w:top w:val="none" w:sz="0" w:space="0" w:color="auto"/>
              <w:left w:val="none" w:sz="0" w:space="0" w:color="auto"/>
              <w:right w:val="none" w:sz="0" w:space="0" w:color="auto"/>
            </w:tcBorders>
            <w:noWrap/>
            <w:hideMark/>
          </w:tcPr>
          <w:p w14:paraId="713C1DC1" w14:textId="49311EC5" w:rsidR="00EE035F" w:rsidRPr="00CA73F2" w:rsidRDefault="009F7E8A"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Pr>
                <w:rFonts w:ascii="Aptos Narrow" w:eastAsia="Times New Roman" w:hAnsi="Aptos Narrow" w:cs="Times New Roman"/>
                <w:sz w:val="18"/>
                <w:szCs w:val="18"/>
                <w:lang w:eastAsia="nl-NL"/>
              </w:rPr>
              <w:t>Mkb</w:t>
            </w:r>
          </w:p>
        </w:tc>
        <w:tc>
          <w:tcPr>
            <w:tcW w:w="729" w:type="dxa"/>
            <w:tcBorders>
              <w:top w:val="none" w:sz="0" w:space="0" w:color="auto"/>
              <w:left w:val="none" w:sz="0" w:space="0" w:color="auto"/>
              <w:right w:val="none" w:sz="0" w:space="0" w:color="auto"/>
            </w:tcBorders>
            <w:noWrap/>
            <w:hideMark/>
          </w:tcPr>
          <w:p w14:paraId="2A4E6CDA"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Groot</w:t>
            </w:r>
          </w:p>
        </w:tc>
        <w:tc>
          <w:tcPr>
            <w:tcW w:w="801" w:type="dxa"/>
            <w:tcBorders>
              <w:top w:val="none" w:sz="0" w:space="0" w:color="auto"/>
              <w:left w:val="none" w:sz="0" w:space="0" w:color="auto"/>
              <w:right w:val="none" w:sz="0" w:space="0" w:color="auto"/>
            </w:tcBorders>
          </w:tcPr>
          <w:p w14:paraId="0E0E0809" w14:textId="6D31FE12" w:rsidR="00EE035F" w:rsidRPr="00CA73F2" w:rsidRDefault="000C3640"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w:t>
            </w:r>
            <w:r w:rsidR="003A5BF9" w:rsidRPr="00CA73F2">
              <w:rPr>
                <w:rFonts w:ascii="Aptos Narrow" w:eastAsia="Times New Roman" w:hAnsi="Aptos Narrow" w:cs="Times New Roman"/>
                <w:sz w:val="18"/>
                <w:szCs w:val="18"/>
                <w:lang w:eastAsia="nl-NL"/>
              </w:rPr>
              <w:t>Overig</w:t>
            </w:r>
          </w:p>
        </w:tc>
        <w:tc>
          <w:tcPr>
            <w:tcW w:w="1114" w:type="dxa"/>
            <w:tcBorders>
              <w:top w:val="none" w:sz="0" w:space="0" w:color="auto"/>
              <w:left w:val="none" w:sz="0" w:space="0" w:color="auto"/>
              <w:right w:val="none" w:sz="0" w:space="0" w:color="auto"/>
            </w:tcBorders>
            <w:noWrap/>
            <w:hideMark/>
          </w:tcPr>
          <w:p w14:paraId="1DB2A4DD" w14:textId="4638D9F3"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Overheid</w:t>
            </w:r>
          </w:p>
        </w:tc>
        <w:tc>
          <w:tcPr>
            <w:tcW w:w="1248" w:type="dxa"/>
            <w:tcBorders>
              <w:top w:val="none" w:sz="0" w:space="0" w:color="auto"/>
              <w:left w:val="none" w:sz="0" w:space="0" w:color="auto"/>
              <w:right w:val="none" w:sz="0" w:space="0" w:color="auto"/>
            </w:tcBorders>
            <w:noWrap/>
            <w:hideMark/>
          </w:tcPr>
          <w:p w14:paraId="696B7891"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Europese Commissie</w:t>
            </w:r>
          </w:p>
        </w:tc>
        <w:tc>
          <w:tcPr>
            <w:tcW w:w="1465" w:type="dxa"/>
            <w:tcBorders>
              <w:top w:val="none" w:sz="0" w:space="0" w:color="auto"/>
              <w:left w:val="none" w:sz="0" w:space="0" w:color="auto"/>
              <w:right w:val="none" w:sz="0" w:space="0" w:color="auto"/>
            </w:tcBorders>
            <w:noWrap/>
            <w:hideMark/>
          </w:tcPr>
          <w:p w14:paraId="5AFD3B0D"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sz w:val="18"/>
                <w:szCs w:val="18"/>
                <w:lang w:eastAsia="nl-NL"/>
              </w:rPr>
            </w:pPr>
            <w:r w:rsidRPr="00CA73F2">
              <w:rPr>
                <w:rFonts w:ascii="Aptos Narrow" w:eastAsia="Times New Roman" w:hAnsi="Aptos Narrow" w:cs="Times New Roman"/>
                <w:sz w:val="18"/>
                <w:szCs w:val="18"/>
                <w:lang w:eastAsia="nl-NL"/>
              </w:rPr>
              <w:t>Eindtotaal</w:t>
            </w:r>
          </w:p>
        </w:tc>
      </w:tr>
      <w:tr w:rsidR="00EE035F" w:rsidRPr="00CA73F2" w14:paraId="4B68655C"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C52334E"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ABN AMRO</w:t>
            </w:r>
          </w:p>
        </w:tc>
        <w:tc>
          <w:tcPr>
            <w:tcW w:w="964" w:type="dxa"/>
            <w:noWrap/>
          </w:tcPr>
          <w:p w14:paraId="48870184"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E51F80C"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9A5CF0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6172120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59053F1A" w14:textId="4BD5BAF4"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39529B5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11D483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D105605"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F054C2A"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Ahold Delhaize</w:t>
            </w:r>
          </w:p>
        </w:tc>
        <w:tc>
          <w:tcPr>
            <w:tcW w:w="964" w:type="dxa"/>
            <w:noWrap/>
          </w:tcPr>
          <w:p w14:paraId="0947EDF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2781807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E2922C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54CE164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7B270653" w14:textId="5DE27C79"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32A918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331E50D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12A3980"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6C0D8B4"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Betaalvereniging Nederland </w:t>
            </w:r>
          </w:p>
        </w:tc>
        <w:tc>
          <w:tcPr>
            <w:tcW w:w="964" w:type="dxa"/>
            <w:noWrap/>
          </w:tcPr>
          <w:p w14:paraId="0F4657E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8A6B241" w14:textId="458A21F0"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4E1114B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406E2A13" w14:textId="741A08AA" w:rsidR="00EE035F" w:rsidRPr="00CA73F2" w:rsidRDefault="001735D4"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Times New Roman" w:eastAsia="Times New Roman" w:hAnsi="Times New Roman" w:cs="Times New Roman"/>
                <w:sz w:val="18"/>
                <w:szCs w:val="18"/>
                <w:lang w:eastAsia="nl-NL"/>
              </w:rPr>
              <w:t>1</w:t>
            </w:r>
          </w:p>
        </w:tc>
        <w:tc>
          <w:tcPr>
            <w:tcW w:w="1114" w:type="dxa"/>
            <w:noWrap/>
          </w:tcPr>
          <w:p w14:paraId="0054BE06" w14:textId="6DF739B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4E0AA43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094B19D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7BD78489"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BEC9D6B"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BUNZL</w:t>
            </w:r>
          </w:p>
        </w:tc>
        <w:tc>
          <w:tcPr>
            <w:tcW w:w="964" w:type="dxa"/>
            <w:noWrap/>
          </w:tcPr>
          <w:p w14:paraId="6F5FFB5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03B3BC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0B70700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68D5C11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73856067" w14:textId="798B1C9E"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5ED0364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74BFC43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4834E89B"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16048710"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BZK/CIO Rijk</w:t>
            </w:r>
          </w:p>
        </w:tc>
        <w:tc>
          <w:tcPr>
            <w:tcW w:w="964" w:type="dxa"/>
            <w:noWrap/>
          </w:tcPr>
          <w:p w14:paraId="46BE3E1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B5FD01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5BDF75C"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3A4A9181" w14:textId="32D2E4D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p>
        </w:tc>
        <w:tc>
          <w:tcPr>
            <w:tcW w:w="1114" w:type="dxa"/>
            <w:noWrap/>
          </w:tcPr>
          <w:p w14:paraId="13C786CD" w14:textId="4FCE5974"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1248" w:type="dxa"/>
            <w:noWrap/>
          </w:tcPr>
          <w:p w14:paraId="688B1C0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3BBFCD54"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E3B348C"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30CC5B0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Centric</w:t>
            </w:r>
          </w:p>
        </w:tc>
        <w:tc>
          <w:tcPr>
            <w:tcW w:w="964" w:type="dxa"/>
            <w:noWrap/>
          </w:tcPr>
          <w:p w14:paraId="2ACCD16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E8AC05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C02054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0ACF8C3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7492352F" w14:textId="14DD59ED"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80F409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6C2DA5B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229E253"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305BBB6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CWI</w:t>
            </w:r>
          </w:p>
        </w:tc>
        <w:tc>
          <w:tcPr>
            <w:tcW w:w="964" w:type="dxa"/>
            <w:noWrap/>
          </w:tcPr>
          <w:p w14:paraId="4A30F80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3A89C7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0687F66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781102DD" w14:textId="39B15CC4" w:rsidR="00EE035F" w:rsidRPr="00CA73F2" w:rsidRDefault="001735D4"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1</w:t>
            </w:r>
          </w:p>
        </w:tc>
        <w:tc>
          <w:tcPr>
            <w:tcW w:w="1114" w:type="dxa"/>
            <w:noWrap/>
          </w:tcPr>
          <w:p w14:paraId="2904671F" w14:textId="6CCBFDC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8F4CF5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52C38749"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0E22DE50"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BDC45B9"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DG Connect</w:t>
            </w:r>
          </w:p>
        </w:tc>
        <w:tc>
          <w:tcPr>
            <w:tcW w:w="964" w:type="dxa"/>
            <w:noWrap/>
          </w:tcPr>
          <w:p w14:paraId="1C6B8D3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514797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5D850DA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79BF21C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546941FD" w14:textId="268C91B9"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651578F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1465" w:type="dxa"/>
            <w:noWrap/>
          </w:tcPr>
          <w:p w14:paraId="03CDEDA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r>
      <w:tr w:rsidR="00EE035F" w:rsidRPr="00CA73F2" w14:paraId="09A9A3A0"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AB750D7"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DG Just </w:t>
            </w:r>
          </w:p>
        </w:tc>
        <w:tc>
          <w:tcPr>
            <w:tcW w:w="964" w:type="dxa"/>
            <w:noWrap/>
          </w:tcPr>
          <w:p w14:paraId="15A547A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0B9F18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873ECE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06755F3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12538B53" w14:textId="466E09A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A14997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465" w:type="dxa"/>
            <w:noWrap/>
          </w:tcPr>
          <w:p w14:paraId="73511BE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78A8140B"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4BF6F815"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ENISA</w:t>
            </w:r>
          </w:p>
        </w:tc>
        <w:tc>
          <w:tcPr>
            <w:tcW w:w="964" w:type="dxa"/>
            <w:noWrap/>
          </w:tcPr>
          <w:p w14:paraId="5C9817F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1DD475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3107775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191705F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0679A25E" w14:textId="6973C344"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0356A34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1465" w:type="dxa"/>
            <w:noWrap/>
          </w:tcPr>
          <w:p w14:paraId="2DC1A37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0CECFDC0"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315DCB6" w14:textId="68D3DF75"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EZ/DE</w:t>
            </w:r>
          </w:p>
        </w:tc>
        <w:tc>
          <w:tcPr>
            <w:tcW w:w="964" w:type="dxa"/>
            <w:noWrap/>
          </w:tcPr>
          <w:p w14:paraId="58C10F8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17E8179"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6D39ABF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64FA3B82" w14:textId="714C3C9D"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p>
        </w:tc>
        <w:tc>
          <w:tcPr>
            <w:tcW w:w="1114" w:type="dxa"/>
            <w:noWrap/>
          </w:tcPr>
          <w:p w14:paraId="5887E91E" w14:textId="60457DDC"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710711F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7492A6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6F26560"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ACF6F09" w14:textId="23308ACF"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EZ/DEIZ</w:t>
            </w:r>
          </w:p>
        </w:tc>
        <w:tc>
          <w:tcPr>
            <w:tcW w:w="964" w:type="dxa"/>
            <w:noWrap/>
          </w:tcPr>
          <w:p w14:paraId="02E3A6A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27C39C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2C1E94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026E0676" w14:textId="14BE3F9C"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041F331F" w14:textId="00ACDB84"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3BF8D61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5439580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6B107415"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C27D823" w14:textId="79508BD2" w:rsidR="00EE035F" w:rsidRPr="00CA73F2" w:rsidRDefault="00EE035F" w:rsidP="0057124E">
            <w:pPr>
              <w:rPr>
                <w:rFonts w:ascii="Aptos Narrow" w:eastAsia="Times New Roman" w:hAnsi="Aptos Narrow" w:cs="Times New Roman"/>
                <w:b w:val="0"/>
                <w:bCs w:val="0"/>
                <w:sz w:val="18"/>
                <w:szCs w:val="18"/>
                <w:lang w:eastAsia="nl-NL"/>
              </w:rPr>
            </w:pPr>
            <w:proofErr w:type="spellStart"/>
            <w:r w:rsidRPr="00CA73F2">
              <w:rPr>
                <w:rFonts w:ascii="Aptos Narrow" w:hAnsi="Aptos Narrow"/>
                <w:b w:val="0"/>
                <w:bCs w:val="0"/>
                <w:sz w:val="18"/>
                <w:szCs w:val="18"/>
              </w:rPr>
              <w:t>Geonovum</w:t>
            </w:r>
            <w:proofErr w:type="spellEnd"/>
          </w:p>
        </w:tc>
        <w:tc>
          <w:tcPr>
            <w:tcW w:w="964" w:type="dxa"/>
            <w:noWrap/>
          </w:tcPr>
          <w:p w14:paraId="6F9B7C6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3B002C0C"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10A69DD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7397F3CC" w14:textId="619AFECA"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p>
        </w:tc>
        <w:tc>
          <w:tcPr>
            <w:tcW w:w="1114" w:type="dxa"/>
            <w:noWrap/>
          </w:tcPr>
          <w:p w14:paraId="630297B3" w14:textId="6E0FEA2F"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7582904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2CE512D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E9448AF"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1422962"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Huawei</w:t>
            </w:r>
          </w:p>
        </w:tc>
        <w:tc>
          <w:tcPr>
            <w:tcW w:w="964" w:type="dxa"/>
            <w:noWrap/>
          </w:tcPr>
          <w:p w14:paraId="123A9A3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D3A6B45"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29" w:type="dxa"/>
            <w:noWrap/>
          </w:tcPr>
          <w:p w14:paraId="7532209D"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4523674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1F1A0C44" w14:textId="34F8BACF"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45554F7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74D65BF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DD0E1E1"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9B555EF"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ING</w:t>
            </w:r>
          </w:p>
        </w:tc>
        <w:tc>
          <w:tcPr>
            <w:tcW w:w="964" w:type="dxa"/>
            <w:noWrap/>
          </w:tcPr>
          <w:p w14:paraId="3CAEB56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571E26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4D071C7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0D541FC4"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24DB46DD" w14:textId="56AB8682"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0B3A530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578FAC4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D61E565"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1176568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Koninklijke KPN N.V.</w:t>
            </w:r>
          </w:p>
        </w:tc>
        <w:tc>
          <w:tcPr>
            <w:tcW w:w="964" w:type="dxa"/>
            <w:noWrap/>
          </w:tcPr>
          <w:p w14:paraId="03E207B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14F5B7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C7599F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3C68DCF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36A12EA4" w14:textId="7D65909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6087181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9B4851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E5EDF3A"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FAA3613"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Philips International B.V.</w:t>
            </w:r>
          </w:p>
        </w:tc>
        <w:tc>
          <w:tcPr>
            <w:tcW w:w="964" w:type="dxa"/>
            <w:noWrap/>
          </w:tcPr>
          <w:p w14:paraId="0FE93D5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1E2DC3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726165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4F48FE5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0B351ACD" w14:textId="5E4D1C71"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0F51DE4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52C8046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D60A370"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8A6AA27" w14:textId="0D0E92C9" w:rsidR="00EE035F" w:rsidRPr="00CA73F2" w:rsidRDefault="00EE035F" w:rsidP="0057124E">
            <w:pPr>
              <w:rPr>
                <w:rFonts w:ascii="Aptos Narrow" w:eastAsia="Times New Roman" w:hAnsi="Aptos Narrow" w:cs="Times New Roman"/>
                <w:b w:val="0"/>
                <w:bCs w:val="0"/>
                <w:sz w:val="18"/>
                <w:szCs w:val="18"/>
                <w:lang w:eastAsia="nl-NL"/>
              </w:rPr>
            </w:pPr>
            <w:proofErr w:type="spellStart"/>
            <w:r w:rsidRPr="00CA73F2">
              <w:rPr>
                <w:rFonts w:ascii="Aptos Narrow" w:hAnsi="Aptos Narrow"/>
                <w:b w:val="0"/>
                <w:bCs w:val="0"/>
                <w:sz w:val="18"/>
                <w:szCs w:val="18"/>
              </w:rPr>
              <w:t>Qirion</w:t>
            </w:r>
            <w:proofErr w:type="spellEnd"/>
          </w:p>
        </w:tc>
        <w:tc>
          <w:tcPr>
            <w:tcW w:w="964" w:type="dxa"/>
            <w:noWrap/>
          </w:tcPr>
          <w:p w14:paraId="2CDAA49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AE7EEA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729" w:type="dxa"/>
            <w:noWrap/>
          </w:tcPr>
          <w:p w14:paraId="0EBC057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6715F95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5E2A7CEC" w14:textId="09679D9B"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1F0749A5"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75A1059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756360C"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3F6AC60C"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Rabobank</w:t>
            </w:r>
          </w:p>
        </w:tc>
        <w:tc>
          <w:tcPr>
            <w:tcW w:w="964" w:type="dxa"/>
            <w:noWrap/>
          </w:tcPr>
          <w:p w14:paraId="7E3C835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287774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51F87E9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168A425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451D5AEB" w14:textId="4635BC6C"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1235D11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35A2885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9D6A685"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164312C"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Rijksinspectie Digitale Infrastructuur</w:t>
            </w:r>
          </w:p>
        </w:tc>
        <w:tc>
          <w:tcPr>
            <w:tcW w:w="964" w:type="dxa"/>
            <w:noWrap/>
          </w:tcPr>
          <w:p w14:paraId="7BBF0B0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B17AFB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06BBE0B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2A4C15F6" w14:textId="122D714A"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70A85DA3" w14:textId="237A6A48"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1248" w:type="dxa"/>
            <w:noWrap/>
          </w:tcPr>
          <w:p w14:paraId="061D26E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276A735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3493574"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ABF09B7" w14:textId="3949642B"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Royal </w:t>
            </w:r>
            <w:proofErr w:type="spellStart"/>
            <w:r w:rsidRPr="00CA73F2">
              <w:rPr>
                <w:rFonts w:ascii="Aptos Narrow" w:hAnsi="Aptos Narrow"/>
                <w:b w:val="0"/>
                <w:bCs w:val="0"/>
                <w:sz w:val="18"/>
                <w:szCs w:val="18"/>
              </w:rPr>
              <w:t>HaskoningDHV</w:t>
            </w:r>
            <w:proofErr w:type="spellEnd"/>
            <w:r w:rsidRPr="00CA73F2">
              <w:rPr>
                <w:rFonts w:ascii="Aptos Narrow" w:hAnsi="Aptos Narrow"/>
                <w:b w:val="0"/>
                <w:bCs w:val="0"/>
                <w:sz w:val="18"/>
                <w:szCs w:val="18"/>
              </w:rPr>
              <w:t xml:space="preserve"> </w:t>
            </w:r>
          </w:p>
        </w:tc>
        <w:tc>
          <w:tcPr>
            <w:tcW w:w="964" w:type="dxa"/>
            <w:noWrap/>
          </w:tcPr>
          <w:p w14:paraId="0DE4A3A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767D06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29" w:type="dxa"/>
            <w:noWrap/>
          </w:tcPr>
          <w:p w14:paraId="04B3E8B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68B4E3E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04F3D61B" w14:textId="2ABB2631"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1969759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7DD0188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4DA282FE"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1A94714B"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RVIG</w:t>
            </w:r>
          </w:p>
        </w:tc>
        <w:tc>
          <w:tcPr>
            <w:tcW w:w="964" w:type="dxa"/>
            <w:noWrap/>
          </w:tcPr>
          <w:p w14:paraId="4BCB0F0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480C760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117E4E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00FF98EF" w14:textId="745FD88E"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2CB4170E" w14:textId="694E6EDA"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13E537F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5BA114A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1B5506A2"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E881DD1"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Shell</w:t>
            </w:r>
          </w:p>
        </w:tc>
        <w:tc>
          <w:tcPr>
            <w:tcW w:w="964" w:type="dxa"/>
            <w:noWrap/>
          </w:tcPr>
          <w:p w14:paraId="76ECC91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4EA91F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65EF06F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4F6FD87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1DEA7E1B" w14:textId="6BA5B724"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47F4A5E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0F8C7AF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750E857"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27EC263B"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SIDN</w:t>
            </w:r>
          </w:p>
        </w:tc>
        <w:tc>
          <w:tcPr>
            <w:tcW w:w="964" w:type="dxa"/>
            <w:noWrap/>
          </w:tcPr>
          <w:p w14:paraId="298373C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32FEA5E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6E2EDF9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3CDC334F" w14:textId="592B65E9" w:rsidR="00EE035F" w:rsidRPr="00CA73F2" w:rsidRDefault="001735D4"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1</w:t>
            </w:r>
          </w:p>
        </w:tc>
        <w:tc>
          <w:tcPr>
            <w:tcW w:w="1114" w:type="dxa"/>
            <w:noWrap/>
          </w:tcPr>
          <w:p w14:paraId="174378F2" w14:textId="67D4E84C"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1283A97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600913F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EE204FD"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55EE2F1D" w14:textId="00EE5DB9" w:rsidR="00EE035F" w:rsidRPr="00CA73F2" w:rsidRDefault="00EE035F" w:rsidP="0057124E">
            <w:pPr>
              <w:rPr>
                <w:rFonts w:ascii="Aptos Narrow" w:eastAsia="Times New Roman" w:hAnsi="Aptos Narrow" w:cs="Times New Roman"/>
                <w:b w:val="0"/>
                <w:bCs w:val="0"/>
                <w:sz w:val="18"/>
                <w:szCs w:val="18"/>
                <w:lang w:eastAsia="nl-NL"/>
              </w:rPr>
            </w:pPr>
            <w:proofErr w:type="spellStart"/>
            <w:r w:rsidRPr="00CA73F2">
              <w:rPr>
                <w:rFonts w:ascii="Aptos Narrow" w:hAnsi="Aptos Narrow"/>
                <w:b w:val="0"/>
                <w:bCs w:val="0"/>
                <w:sz w:val="18"/>
                <w:szCs w:val="18"/>
              </w:rPr>
              <w:t>Signify</w:t>
            </w:r>
            <w:proofErr w:type="spellEnd"/>
          </w:p>
        </w:tc>
        <w:tc>
          <w:tcPr>
            <w:tcW w:w="964" w:type="dxa"/>
            <w:noWrap/>
          </w:tcPr>
          <w:p w14:paraId="2D925FC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370180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5E567EC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5EFDE3A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3749DDDA" w14:textId="0D0A4B7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27D0B3F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0C94ADF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E643CB4"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FE64336" w14:textId="43B401EC"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Software </w:t>
            </w:r>
            <w:proofErr w:type="spellStart"/>
            <w:r w:rsidRPr="00CA73F2">
              <w:rPr>
                <w:rFonts w:ascii="Aptos Narrow" w:hAnsi="Aptos Narrow"/>
                <w:b w:val="0"/>
                <w:bCs w:val="0"/>
                <w:sz w:val="18"/>
                <w:szCs w:val="18"/>
              </w:rPr>
              <w:t>Improvement</w:t>
            </w:r>
            <w:proofErr w:type="spellEnd"/>
            <w:r w:rsidRPr="00CA73F2">
              <w:rPr>
                <w:rFonts w:ascii="Aptos Narrow" w:hAnsi="Aptos Narrow"/>
                <w:b w:val="0"/>
                <w:bCs w:val="0"/>
                <w:sz w:val="18"/>
                <w:szCs w:val="18"/>
              </w:rPr>
              <w:t xml:space="preserve"> Group</w:t>
            </w:r>
          </w:p>
        </w:tc>
        <w:tc>
          <w:tcPr>
            <w:tcW w:w="964" w:type="dxa"/>
            <w:noWrap/>
          </w:tcPr>
          <w:p w14:paraId="3FAD5EA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9145BF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729" w:type="dxa"/>
            <w:noWrap/>
          </w:tcPr>
          <w:p w14:paraId="1D19213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2BBD454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681D33F1" w14:textId="78C153EB"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435E9E6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1FEEFCC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1A694338"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56799A22"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Surf</w:t>
            </w:r>
          </w:p>
        </w:tc>
        <w:tc>
          <w:tcPr>
            <w:tcW w:w="964" w:type="dxa"/>
            <w:noWrap/>
          </w:tcPr>
          <w:p w14:paraId="121AF4E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2F3200A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C4F21F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2DCB9F31" w14:textId="59A39BB6" w:rsidR="00EE035F" w:rsidRPr="00CA73F2" w:rsidRDefault="001735D4"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1</w:t>
            </w:r>
          </w:p>
        </w:tc>
        <w:tc>
          <w:tcPr>
            <w:tcW w:w="1114" w:type="dxa"/>
            <w:noWrap/>
          </w:tcPr>
          <w:p w14:paraId="72D6D5C5" w14:textId="5CC2180A"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36D3ECF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7B377AA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690EBEF1"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53447A35"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TNO</w:t>
            </w:r>
          </w:p>
        </w:tc>
        <w:tc>
          <w:tcPr>
            <w:tcW w:w="964" w:type="dxa"/>
            <w:noWrap/>
          </w:tcPr>
          <w:p w14:paraId="05112C4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EDD792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117D148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801" w:type="dxa"/>
          </w:tcPr>
          <w:p w14:paraId="06728C2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0689263C" w14:textId="158ABC9D"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568C7F3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66F8923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r>
      <w:tr w:rsidR="00CA73F2" w:rsidRPr="00CA73F2" w14:paraId="3E3C1D5B"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noWrap/>
          </w:tcPr>
          <w:p w14:paraId="75C017C3"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UL Solutions (FIME)</w:t>
            </w:r>
          </w:p>
        </w:tc>
        <w:tc>
          <w:tcPr>
            <w:tcW w:w="964" w:type="dxa"/>
            <w:noWrap/>
          </w:tcPr>
          <w:p w14:paraId="655C897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2A12EE0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29" w:type="dxa"/>
            <w:noWrap/>
          </w:tcPr>
          <w:p w14:paraId="334355A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42F1ED5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393A5F02" w14:textId="68D4B35D"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0F5B9A0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4831EC1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45C2271"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233EF97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VWS</w:t>
            </w:r>
          </w:p>
        </w:tc>
        <w:tc>
          <w:tcPr>
            <w:tcW w:w="964" w:type="dxa"/>
            <w:noWrap/>
          </w:tcPr>
          <w:p w14:paraId="41F4EFB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C9C529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441A076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615237A5" w14:textId="45C2B416"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359C025E" w14:textId="72EF4C62"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3D13B035"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75BB5D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183DBA2E"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DA2365E" w14:textId="40AC925D"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ZZP-er</w:t>
            </w:r>
          </w:p>
        </w:tc>
        <w:tc>
          <w:tcPr>
            <w:tcW w:w="964" w:type="dxa"/>
            <w:noWrap/>
          </w:tcPr>
          <w:p w14:paraId="030CB4E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708" w:type="dxa"/>
            <w:noWrap/>
          </w:tcPr>
          <w:p w14:paraId="1983D19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10D3E8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715A660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24242D90" w14:textId="102833DD"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1AF4BE7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A3B83D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r>
      <w:tr w:rsidR="00CA73F2" w:rsidRPr="00CA73F2" w14:paraId="20F6AA1F"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noWrap/>
          </w:tcPr>
          <w:p w14:paraId="131C3FD8" w14:textId="77777777" w:rsidR="00EE035F" w:rsidRPr="00CA73F2" w:rsidRDefault="00EE035F" w:rsidP="00CA73F2">
            <w:pPr>
              <w:jc w:val="right"/>
              <w:rPr>
                <w:rFonts w:ascii="Aptos Narrow" w:eastAsia="Times New Roman" w:hAnsi="Aptos Narrow" w:cs="Times New Roman"/>
                <w:color w:val="000000"/>
                <w:sz w:val="18"/>
                <w:szCs w:val="18"/>
                <w:lang w:eastAsia="nl-NL"/>
              </w:rPr>
            </w:pPr>
            <w:r w:rsidRPr="00CA73F2">
              <w:rPr>
                <w:rFonts w:ascii="Aptos Narrow" w:eastAsia="Times New Roman" w:hAnsi="Aptos Narrow" w:cs="Times New Roman"/>
                <w:b w:val="0"/>
                <w:bCs w:val="0"/>
                <w:sz w:val="18"/>
                <w:szCs w:val="18"/>
                <w:lang w:eastAsia="nl-NL"/>
              </w:rPr>
              <w:t>Totaal</w:t>
            </w:r>
          </w:p>
        </w:tc>
        <w:tc>
          <w:tcPr>
            <w:tcW w:w="964" w:type="dxa"/>
            <w:noWrap/>
          </w:tcPr>
          <w:p w14:paraId="3DC9FFB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708" w:type="dxa"/>
            <w:noWrap/>
          </w:tcPr>
          <w:p w14:paraId="0964A6F7" w14:textId="734F1662" w:rsidR="00EE035F" w:rsidRPr="00CA73F2" w:rsidRDefault="00720914"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729" w:type="dxa"/>
            <w:noWrap/>
          </w:tcPr>
          <w:p w14:paraId="7566192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15</w:t>
            </w:r>
          </w:p>
        </w:tc>
        <w:tc>
          <w:tcPr>
            <w:tcW w:w="801" w:type="dxa"/>
          </w:tcPr>
          <w:p w14:paraId="4A288D1A" w14:textId="14E53606" w:rsidR="00EE035F" w:rsidRPr="00CA73F2" w:rsidRDefault="00720914"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4</w:t>
            </w:r>
          </w:p>
        </w:tc>
        <w:tc>
          <w:tcPr>
            <w:tcW w:w="1114" w:type="dxa"/>
            <w:noWrap/>
          </w:tcPr>
          <w:p w14:paraId="68DF3186" w14:textId="3C1A9A06" w:rsidR="00EE035F" w:rsidRPr="00CA73F2" w:rsidRDefault="001735D4"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7</w:t>
            </w:r>
          </w:p>
        </w:tc>
        <w:tc>
          <w:tcPr>
            <w:tcW w:w="1248" w:type="dxa"/>
            <w:noWrap/>
          </w:tcPr>
          <w:p w14:paraId="557BCB6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4</w:t>
            </w:r>
          </w:p>
        </w:tc>
        <w:tc>
          <w:tcPr>
            <w:tcW w:w="1465" w:type="dxa"/>
            <w:noWrap/>
          </w:tcPr>
          <w:p w14:paraId="0937139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34</w:t>
            </w:r>
          </w:p>
        </w:tc>
      </w:tr>
    </w:tbl>
    <w:p w14:paraId="2870D67C" w14:textId="77777777" w:rsidR="00996138" w:rsidRDefault="00996138" w:rsidP="0057124E">
      <w:pPr>
        <w:ind w:left="708"/>
        <w:rPr>
          <w:lang w:val="en-US"/>
        </w:rPr>
      </w:pPr>
    </w:p>
    <w:p w14:paraId="20E46E35" w14:textId="045287D7" w:rsidR="00A20E2B" w:rsidRPr="00142808" w:rsidRDefault="000C3640" w:rsidP="007A23CE">
      <w:pPr>
        <w:pStyle w:val="Bijschrift"/>
      </w:pPr>
      <w:r>
        <w:t>*</w:t>
      </w:r>
      <w:r w:rsidR="00A20E2B" w:rsidRPr="00142808">
        <w:t>Overig: stichting</w:t>
      </w:r>
      <w:r w:rsidR="00EE4A9F" w:rsidRPr="00142808">
        <w:t xml:space="preserve">, </w:t>
      </w:r>
      <w:r w:rsidR="00A20E2B" w:rsidRPr="00142808">
        <w:t>coöperatie met publieke taken</w:t>
      </w:r>
      <w:r w:rsidR="00C461E0" w:rsidRPr="00142808">
        <w:t>, brancheorganisatie</w:t>
      </w:r>
    </w:p>
    <w:p w14:paraId="5533D849" w14:textId="406DBE47" w:rsidR="00CA73F2" w:rsidRDefault="00CA73F2">
      <w:pPr>
        <w:spacing w:after="160" w:line="259" w:lineRule="auto"/>
      </w:pPr>
      <w:r>
        <w:br w:type="page"/>
      </w:r>
    </w:p>
    <w:p w14:paraId="33AD93D6" w14:textId="2E105E94" w:rsidR="00EA4832" w:rsidRDefault="00EA4832" w:rsidP="0096471B">
      <w:pPr>
        <w:pStyle w:val="Kop3"/>
      </w:pPr>
      <w:bookmarkStart w:id="337" w:name="_Toc196564682"/>
      <w:r w:rsidRPr="006D268C">
        <w:lastRenderedPageBreak/>
        <w:t>Vragenlijst</w:t>
      </w:r>
      <w:bookmarkEnd w:id="337"/>
    </w:p>
    <w:p w14:paraId="428D34D1" w14:textId="1B445DC9" w:rsidR="009928DF" w:rsidRPr="0096471B" w:rsidRDefault="009D6749" w:rsidP="006D45CD">
      <w:r w:rsidRPr="1B12DF6E">
        <w:t xml:space="preserve">Voor dit onderzoek </w:t>
      </w:r>
      <w:r w:rsidR="007829AF" w:rsidRPr="1B12DF6E">
        <w:t>is gebruik gemaakt van</w:t>
      </w:r>
      <w:r w:rsidR="007C08B2" w:rsidRPr="1B12DF6E">
        <w:t xml:space="preserve"> </w:t>
      </w:r>
      <w:r w:rsidR="002A6C2B">
        <w:t>‘</w:t>
      </w:r>
      <w:r w:rsidR="0087539A" w:rsidRPr="1B12DF6E">
        <w:t>sem</w:t>
      </w:r>
      <w:r w:rsidR="006D0547" w:rsidRPr="1B12DF6E">
        <w:t>i</w:t>
      </w:r>
      <w:r w:rsidR="0087539A" w:rsidRPr="1B12DF6E">
        <w:t>-</w:t>
      </w:r>
      <w:proofErr w:type="spellStart"/>
      <w:r w:rsidR="007C08B2" w:rsidRPr="1B12DF6E">
        <w:t>structured</w:t>
      </w:r>
      <w:proofErr w:type="spellEnd"/>
      <w:r w:rsidR="007C08B2" w:rsidRPr="1B12DF6E">
        <w:t xml:space="preserve"> interviews</w:t>
      </w:r>
      <w:r w:rsidR="002A6C2B">
        <w:t>’</w:t>
      </w:r>
      <w:r w:rsidR="00223223" w:rsidRPr="1B12DF6E">
        <w:t xml:space="preserve"> waarbij onderstaande</w:t>
      </w:r>
      <w:r w:rsidR="00A92B4B" w:rsidRPr="1B12DF6E">
        <w:t xml:space="preserve"> vragen</w:t>
      </w:r>
      <w:r w:rsidR="00ED70EA" w:rsidRPr="1B12DF6E">
        <w:t xml:space="preserve"> de leidraad vormde</w:t>
      </w:r>
      <w:r w:rsidR="00511740" w:rsidRPr="1B12DF6E">
        <w:t>n</w:t>
      </w:r>
      <w:r w:rsidR="00ED70EA" w:rsidRPr="1B12DF6E">
        <w:t xml:space="preserve"> voor het gesprek</w:t>
      </w:r>
      <w:r w:rsidR="0087539A" w:rsidRPr="1B12DF6E">
        <w:t>.</w:t>
      </w:r>
    </w:p>
    <w:p w14:paraId="250D4AB7" w14:textId="2C3EC338" w:rsidR="00EA4832" w:rsidRPr="0096471B" w:rsidRDefault="00EA4832" w:rsidP="0096471B">
      <w:pPr>
        <w:pStyle w:val="Kop3"/>
        <w:rPr>
          <w:lang w:val="en-US"/>
        </w:rPr>
      </w:pPr>
      <w:bookmarkStart w:id="338" w:name="_Toc196564683"/>
      <w:r w:rsidRPr="002A6C2B">
        <w:t>Kennismaken</w:t>
      </w:r>
      <w:bookmarkEnd w:id="338"/>
    </w:p>
    <w:p w14:paraId="09F81D62" w14:textId="77777777" w:rsidR="00EA4832" w:rsidRPr="002A6C2B" w:rsidRDefault="00EA4832" w:rsidP="00FF3F19">
      <w:pPr>
        <w:pStyle w:val="Lijstalinea"/>
        <w:numPr>
          <w:ilvl w:val="0"/>
          <w:numId w:val="6"/>
        </w:numPr>
        <w:rPr>
          <w:szCs w:val="20"/>
        </w:rPr>
      </w:pPr>
      <w:r w:rsidRPr="002A6C2B">
        <w:rPr>
          <w:szCs w:val="20"/>
        </w:rPr>
        <w:t xml:space="preserve">Bedankt dat u wilt meewerken aan dit interview. Wij zijn benieuwd wat uw interesse is om aan ons onderzoek mee te doen. Heeft u daar een specifieke reden voor? </w:t>
      </w:r>
      <w:r w:rsidRPr="006D45CD">
        <w:rPr>
          <w:szCs w:val="20"/>
        </w:rPr>
        <w:t>[Bijvoorbeeld: het is mijn intrinsieke motivatie om mijn kennis in standaarden te laten opnemen; ik ben gestuurd door mijn organisatie om niet de boot te missen]</w:t>
      </w:r>
    </w:p>
    <w:p w14:paraId="0E8BF659" w14:textId="77777777" w:rsidR="00EA4832" w:rsidRPr="002A6C2B" w:rsidRDefault="00EA4832" w:rsidP="00FF3F19">
      <w:pPr>
        <w:pStyle w:val="Lijstalinea"/>
        <w:numPr>
          <w:ilvl w:val="0"/>
          <w:numId w:val="6"/>
        </w:numPr>
        <w:rPr>
          <w:szCs w:val="20"/>
        </w:rPr>
      </w:pPr>
      <w:r w:rsidRPr="002A6C2B">
        <w:rPr>
          <w:szCs w:val="20"/>
        </w:rPr>
        <w:t>Wat is uw functie in de organisatie waar u werkzaam bent?</w:t>
      </w:r>
    </w:p>
    <w:p w14:paraId="7C29C2A8" w14:textId="77777777" w:rsidR="00171673" w:rsidRDefault="00EA4832" w:rsidP="00FF3F19">
      <w:pPr>
        <w:pStyle w:val="Lijstalinea"/>
        <w:numPr>
          <w:ilvl w:val="0"/>
          <w:numId w:val="6"/>
        </w:numPr>
        <w:rPr>
          <w:szCs w:val="20"/>
        </w:rPr>
      </w:pPr>
      <w:r w:rsidRPr="002A6C2B">
        <w:rPr>
          <w:szCs w:val="20"/>
        </w:rPr>
        <w:t xml:space="preserve">Wat is uw huidige rol binnen de </w:t>
      </w:r>
      <w:r w:rsidR="00543F2C" w:rsidRPr="002A6C2B">
        <w:rPr>
          <w:szCs w:val="20"/>
        </w:rPr>
        <w:t>standaardisatie-organisatie</w:t>
      </w:r>
      <w:r w:rsidRPr="002A6C2B">
        <w:rPr>
          <w:szCs w:val="20"/>
        </w:rPr>
        <w:t>(s) waaraan u deelneemt?</w:t>
      </w:r>
    </w:p>
    <w:p w14:paraId="1996579A" w14:textId="2D0A3897" w:rsidR="00EA4832" w:rsidRPr="002A6C2B" w:rsidRDefault="00EA4832" w:rsidP="00FF3F19">
      <w:pPr>
        <w:pStyle w:val="Lijstalinea"/>
        <w:numPr>
          <w:ilvl w:val="1"/>
          <w:numId w:val="6"/>
        </w:numPr>
        <w:rPr>
          <w:szCs w:val="20"/>
        </w:rPr>
      </w:pPr>
      <w:r w:rsidRPr="002A6C2B">
        <w:rPr>
          <w:szCs w:val="20"/>
        </w:rPr>
        <w:t>Welke activiteiten onderneemt u daar zelf?</w:t>
      </w:r>
    </w:p>
    <w:p w14:paraId="56EB20C9" w14:textId="42864C73" w:rsidR="0050003E" w:rsidRPr="0096471B" w:rsidRDefault="00EA4832" w:rsidP="006D45CD">
      <w:pPr>
        <w:pStyle w:val="Lijstalinea"/>
        <w:numPr>
          <w:ilvl w:val="1"/>
          <w:numId w:val="6"/>
        </w:numPr>
        <w:rPr>
          <w:szCs w:val="20"/>
        </w:rPr>
      </w:pPr>
      <w:r w:rsidRPr="002A6C2B">
        <w:rPr>
          <w:szCs w:val="20"/>
        </w:rPr>
        <w:t>Verricht u die activiteiten alleen, of werkt u daarin samen met collega’s van uw organisatie?</w:t>
      </w:r>
    </w:p>
    <w:p w14:paraId="451F5894" w14:textId="352FB2D1" w:rsidR="00EA4832" w:rsidRPr="002A6C2B" w:rsidRDefault="00EA4832" w:rsidP="0096471B">
      <w:pPr>
        <w:pStyle w:val="Kop3"/>
      </w:pPr>
      <w:bookmarkStart w:id="339" w:name="_Toc196564684"/>
      <w:r w:rsidRPr="002A6C2B">
        <w:t>Participatie in de ontwikkeling van standaarden</w:t>
      </w:r>
      <w:bookmarkEnd w:id="339"/>
    </w:p>
    <w:p w14:paraId="5E9601B3" w14:textId="3B5218F3" w:rsidR="00EA4832" w:rsidRPr="003A0ACB" w:rsidRDefault="00EA4832" w:rsidP="00FF3F19">
      <w:pPr>
        <w:pStyle w:val="Lijstalinea"/>
        <w:numPr>
          <w:ilvl w:val="0"/>
          <w:numId w:val="6"/>
        </w:numPr>
        <w:rPr>
          <w:szCs w:val="20"/>
        </w:rPr>
      </w:pPr>
      <w:r w:rsidRPr="002A6C2B">
        <w:rPr>
          <w:szCs w:val="20"/>
        </w:rPr>
        <w:t xml:space="preserve">Wat is de positie van uw organisatie ten opzichte van andere partijen in het veld? </w:t>
      </w:r>
      <w:r w:rsidRPr="003A0ACB">
        <w:rPr>
          <w:szCs w:val="20"/>
        </w:rPr>
        <w:t>[Denk in termen van “wij zijn de grootste speler in dit veld; er is geen dominante partij, etc.”]</w:t>
      </w:r>
      <w:r w:rsidR="001E6927">
        <w:rPr>
          <w:szCs w:val="20"/>
        </w:rPr>
        <w:t>.</w:t>
      </w:r>
    </w:p>
    <w:p w14:paraId="3BCC2B5C" w14:textId="5794069B" w:rsidR="00EA4832" w:rsidRPr="003A0ACB" w:rsidRDefault="00EA4832" w:rsidP="00FF3F19">
      <w:pPr>
        <w:pStyle w:val="Lijstalinea"/>
        <w:numPr>
          <w:ilvl w:val="0"/>
          <w:numId w:val="6"/>
        </w:numPr>
        <w:rPr>
          <w:szCs w:val="20"/>
        </w:rPr>
      </w:pPr>
      <w:r w:rsidRPr="003A0ACB">
        <w:rPr>
          <w:szCs w:val="20"/>
        </w:rPr>
        <w:t>Kunt u aangeven aan welke gremia en standaardisatieprocessen u heeft deelgenomen? Welke standaarden zijn daarin behandeld? [Denk in termen van beleidscommissies, technische commissies en werkgroepen]</w:t>
      </w:r>
      <w:r w:rsidR="001E6927">
        <w:rPr>
          <w:szCs w:val="20"/>
        </w:rPr>
        <w:t>.</w:t>
      </w:r>
    </w:p>
    <w:p w14:paraId="22A84184" w14:textId="77777777" w:rsidR="00EA4832" w:rsidRPr="002A6C2B" w:rsidRDefault="00EA4832" w:rsidP="00FF3F19">
      <w:pPr>
        <w:pStyle w:val="Lijstalinea"/>
        <w:numPr>
          <w:ilvl w:val="0"/>
          <w:numId w:val="6"/>
        </w:numPr>
        <w:rPr>
          <w:szCs w:val="20"/>
        </w:rPr>
      </w:pPr>
      <w:r w:rsidRPr="002A6C2B">
        <w:rPr>
          <w:szCs w:val="20"/>
        </w:rPr>
        <w:t>Wat is uw ervaring tot nu toe met ontwikkeling van standaarden? Hierbij denken we aan ervaring wat betreft:</w:t>
      </w:r>
    </w:p>
    <w:p w14:paraId="2BE6174E" w14:textId="77777777" w:rsidR="00EA4832" w:rsidRPr="002A6C2B" w:rsidRDefault="00EA4832" w:rsidP="00FF3F19">
      <w:pPr>
        <w:pStyle w:val="Lijstalinea"/>
        <w:numPr>
          <w:ilvl w:val="1"/>
          <w:numId w:val="6"/>
        </w:numPr>
        <w:rPr>
          <w:szCs w:val="20"/>
        </w:rPr>
      </w:pPr>
      <w:r w:rsidRPr="002A6C2B">
        <w:rPr>
          <w:szCs w:val="20"/>
        </w:rPr>
        <w:t>De procedures om deel te nemen aan de ontwikkeling van standaarden?</w:t>
      </w:r>
    </w:p>
    <w:p w14:paraId="3518E793" w14:textId="64CE4A76" w:rsidR="00EA4832" w:rsidRPr="002A6C2B" w:rsidRDefault="00EA4832" w:rsidP="00FF3F19">
      <w:pPr>
        <w:pStyle w:val="Lijstalinea"/>
        <w:numPr>
          <w:ilvl w:val="1"/>
          <w:numId w:val="6"/>
        </w:numPr>
        <w:rPr>
          <w:szCs w:val="20"/>
        </w:rPr>
      </w:pPr>
      <w:r w:rsidRPr="002A6C2B">
        <w:rPr>
          <w:szCs w:val="20"/>
        </w:rPr>
        <w:t>Het proces om tot de standaarden zelf te komen</w:t>
      </w:r>
      <w:r w:rsidR="001E6927">
        <w:rPr>
          <w:szCs w:val="20"/>
        </w:rPr>
        <w:t>.</w:t>
      </w:r>
    </w:p>
    <w:p w14:paraId="1778BCE2" w14:textId="590B8F1F" w:rsidR="00EA4832" w:rsidRPr="002A6C2B" w:rsidRDefault="00EA4832" w:rsidP="00FF3F19">
      <w:pPr>
        <w:pStyle w:val="Lijstalinea"/>
        <w:numPr>
          <w:ilvl w:val="1"/>
          <w:numId w:val="6"/>
        </w:numPr>
        <w:rPr>
          <w:szCs w:val="20"/>
        </w:rPr>
      </w:pPr>
      <w:r w:rsidRPr="002A6C2B">
        <w:rPr>
          <w:szCs w:val="20"/>
        </w:rPr>
        <w:t>De bruikbaarheid van de gerealiseerde standaarden</w:t>
      </w:r>
      <w:r w:rsidR="001E6927">
        <w:rPr>
          <w:szCs w:val="20"/>
        </w:rPr>
        <w:t>.</w:t>
      </w:r>
    </w:p>
    <w:p w14:paraId="0DF2F2B6" w14:textId="77777777" w:rsidR="00EA4832" w:rsidRPr="002A6C2B" w:rsidRDefault="00EA4832" w:rsidP="00FF3F19">
      <w:pPr>
        <w:pStyle w:val="Lijstalinea"/>
        <w:numPr>
          <w:ilvl w:val="1"/>
          <w:numId w:val="6"/>
        </w:numPr>
        <w:rPr>
          <w:szCs w:val="20"/>
        </w:rPr>
      </w:pPr>
      <w:r w:rsidRPr="002A6C2B">
        <w:rPr>
          <w:szCs w:val="20"/>
        </w:rPr>
        <w:t>Wat zou er in uw optiek verbeterd kunnen worden aan het proces om tot standaarden te komen?</w:t>
      </w:r>
    </w:p>
    <w:p w14:paraId="3129E008" w14:textId="77777777" w:rsidR="00171673" w:rsidRDefault="00EA4832" w:rsidP="00FF3F19">
      <w:pPr>
        <w:pStyle w:val="Lijstalinea"/>
        <w:numPr>
          <w:ilvl w:val="0"/>
          <w:numId w:val="6"/>
        </w:numPr>
        <w:rPr>
          <w:szCs w:val="20"/>
        </w:rPr>
      </w:pPr>
      <w:r w:rsidRPr="002A6C2B">
        <w:rPr>
          <w:szCs w:val="20"/>
        </w:rPr>
        <w:t>Wat heeft uw bijdrage naar uw inschatting opgeleverd?</w:t>
      </w:r>
    </w:p>
    <w:p w14:paraId="270AE70E" w14:textId="77777777" w:rsidR="00171673" w:rsidRDefault="00EA4832" w:rsidP="00FF3F19">
      <w:pPr>
        <w:pStyle w:val="Lijstalinea"/>
        <w:numPr>
          <w:ilvl w:val="1"/>
          <w:numId w:val="6"/>
        </w:numPr>
        <w:rPr>
          <w:szCs w:val="20"/>
        </w:rPr>
      </w:pPr>
      <w:r w:rsidRPr="002A6C2B">
        <w:rPr>
          <w:szCs w:val="20"/>
        </w:rPr>
        <w:t>Wat was de uitkomst die u ervan verwachtte?</w:t>
      </w:r>
    </w:p>
    <w:p w14:paraId="323A9A93" w14:textId="77777777" w:rsidR="00171673" w:rsidRDefault="00EA4832" w:rsidP="006D45CD">
      <w:pPr>
        <w:pStyle w:val="Lijstalinea"/>
        <w:numPr>
          <w:ilvl w:val="1"/>
          <w:numId w:val="6"/>
        </w:numPr>
        <w:rPr>
          <w:szCs w:val="20"/>
        </w:rPr>
      </w:pPr>
      <w:r w:rsidRPr="002A6C2B">
        <w:rPr>
          <w:szCs w:val="20"/>
        </w:rPr>
        <w:t>Wie (welke partij) heeft daar baat bij?</w:t>
      </w:r>
    </w:p>
    <w:p w14:paraId="646EFE95" w14:textId="684ECDD0" w:rsidR="00EA4832" w:rsidRPr="002A6C2B" w:rsidRDefault="00EA4832" w:rsidP="006D45CD">
      <w:pPr>
        <w:rPr>
          <w:szCs w:val="20"/>
        </w:rPr>
      </w:pPr>
      <w:bookmarkStart w:id="340" w:name="_Toc196564685"/>
      <w:r w:rsidRPr="0096471B">
        <w:rPr>
          <w:rStyle w:val="Kop3Char"/>
        </w:rPr>
        <w:t>Motivatie voor deelname</w:t>
      </w:r>
      <w:bookmarkEnd w:id="340"/>
      <w:r w:rsidRPr="002A6C2B">
        <w:rPr>
          <w:szCs w:val="20"/>
        </w:rPr>
        <w:br/>
        <w:t>Wij willen u graag wat vragen over de motieven van uw organisatie om deel te nemen.</w:t>
      </w:r>
    </w:p>
    <w:p w14:paraId="11297AA4" w14:textId="77777777" w:rsidR="00EA4832" w:rsidRPr="002A6C2B" w:rsidRDefault="00EA4832" w:rsidP="00FF3F19">
      <w:pPr>
        <w:pStyle w:val="Lijstalinea"/>
        <w:numPr>
          <w:ilvl w:val="0"/>
          <w:numId w:val="6"/>
        </w:numPr>
        <w:rPr>
          <w:szCs w:val="20"/>
        </w:rPr>
      </w:pPr>
      <w:r w:rsidRPr="002A6C2B">
        <w:rPr>
          <w:szCs w:val="20"/>
        </w:rPr>
        <w:t>Hoe ziet uw organisatie het resultaat van hun bijdrage?</w:t>
      </w:r>
    </w:p>
    <w:p w14:paraId="7F529741" w14:textId="77777777" w:rsidR="00EA4832" w:rsidRPr="002A6C2B" w:rsidRDefault="00EA4832" w:rsidP="00FF3F19">
      <w:pPr>
        <w:pStyle w:val="Lijstalinea"/>
        <w:numPr>
          <w:ilvl w:val="0"/>
          <w:numId w:val="6"/>
        </w:numPr>
        <w:rPr>
          <w:szCs w:val="20"/>
        </w:rPr>
      </w:pPr>
      <w:r w:rsidRPr="002A6C2B">
        <w:rPr>
          <w:szCs w:val="20"/>
        </w:rPr>
        <w:t>Welke doelen moeten hiermee worden bereikt?</w:t>
      </w:r>
    </w:p>
    <w:p w14:paraId="1964A941" w14:textId="77777777" w:rsidR="00171673" w:rsidRDefault="00EA4832" w:rsidP="00FF3F19">
      <w:pPr>
        <w:pStyle w:val="Lijstalinea"/>
        <w:numPr>
          <w:ilvl w:val="1"/>
          <w:numId w:val="6"/>
        </w:numPr>
        <w:rPr>
          <w:szCs w:val="20"/>
        </w:rPr>
      </w:pPr>
      <w:r w:rsidRPr="002A6C2B">
        <w:rPr>
          <w:szCs w:val="20"/>
        </w:rPr>
        <w:t>Worden de doelen behaald? Zo ja, leg uit hoe. Zo nee, waarom niet?</w:t>
      </w:r>
    </w:p>
    <w:p w14:paraId="698621A3" w14:textId="2780F5DB" w:rsidR="00EA4832" w:rsidRPr="002A6C2B" w:rsidRDefault="00EA4832" w:rsidP="006D45CD">
      <w:pPr>
        <w:rPr>
          <w:szCs w:val="20"/>
        </w:rPr>
      </w:pPr>
      <w:r w:rsidRPr="002A6C2B">
        <w:rPr>
          <w:szCs w:val="20"/>
        </w:rPr>
        <w:t>We willen u ook graag wat vragen over uw persoonlijke motivatie</w:t>
      </w:r>
      <w:r w:rsidR="007B56D5">
        <w:rPr>
          <w:szCs w:val="20"/>
        </w:rPr>
        <w:t>.</w:t>
      </w:r>
    </w:p>
    <w:p w14:paraId="0F8D4489" w14:textId="77777777" w:rsidR="00171673" w:rsidRDefault="00EA4832" w:rsidP="00FF3F19">
      <w:pPr>
        <w:pStyle w:val="Lijstalinea"/>
        <w:numPr>
          <w:ilvl w:val="0"/>
          <w:numId w:val="6"/>
        </w:numPr>
        <w:rPr>
          <w:szCs w:val="20"/>
        </w:rPr>
      </w:pPr>
      <w:r w:rsidRPr="002A6C2B">
        <w:rPr>
          <w:szCs w:val="20"/>
        </w:rPr>
        <w:t>Hoeveel tijd en inspanning kost uw deelname?</w:t>
      </w:r>
    </w:p>
    <w:p w14:paraId="203A4A62" w14:textId="77777777" w:rsidR="00171673" w:rsidRDefault="00EA4832" w:rsidP="00FF3F19">
      <w:pPr>
        <w:pStyle w:val="Lijstalinea"/>
        <w:numPr>
          <w:ilvl w:val="0"/>
          <w:numId w:val="6"/>
        </w:numPr>
        <w:rPr>
          <w:szCs w:val="20"/>
        </w:rPr>
      </w:pPr>
      <w:r w:rsidRPr="002A6C2B">
        <w:rPr>
          <w:szCs w:val="20"/>
        </w:rPr>
        <w:t>Wat levert deelname u zelf op?</w:t>
      </w:r>
    </w:p>
    <w:p w14:paraId="37C0499E" w14:textId="398AE32F" w:rsidR="00EA4832" w:rsidRPr="002A6C2B" w:rsidRDefault="00EA4832" w:rsidP="006D45CD">
      <w:pPr>
        <w:rPr>
          <w:szCs w:val="20"/>
        </w:rPr>
      </w:pPr>
      <w:r w:rsidRPr="002A6C2B">
        <w:rPr>
          <w:szCs w:val="20"/>
        </w:rPr>
        <w:t>We zijn ook benieuwd naar uw ervaring bij andere deelnemers</w:t>
      </w:r>
      <w:r w:rsidR="007B56D5">
        <w:rPr>
          <w:szCs w:val="20"/>
        </w:rPr>
        <w:t>.</w:t>
      </w:r>
    </w:p>
    <w:p w14:paraId="66D505A4" w14:textId="77777777" w:rsidR="00EA4832" w:rsidRPr="002A6C2B" w:rsidRDefault="00EA4832" w:rsidP="00FF3F19">
      <w:pPr>
        <w:pStyle w:val="Lijstalinea"/>
        <w:numPr>
          <w:ilvl w:val="0"/>
          <w:numId w:val="6"/>
        </w:numPr>
        <w:rPr>
          <w:szCs w:val="20"/>
        </w:rPr>
      </w:pPr>
      <w:r w:rsidRPr="002A6C2B">
        <w:rPr>
          <w:szCs w:val="20"/>
        </w:rPr>
        <w:t>Waarom nemen betrokken partijen volgens u doorgaans deel?</w:t>
      </w:r>
    </w:p>
    <w:p w14:paraId="15465D37" w14:textId="77777777" w:rsidR="00EA4832" w:rsidRPr="002A6C2B" w:rsidRDefault="00EA4832" w:rsidP="00FF3F19">
      <w:pPr>
        <w:pStyle w:val="Lijstalinea"/>
        <w:numPr>
          <w:ilvl w:val="0"/>
          <w:numId w:val="6"/>
        </w:numPr>
        <w:rPr>
          <w:szCs w:val="20"/>
        </w:rPr>
      </w:pPr>
      <w:r w:rsidRPr="002A6C2B">
        <w:rPr>
          <w:szCs w:val="20"/>
        </w:rPr>
        <w:t>Levert het naar uw inschatting voor hen voldoende op?</w:t>
      </w:r>
    </w:p>
    <w:p w14:paraId="4772CB64" w14:textId="77777777" w:rsidR="00EA4832" w:rsidRPr="002A6C2B" w:rsidRDefault="00EA4832" w:rsidP="00FF3F19">
      <w:pPr>
        <w:pStyle w:val="Lijstalinea"/>
        <w:numPr>
          <w:ilvl w:val="0"/>
          <w:numId w:val="6"/>
        </w:numPr>
        <w:rPr>
          <w:szCs w:val="20"/>
        </w:rPr>
      </w:pPr>
      <w:r w:rsidRPr="002A6C2B">
        <w:rPr>
          <w:szCs w:val="20"/>
        </w:rPr>
        <w:t>Hoe zou volgens u deelname meer kunnen opleveren?</w:t>
      </w:r>
    </w:p>
    <w:p w14:paraId="19F18EF3" w14:textId="77777777" w:rsidR="00EA4832" w:rsidRPr="002A6C2B" w:rsidRDefault="00EA4832" w:rsidP="00FF3F19">
      <w:pPr>
        <w:pStyle w:val="Lijstalinea"/>
        <w:numPr>
          <w:ilvl w:val="1"/>
          <w:numId w:val="6"/>
        </w:numPr>
        <w:rPr>
          <w:szCs w:val="20"/>
        </w:rPr>
      </w:pPr>
      <w:r w:rsidRPr="002A6C2B">
        <w:rPr>
          <w:szCs w:val="20"/>
        </w:rPr>
        <w:t>Hoe kan Nederlandse deelname gestimuleerd worden?</w:t>
      </w:r>
    </w:p>
    <w:p w14:paraId="6305CF06" w14:textId="336BF4F2" w:rsidR="00EA4832" w:rsidRPr="002A6C2B" w:rsidRDefault="00EA4832" w:rsidP="00FF3F19">
      <w:pPr>
        <w:pStyle w:val="Lijstalinea"/>
        <w:numPr>
          <w:ilvl w:val="2"/>
          <w:numId w:val="6"/>
        </w:numPr>
        <w:rPr>
          <w:szCs w:val="20"/>
        </w:rPr>
      </w:pPr>
      <w:r w:rsidRPr="002A6C2B">
        <w:rPr>
          <w:szCs w:val="20"/>
        </w:rPr>
        <w:t>Relatie met achterban/werkveld</w:t>
      </w:r>
      <w:r w:rsidR="007B56D5">
        <w:rPr>
          <w:szCs w:val="20"/>
        </w:rPr>
        <w:t>.</w:t>
      </w:r>
    </w:p>
    <w:p w14:paraId="40719D3A" w14:textId="77777777" w:rsidR="007B56D5" w:rsidRDefault="007B56D5" w:rsidP="006D45CD">
      <w:pPr>
        <w:rPr>
          <w:b/>
          <w:bCs/>
          <w:szCs w:val="20"/>
        </w:rPr>
      </w:pPr>
    </w:p>
    <w:p w14:paraId="70E415B5" w14:textId="79EE2796" w:rsidR="00EA4832" w:rsidRPr="002A6C2B" w:rsidRDefault="00EA4832" w:rsidP="0096471B">
      <w:pPr>
        <w:pStyle w:val="Kop3"/>
      </w:pPr>
      <w:bookmarkStart w:id="341" w:name="_Toc196564686"/>
      <w:r w:rsidRPr="002A6C2B">
        <w:lastRenderedPageBreak/>
        <w:t>Uitkomst</w:t>
      </w:r>
      <w:bookmarkEnd w:id="341"/>
    </w:p>
    <w:p w14:paraId="7921BC9B" w14:textId="77777777" w:rsidR="00EA4832" w:rsidRPr="002A6C2B" w:rsidRDefault="00EA4832" w:rsidP="006D45CD">
      <w:pPr>
        <w:rPr>
          <w:szCs w:val="20"/>
        </w:rPr>
      </w:pPr>
      <w:r w:rsidRPr="002A6C2B">
        <w:rPr>
          <w:szCs w:val="20"/>
        </w:rPr>
        <w:t>We willen nog iets meer inzoomen op het resultaat van standaardisatieprocessen.</w:t>
      </w:r>
    </w:p>
    <w:p w14:paraId="1E4D9041" w14:textId="4FA0C2BA" w:rsidR="00EA4832" w:rsidRPr="007B56D5" w:rsidRDefault="00EA4832" w:rsidP="00FF3F19">
      <w:pPr>
        <w:pStyle w:val="Lijstalinea"/>
        <w:numPr>
          <w:ilvl w:val="0"/>
          <w:numId w:val="6"/>
        </w:numPr>
        <w:rPr>
          <w:szCs w:val="20"/>
        </w:rPr>
      </w:pPr>
      <w:r w:rsidRPr="007B56D5">
        <w:rPr>
          <w:szCs w:val="20"/>
        </w:rPr>
        <w:t>Wat is de uitkomst van de standaardisatieprocessen waaraan u heeft bijgedragen? [Bijvoorbeeld: een standaard die weinig/ veel wordt gebruikt]</w:t>
      </w:r>
      <w:r w:rsidR="007B56D5">
        <w:rPr>
          <w:szCs w:val="20"/>
        </w:rPr>
        <w:t>.</w:t>
      </w:r>
    </w:p>
    <w:p w14:paraId="12BBAF30" w14:textId="77777777" w:rsidR="00171673" w:rsidRDefault="00EA4832" w:rsidP="00FF3F19">
      <w:pPr>
        <w:pStyle w:val="Lijstalinea"/>
        <w:numPr>
          <w:ilvl w:val="0"/>
          <w:numId w:val="6"/>
        </w:numPr>
        <w:rPr>
          <w:szCs w:val="20"/>
        </w:rPr>
      </w:pPr>
      <w:r w:rsidRPr="002A6C2B">
        <w:rPr>
          <w:szCs w:val="20"/>
        </w:rPr>
        <w:t>Wat is relevantie van de besproken standaard(en) voor uw organisatie, waarom is die voor u en voor uw partij van belang?</w:t>
      </w:r>
    </w:p>
    <w:p w14:paraId="47838663" w14:textId="77444FF0" w:rsidR="00EA4832" w:rsidRPr="002A6C2B" w:rsidRDefault="00EA4832" w:rsidP="006D45CD">
      <w:pPr>
        <w:pStyle w:val="Lijstalinea"/>
        <w:rPr>
          <w:b/>
          <w:bCs/>
          <w:szCs w:val="20"/>
        </w:rPr>
      </w:pPr>
    </w:p>
    <w:p w14:paraId="1BC75869" w14:textId="7D2B607F" w:rsidR="00EA4832" w:rsidRPr="002A6C2B" w:rsidRDefault="00EA4832" w:rsidP="0096471B">
      <w:pPr>
        <w:pStyle w:val="Kop3"/>
      </w:pPr>
      <w:bookmarkStart w:id="342" w:name="_Toc196564687"/>
      <w:r w:rsidRPr="002A6C2B">
        <w:t>Rol overheid</w:t>
      </w:r>
      <w:bookmarkEnd w:id="342"/>
    </w:p>
    <w:p w14:paraId="499782D2" w14:textId="77777777" w:rsidR="00EA4832" w:rsidRPr="002A6C2B" w:rsidRDefault="00EA4832" w:rsidP="006D45CD">
      <w:pPr>
        <w:rPr>
          <w:szCs w:val="20"/>
        </w:rPr>
      </w:pPr>
      <w:r w:rsidRPr="002A6C2B">
        <w:rPr>
          <w:szCs w:val="20"/>
        </w:rPr>
        <w:t>We willen nog graag uw mening horen over de rol van de Rijksoverheid in het standaardisatie-veld?</w:t>
      </w:r>
    </w:p>
    <w:p w14:paraId="3E328243" w14:textId="77777777" w:rsidR="00171673" w:rsidRDefault="00EA4832" w:rsidP="00FF3F19">
      <w:pPr>
        <w:pStyle w:val="Lijstalinea"/>
        <w:numPr>
          <w:ilvl w:val="0"/>
          <w:numId w:val="6"/>
        </w:numPr>
        <w:rPr>
          <w:szCs w:val="20"/>
        </w:rPr>
      </w:pPr>
      <w:r w:rsidRPr="002A6C2B">
        <w:rPr>
          <w:szCs w:val="20"/>
        </w:rPr>
        <w:t>Hoe ervaart u de rol van de Rijksoverheid?</w:t>
      </w:r>
    </w:p>
    <w:p w14:paraId="2DAE7207" w14:textId="453C87CC" w:rsidR="00EA4832" w:rsidRPr="002A6C2B" w:rsidRDefault="00EA4832" w:rsidP="00FF3F19">
      <w:pPr>
        <w:pStyle w:val="Lijstalinea"/>
        <w:numPr>
          <w:ilvl w:val="1"/>
          <w:numId w:val="6"/>
        </w:numPr>
        <w:rPr>
          <w:szCs w:val="20"/>
        </w:rPr>
      </w:pPr>
      <w:r w:rsidRPr="002A6C2B">
        <w:rPr>
          <w:szCs w:val="20"/>
        </w:rPr>
        <w:t>Is de Rijksoverheid nu voldoende aanwezig binnen deze rol?</w:t>
      </w:r>
    </w:p>
    <w:p w14:paraId="771ACE27" w14:textId="77777777" w:rsidR="00171673" w:rsidRDefault="00EA4832" w:rsidP="00FF3F19">
      <w:pPr>
        <w:pStyle w:val="Lijstalinea"/>
        <w:numPr>
          <w:ilvl w:val="1"/>
          <w:numId w:val="6"/>
        </w:numPr>
        <w:rPr>
          <w:szCs w:val="20"/>
        </w:rPr>
      </w:pPr>
      <w:r w:rsidRPr="002A6C2B">
        <w:rPr>
          <w:szCs w:val="20"/>
        </w:rPr>
        <w:t>Zou u de Rijksoverheid meer betrokken willen zien? Zo ja, op welke manier? Zo nee, waarom niet?</w:t>
      </w:r>
    </w:p>
    <w:p w14:paraId="31124374" w14:textId="32BC266C" w:rsidR="00EA4832" w:rsidRPr="002A6C2B" w:rsidRDefault="00EA4832" w:rsidP="00FF3F19">
      <w:pPr>
        <w:pStyle w:val="Lijstalinea"/>
        <w:numPr>
          <w:ilvl w:val="0"/>
          <w:numId w:val="6"/>
        </w:numPr>
        <w:rPr>
          <w:b/>
          <w:bCs/>
          <w:szCs w:val="20"/>
        </w:rPr>
      </w:pPr>
      <w:r w:rsidRPr="002A6C2B">
        <w:rPr>
          <w:szCs w:val="20"/>
        </w:rPr>
        <w:t>Wat kan de Rijksoverheid naar uw idee doen om Nederlandse vertegenwoordiging te stimuleren? B</w:t>
      </w:r>
      <w:r w:rsidR="007B56D5">
        <w:rPr>
          <w:szCs w:val="20"/>
        </w:rPr>
        <w:t>ij</w:t>
      </w:r>
      <w:r w:rsidRPr="002A6C2B">
        <w:rPr>
          <w:szCs w:val="20"/>
        </w:rPr>
        <w:t>v</w:t>
      </w:r>
      <w:r w:rsidR="007B56D5">
        <w:rPr>
          <w:szCs w:val="20"/>
        </w:rPr>
        <w:t>oorbeeld</w:t>
      </w:r>
      <w:r w:rsidRPr="002A6C2B">
        <w:rPr>
          <w:szCs w:val="20"/>
        </w:rPr>
        <w:t xml:space="preserve"> </w:t>
      </w:r>
      <w:proofErr w:type="spellStart"/>
      <w:r w:rsidRPr="002A6C2B">
        <w:rPr>
          <w:szCs w:val="20"/>
        </w:rPr>
        <w:t>SME’s</w:t>
      </w:r>
      <w:proofErr w:type="spellEnd"/>
      <w:r w:rsidR="007B56D5">
        <w:rPr>
          <w:szCs w:val="20"/>
        </w:rPr>
        <w:t>.</w:t>
      </w:r>
    </w:p>
    <w:p w14:paraId="64A2DF01" w14:textId="77777777" w:rsidR="007B56D5" w:rsidRDefault="007B56D5" w:rsidP="006D45CD">
      <w:pPr>
        <w:rPr>
          <w:b/>
          <w:bCs/>
          <w:szCs w:val="20"/>
        </w:rPr>
      </w:pPr>
    </w:p>
    <w:p w14:paraId="24B2863E" w14:textId="77AA8AFC" w:rsidR="00EA4832" w:rsidRPr="002A6C2B" w:rsidRDefault="00EA4832" w:rsidP="0096471B">
      <w:pPr>
        <w:pStyle w:val="Kop3"/>
      </w:pPr>
      <w:bookmarkStart w:id="343" w:name="_Toc196564688"/>
      <w:r w:rsidRPr="002A6C2B">
        <w:t>Afsluiting en vervolgstappen</w:t>
      </w:r>
      <w:bookmarkEnd w:id="343"/>
    </w:p>
    <w:p w14:paraId="6FD4CED7" w14:textId="77777777" w:rsidR="00EA4832" w:rsidRPr="002A6C2B" w:rsidRDefault="00EA4832" w:rsidP="006D45CD">
      <w:pPr>
        <w:rPr>
          <w:szCs w:val="20"/>
        </w:rPr>
      </w:pPr>
      <w:r w:rsidRPr="002A6C2B">
        <w:rPr>
          <w:szCs w:val="20"/>
        </w:rPr>
        <w:t>Bedankt voor uw deelname.</w:t>
      </w:r>
    </w:p>
    <w:p w14:paraId="520FF189" w14:textId="4E67F9F8" w:rsidR="00EA4832" w:rsidRPr="002A6C2B" w:rsidRDefault="00EA4832" w:rsidP="00FF3F19">
      <w:pPr>
        <w:pStyle w:val="Lijstalinea"/>
        <w:numPr>
          <w:ilvl w:val="0"/>
          <w:numId w:val="6"/>
        </w:numPr>
        <w:rPr>
          <w:szCs w:val="20"/>
        </w:rPr>
      </w:pPr>
      <w:r w:rsidRPr="002A6C2B">
        <w:rPr>
          <w:szCs w:val="20"/>
        </w:rPr>
        <w:t>Toelichten vervolgproces</w:t>
      </w:r>
      <w:r w:rsidR="007B56D5">
        <w:rPr>
          <w:szCs w:val="20"/>
        </w:rPr>
        <w:t>.</w:t>
      </w:r>
    </w:p>
    <w:p w14:paraId="48B1F01B" w14:textId="77777777" w:rsidR="00EA4832" w:rsidRPr="002A6C2B" w:rsidRDefault="00EA4832" w:rsidP="00FF3F19">
      <w:pPr>
        <w:pStyle w:val="Lijstalinea"/>
        <w:numPr>
          <w:ilvl w:val="0"/>
          <w:numId w:val="6"/>
        </w:numPr>
        <w:rPr>
          <w:szCs w:val="20"/>
        </w:rPr>
      </w:pPr>
      <w:r w:rsidRPr="002A6C2B">
        <w:rPr>
          <w:szCs w:val="20"/>
        </w:rPr>
        <w:t>Zijn er contactpersonen binnen uw netwerk die wij verder nog zouden kunnen spreken?</w:t>
      </w:r>
    </w:p>
    <w:p w14:paraId="6D5525C1" w14:textId="77777777" w:rsidR="00EA4832" w:rsidRPr="002A6C2B" w:rsidRDefault="00EA4832" w:rsidP="00FF3F19">
      <w:pPr>
        <w:pStyle w:val="Lijstalinea"/>
        <w:numPr>
          <w:ilvl w:val="0"/>
          <w:numId w:val="6"/>
        </w:numPr>
        <w:rPr>
          <w:szCs w:val="20"/>
        </w:rPr>
      </w:pPr>
      <w:r w:rsidRPr="002A6C2B">
        <w:rPr>
          <w:szCs w:val="20"/>
        </w:rPr>
        <w:t>Is er (nog) relevante informatie die u met ons kan delen m.b.t. het onderzoek? Is er een thema die niet besproken is, maar u toch wil noemen?</w:t>
      </w:r>
    </w:p>
    <w:p w14:paraId="0592547A" w14:textId="77777777" w:rsidR="007B56D5" w:rsidRDefault="007B56D5" w:rsidP="006D45CD">
      <w:pPr>
        <w:rPr>
          <w:b/>
          <w:bCs/>
          <w:szCs w:val="20"/>
        </w:rPr>
      </w:pPr>
    </w:p>
    <w:p w14:paraId="7696572B" w14:textId="05ED8EF7" w:rsidR="00EA4832" w:rsidRPr="002A6C2B" w:rsidRDefault="00EA4832" w:rsidP="0096471B">
      <w:pPr>
        <w:pStyle w:val="Kop3"/>
      </w:pPr>
      <w:bookmarkStart w:id="344" w:name="_Toc196564689"/>
      <w:r w:rsidRPr="002A6C2B">
        <w:t>Evaluatie</w:t>
      </w:r>
      <w:bookmarkEnd w:id="344"/>
    </w:p>
    <w:p w14:paraId="009B08C8" w14:textId="77777777" w:rsidR="00EA4832" w:rsidRPr="002A6C2B" w:rsidRDefault="00EA4832" w:rsidP="00FF3F19">
      <w:pPr>
        <w:pStyle w:val="Lijstalinea"/>
        <w:numPr>
          <w:ilvl w:val="0"/>
          <w:numId w:val="6"/>
        </w:numPr>
        <w:rPr>
          <w:szCs w:val="20"/>
        </w:rPr>
      </w:pPr>
      <w:r w:rsidRPr="002A6C2B">
        <w:rPr>
          <w:szCs w:val="20"/>
        </w:rPr>
        <w:t>Hoe heeft u het gesprek/interview ervaren?</w:t>
      </w:r>
    </w:p>
    <w:p w14:paraId="56AC9362" w14:textId="77777777" w:rsidR="00EA4832" w:rsidRPr="002A6C2B" w:rsidRDefault="00EA4832" w:rsidP="00FF3F19">
      <w:pPr>
        <w:pStyle w:val="Lijstalinea"/>
        <w:numPr>
          <w:ilvl w:val="0"/>
          <w:numId w:val="6"/>
        </w:numPr>
        <w:rPr>
          <w:szCs w:val="20"/>
        </w:rPr>
      </w:pPr>
      <w:r w:rsidRPr="002A6C2B">
        <w:rPr>
          <w:szCs w:val="20"/>
        </w:rPr>
        <w:t>Is alles ter sprake gekomen?</w:t>
      </w:r>
    </w:p>
    <w:p w14:paraId="359EEF52" w14:textId="77777777" w:rsidR="00EA4832" w:rsidRPr="002A6C2B" w:rsidRDefault="00EA4832" w:rsidP="00FF3F19">
      <w:pPr>
        <w:pStyle w:val="Lijstalinea"/>
        <w:numPr>
          <w:ilvl w:val="0"/>
          <w:numId w:val="6"/>
        </w:numPr>
        <w:rPr>
          <w:szCs w:val="20"/>
        </w:rPr>
      </w:pPr>
      <w:r w:rsidRPr="002A6C2B">
        <w:rPr>
          <w:szCs w:val="20"/>
        </w:rPr>
        <w:t>Is er nog iets dat u wilt toevoegen?</w:t>
      </w:r>
    </w:p>
    <w:p w14:paraId="3C595DD8" w14:textId="06835260" w:rsidR="00EA4832" w:rsidRPr="00A97E7A" w:rsidRDefault="00EA4832" w:rsidP="0096471B">
      <w:pPr>
        <w:pStyle w:val="Kop3"/>
      </w:pPr>
      <w:bookmarkStart w:id="345" w:name="_Toc196564690"/>
      <w:r w:rsidRPr="002A6C2B">
        <w:t>Prompts</w:t>
      </w:r>
      <w:bookmarkEnd w:id="345"/>
    </w:p>
    <w:p w14:paraId="3E2238E1" w14:textId="77777777" w:rsidR="00171673" w:rsidRDefault="00BC73BF" w:rsidP="006D45CD">
      <w:pPr>
        <w:rPr>
          <w:szCs w:val="20"/>
        </w:rPr>
      </w:pPr>
      <w:r w:rsidRPr="002A6C2B">
        <w:rPr>
          <w:szCs w:val="20"/>
        </w:rPr>
        <w:t>De</w:t>
      </w:r>
      <w:r w:rsidR="00BB55E0" w:rsidRPr="002A6C2B">
        <w:rPr>
          <w:szCs w:val="20"/>
        </w:rPr>
        <w:t xml:space="preserve"> </w:t>
      </w:r>
      <w:r w:rsidR="009B3DE4" w:rsidRPr="002A6C2B">
        <w:rPr>
          <w:szCs w:val="20"/>
        </w:rPr>
        <w:t xml:space="preserve">34 </w:t>
      </w:r>
      <w:r w:rsidR="00BB55E0" w:rsidRPr="002A6C2B">
        <w:rPr>
          <w:szCs w:val="20"/>
        </w:rPr>
        <w:t>interview</w:t>
      </w:r>
      <w:r w:rsidRPr="002A6C2B">
        <w:rPr>
          <w:szCs w:val="20"/>
        </w:rPr>
        <w:t>s</w:t>
      </w:r>
      <w:r w:rsidR="00BB55E0" w:rsidRPr="002A6C2B">
        <w:rPr>
          <w:szCs w:val="20"/>
        </w:rPr>
        <w:t xml:space="preserve"> duurde</w:t>
      </w:r>
      <w:r w:rsidRPr="002A6C2B">
        <w:rPr>
          <w:szCs w:val="20"/>
        </w:rPr>
        <w:t>n</w:t>
      </w:r>
      <w:r w:rsidR="009C12C8" w:rsidRPr="002A6C2B">
        <w:rPr>
          <w:szCs w:val="20"/>
        </w:rPr>
        <w:t xml:space="preserve"> tussen de</w:t>
      </w:r>
      <w:r w:rsidR="0080154E" w:rsidRPr="002A6C2B">
        <w:rPr>
          <w:szCs w:val="20"/>
        </w:rPr>
        <w:t xml:space="preserve"> 50 en 70 minuten</w:t>
      </w:r>
      <w:r w:rsidRPr="002A6C2B">
        <w:rPr>
          <w:szCs w:val="20"/>
        </w:rPr>
        <w:t xml:space="preserve">, </w:t>
      </w:r>
      <w:r w:rsidR="00370A88" w:rsidRPr="002A6C2B">
        <w:rPr>
          <w:szCs w:val="20"/>
        </w:rPr>
        <w:t xml:space="preserve">werden door </w:t>
      </w:r>
      <w:r w:rsidR="00A97E7A">
        <w:rPr>
          <w:szCs w:val="20"/>
        </w:rPr>
        <w:t>twee</w:t>
      </w:r>
      <w:r w:rsidR="00B139BF" w:rsidRPr="002A6C2B">
        <w:rPr>
          <w:szCs w:val="20"/>
        </w:rPr>
        <w:t xml:space="preserve"> </w:t>
      </w:r>
      <w:r w:rsidR="00A97E7A">
        <w:rPr>
          <w:szCs w:val="20"/>
        </w:rPr>
        <w:t>interviewers</w:t>
      </w:r>
      <w:r w:rsidR="00D05BBA" w:rsidRPr="002A6C2B">
        <w:rPr>
          <w:szCs w:val="20"/>
        </w:rPr>
        <w:t xml:space="preserve"> ge</w:t>
      </w:r>
      <w:r w:rsidR="00D0654A" w:rsidRPr="002A6C2B">
        <w:rPr>
          <w:szCs w:val="20"/>
        </w:rPr>
        <w:t>houden</w:t>
      </w:r>
      <w:r w:rsidR="003C6962" w:rsidRPr="002A6C2B">
        <w:rPr>
          <w:szCs w:val="20"/>
        </w:rPr>
        <w:t xml:space="preserve"> en </w:t>
      </w:r>
      <w:r w:rsidR="008E5190" w:rsidRPr="002A6C2B">
        <w:rPr>
          <w:szCs w:val="20"/>
        </w:rPr>
        <w:t>resulteerden</w:t>
      </w:r>
      <w:r w:rsidR="003C6962" w:rsidRPr="002A6C2B">
        <w:rPr>
          <w:szCs w:val="20"/>
        </w:rPr>
        <w:t xml:space="preserve"> in </w:t>
      </w:r>
      <w:r w:rsidR="008E5190" w:rsidRPr="002A6C2B">
        <w:rPr>
          <w:szCs w:val="20"/>
        </w:rPr>
        <w:t xml:space="preserve">transcripties </w:t>
      </w:r>
      <w:r w:rsidR="00580CEC" w:rsidRPr="002A6C2B">
        <w:rPr>
          <w:szCs w:val="20"/>
        </w:rPr>
        <w:t>met gemiddeld zo'n</w:t>
      </w:r>
      <w:r w:rsidR="00B3291A" w:rsidRPr="002A6C2B">
        <w:rPr>
          <w:szCs w:val="20"/>
        </w:rPr>
        <w:t xml:space="preserve"> 9</w:t>
      </w:r>
      <w:r w:rsidR="001B41D1" w:rsidRPr="002A6C2B">
        <w:rPr>
          <w:szCs w:val="20"/>
        </w:rPr>
        <w:t>.</w:t>
      </w:r>
      <w:r w:rsidR="00B3291A" w:rsidRPr="002A6C2B">
        <w:rPr>
          <w:szCs w:val="20"/>
        </w:rPr>
        <w:t>000 woorden</w:t>
      </w:r>
      <w:r w:rsidR="00B72439" w:rsidRPr="002A6C2B">
        <w:rPr>
          <w:szCs w:val="20"/>
        </w:rPr>
        <w:t>.</w:t>
      </w:r>
      <w:r w:rsidR="005B12DE" w:rsidRPr="002A6C2B">
        <w:rPr>
          <w:szCs w:val="20"/>
        </w:rPr>
        <w:t xml:space="preserve"> Van deze transcripties</w:t>
      </w:r>
      <w:r w:rsidR="00716C8D" w:rsidRPr="002A6C2B">
        <w:rPr>
          <w:szCs w:val="20"/>
        </w:rPr>
        <w:t xml:space="preserve"> is een geautomatiseerde</w:t>
      </w:r>
      <w:r w:rsidR="006D4FA6" w:rsidRPr="002A6C2B">
        <w:rPr>
          <w:szCs w:val="20"/>
        </w:rPr>
        <w:t xml:space="preserve"> samenvatting </w:t>
      </w:r>
      <w:r w:rsidR="00E7474E" w:rsidRPr="002A6C2B">
        <w:rPr>
          <w:szCs w:val="20"/>
        </w:rPr>
        <w:t>gegenereerd</w:t>
      </w:r>
      <w:r w:rsidR="0000275E" w:rsidRPr="002A6C2B">
        <w:rPr>
          <w:szCs w:val="20"/>
        </w:rPr>
        <w:t xml:space="preserve"> die </w:t>
      </w:r>
      <w:r w:rsidR="00E7474E" w:rsidRPr="002A6C2B">
        <w:rPr>
          <w:szCs w:val="20"/>
        </w:rPr>
        <w:t>was</w:t>
      </w:r>
      <w:r w:rsidR="008F310E" w:rsidRPr="002A6C2B">
        <w:rPr>
          <w:szCs w:val="20"/>
        </w:rPr>
        <w:t xml:space="preserve"> </w:t>
      </w:r>
      <w:r w:rsidR="003C7BC8" w:rsidRPr="002A6C2B">
        <w:rPr>
          <w:szCs w:val="20"/>
        </w:rPr>
        <w:t xml:space="preserve">ingedeeld in </w:t>
      </w:r>
      <w:r w:rsidR="00B67BD0" w:rsidRPr="002A6C2B">
        <w:rPr>
          <w:szCs w:val="20"/>
        </w:rPr>
        <w:t>categorieën</w:t>
      </w:r>
      <w:r w:rsidR="007E5A31">
        <w:rPr>
          <w:szCs w:val="20"/>
        </w:rPr>
        <w:t>,</w:t>
      </w:r>
      <w:r w:rsidR="00B67BD0" w:rsidRPr="002A6C2B">
        <w:rPr>
          <w:szCs w:val="20"/>
        </w:rPr>
        <w:t xml:space="preserve"> waarbij</w:t>
      </w:r>
      <w:r w:rsidR="003925D2" w:rsidRPr="002A6C2B">
        <w:rPr>
          <w:szCs w:val="20"/>
        </w:rPr>
        <w:t xml:space="preserve"> gebruik is gemaakt van de volgende prompt</w:t>
      </w:r>
      <w:r w:rsidR="008E5190" w:rsidRPr="002A6C2B">
        <w:rPr>
          <w:szCs w:val="20"/>
        </w:rPr>
        <w:t>s</w:t>
      </w:r>
      <w:r w:rsidR="00ED5791" w:rsidRPr="002A6C2B">
        <w:rPr>
          <w:szCs w:val="20"/>
        </w:rPr>
        <w:t>:</w:t>
      </w:r>
    </w:p>
    <w:p w14:paraId="54E2C25F" w14:textId="5A63B4F6" w:rsidR="008E5190" w:rsidRPr="002A6C2B" w:rsidRDefault="008E5190" w:rsidP="006D45CD">
      <w:pPr>
        <w:ind w:left="357"/>
        <w:rPr>
          <w:szCs w:val="20"/>
        </w:rPr>
      </w:pPr>
    </w:p>
    <w:p w14:paraId="3728D731" w14:textId="77777777" w:rsidR="00171673" w:rsidRDefault="00043171" w:rsidP="006D45CD">
      <w:pPr>
        <w:pStyle w:val="Lijstalinea"/>
        <w:numPr>
          <w:ilvl w:val="3"/>
          <w:numId w:val="2"/>
        </w:numPr>
        <w:ind w:left="360"/>
        <w:rPr>
          <w:szCs w:val="20"/>
        </w:rPr>
      </w:pPr>
      <w:r w:rsidRPr="002A6C2B">
        <w:rPr>
          <w:szCs w:val="20"/>
          <w:u w:val="single"/>
        </w:rPr>
        <w:t>“</w:t>
      </w:r>
      <w:r w:rsidR="008B2465" w:rsidRPr="002A6C2B">
        <w:rPr>
          <w:szCs w:val="20"/>
          <w:u w:val="single"/>
        </w:rPr>
        <w:t>Dit document samenvatten</w:t>
      </w:r>
      <w:r w:rsidRPr="002A6C2B">
        <w:rPr>
          <w:szCs w:val="20"/>
          <w:u w:val="single"/>
        </w:rPr>
        <w:t>”</w:t>
      </w:r>
    </w:p>
    <w:p w14:paraId="4D0BFE17" w14:textId="77777777" w:rsidR="00171673" w:rsidRDefault="00856B25" w:rsidP="006D45CD">
      <w:pPr>
        <w:pStyle w:val="Lijstalinea"/>
        <w:numPr>
          <w:ilvl w:val="4"/>
          <w:numId w:val="2"/>
        </w:numPr>
        <w:rPr>
          <w:szCs w:val="20"/>
        </w:rPr>
      </w:pPr>
      <w:r w:rsidRPr="002A6C2B">
        <w:rPr>
          <w:szCs w:val="20"/>
        </w:rPr>
        <w:t>Dit resulteerde</w:t>
      </w:r>
      <w:r w:rsidR="00101097" w:rsidRPr="002A6C2B">
        <w:rPr>
          <w:szCs w:val="20"/>
        </w:rPr>
        <w:t xml:space="preserve"> in</w:t>
      </w:r>
      <w:r w:rsidR="002D7714" w:rsidRPr="002A6C2B">
        <w:rPr>
          <w:szCs w:val="20"/>
        </w:rPr>
        <w:t xml:space="preserve"> gemiddeld</w:t>
      </w:r>
      <w:r w:rsidR="00866157" w:rsidRPr="002A6C2B">
        <w:rPr>
          <w:szCs w:val="20"/>
        </w:rPr>
        <w:t xml:space="preserve"> 200 woorden met </w:t>
      </w:r>
      <w:r w:rsidR="0096396F" w:rsidRPr="002A6C2B">
        <w:rPr>
          <w:szCs w:val="20"/>
        </w:rPr>
        <w:t>categorieën</w:t>
      </w:r>
      <w:r w:rsidR="00E53506" w:rsidRPr="002A6C2B">
        <w:rPr>
          <w:szCs w:val="20"/>
        </w:rPr>
        <w:t xml:space="preserve"> </w:t>
      </w:r>
      <w:r w:rsidR="0096396F" w:rsidRPr="002A6C2B">
        <w:rPr>
          <w:szCs w:val="20"/>
        </w:rPr>
        <w:t xml:space="preserve">als </w:t>
      </w:r>
      <w:r w:rsidR="002D7714" w:rsidRPr="002A6C2B">
        <w:rPr>
          <w:szCs w:val="20"/>
        </w:rPr>
        <w:t>“Nederlandse deelname” en “Rol van de overheid”</w:t>
      </w:r>
      <w:r w:rsidR="007E5A31">
        <w:rPr>
          <w:szCs w:val="20"/>
        </w:rPr>
        <w:t>.</w:t>
      </w:r>
    </w:p>
    <w:p w14:paraId="425897BB" w14:textId="34D43BEF" w:rsidR="00CD4754" w:rsidRPr="002A6C2B" w:rsidRDefault="00CD4754" w:rsidP="006D45CD">
      <w:pPr>
        <w:ind w:firstLine="357"/>
        <w:rPr>
          <w:szCs w:val="20"/>
        </w:rPr>
      </w:pPr>
    </w:p>
    <w:p w14:paraId="6324963F" w14:textId="5C5E57F9" w:rsidR="00CD4754" w:rsidRPr="002A6C2B" w:rsidRDefault="00043171" w:rsidP="006D45CD">
      <w:pPr>
        <w:pStyle w:val="Lijstalinea"/>
        <w:numPr>
          <w:ilvl w:val="3"/>
          <w:numId w:val="2"/>
        </w:numPr>
        <w:ind w:left="360"/>
        <w:rPr>
          <w:szCs w:val="20"/>
        </w:rPr>
      </w:pPr>
      <w:r w:rsidRPr="002A6C2B">
        <w:rPr>
          <w:szCs w:val="20"/>
          <w:u w:val="single"/>
        </w:rPr>
        <w:t>“</w:t>
      </w:r>
      <w:r w:rsidR="00CD4754" w:rsidRPr="002A6C2B">
        <w:rPr>
          <w:szCs w:val="20"/>
          <w:u w:val="single"/>
        </w:rPr>
        <w:t>Ok</w:t>
      </w:r>
      <w:r w:rsidR="007E5A31">
        <w:rPr>
          <w:szCs w:val="20"/>
          <w:u w:val="single"/>
        </w:rPr>
        <w:t>,</w:t>
      </w:r>
      <w:r w:rsidR="00CD4754" w:rsidRPr="002A6C2B">
        <w:rPr>
          <w:szCs w:val="20"/>
          <w:u w:val="single"/>
        </w:rPr>
        <w:t xml:space="preserve"> maar nu in minstens 1500 woorden, gebruikmakend van </w:t>
      </w:r>
      <w:r w:rsidR="00EC7F46" w:rsidRPr="002A6C2B">
        <w:rPr>
          <w:szCs w:val="20"/>
          <w:u w:val="single"/>
        </w:rPr>
        <w:t xml:space="preserve">de </w:t>
      </w:r>
      <w:r w:rsidR="00CD4754" w:rsidRPr="002A6C2B">
        <w:rPr>
          <w:szCs w:val="20"/>
          <w:u w:val="single"/>
        </w:rPr>
        <w:t>categorieën in deze samenvatting</w:t>
      </w:r>
      <w:r w:rsidRPr="002A6C2B">
        <w:rPr>
          <w:szCs w:val="20"/>
          <w:u w:val="single"/>
        </w:rPr>
        <w:t>”</w:t>
      </w:r>
    </w:p>
    <w:p w14:paraId="4F99B280" w14:textId="5FFFBEFF" w:rsidR="00EA4832" w:rsidRPr="00701EB2" w:rsidRDefault="00097355" w:rsidP="00701EB2">
      <w:pPr>
        <w:pStyle w:val="Lijstalinea"/>
        <w:numPr>
          <w:ilvl w:val="4"/>
          <w:numId w:val="2"/>
        </w:numPr>
      </w:pPr>
      <w:r>
        <w:t xml:space="preserve">Dit </w:t>
      </w:r>
      <w:r w:rsidR="008E5190">
        <w:t>r</w:t>
      </w:r>
      <w:r>
        <w:t>esulteerd</w:t>
      </w:r>
      <w:r w:rsidR="008E5190">
        <w:t>e</w:t>
      </w:r>
      <w:r w:rsidR="004D72C0">
        <w:t xml:space="preserve"> in </w:t>
      </w:r>
      <w:r w:rsidR="0071090D">
        <w:t>bruikbare</w:t>
      </w:r>
      <w:r w:rsidR="004D72C0">
        <w:t xml:space="preserve"> samenvatting</w:t>
      </w:r>
      <w:r w:rsidR="00CD4754">
        <w:t>en</w:t>
      </w:r>
      <w:r w:rsidR="008E7BB2">
        <w:t>.</w:t>
      </w:r>
      <w:r w:rsidR="007251CC">
        <w:t xml:space="preserve"> </w:t>
      </w:r>
      <w:r w:rsidR="007066C3">
        <w:t xml:space="preserve">De samenvattingen zijn </w:t>
      </w:r>
      <w:r w:rsidR="00A504AF">
        <w:t xml:space="preserve">handmatig </w:t>
      </w:r>
      <w:r w:rsidR="007066C3">
        <w:t>geanalyseerd</w:t>
      </w:r>
      <w:r w:rsidR="00CC5ABC">
        <w:t xml:space="preserve"> en</w:t>
      </w:r>
      <w:r w:rsidR="00B629AA">
        <w:t xml:space="preserve"> </w:t>
      </w:r>
      <w:r w:rsidR="007066C3">
        <w:t xml:space="preserve">per onderwerp </w:t>
      </w:r>
      <w:r w:rsidR="00CC5ABC">
        <w:t xml:space="preserve">samengevoegd </w:t>
      </w:r>
      <w:r w:rsidR="000E0E28">
        <w:t xml:space="preserve">ter </w:t>
      </w:r>
      <w:r w:rsidR="007066C3">
        <w:t>beantwoord</w:t>
      </w:r>
      <w:r w:rsidR="000E0E28">
        <w:t xml:space="preserve">ing </w:t>
      </w:r>
      <w:r w:rsidR="007066C3">
        <w:t xml:space="preserve">van </w:t>
      </w:r>
      <w:r w:rsidR="00C250B2">
        <w:t>een</w:t>
      </w:r>
      <w:r w:rsidR="007066C3">
        <w:t xml:space="preserve"> onderzoeksvraag. De resultaten</w:t>
      </w:r>
      <w:r w:rsidR="005074B1">
        <w:t xml:space="preserve"> </w:t>
      </w:r>
      <w:r w:rsidR="007066C3">
        <w:t>zijn verwerkt in hoofdstukken 4</w:t>
      </w:r>
      <w:r w:rsidR="13CBA83F">
        <w:t xml:space="preserve">, </w:t>
      </w:r>
      <w:r w:rsidR="5704AB0B">
        <w:t>5</w:t>
      </w:r>
      <w:r w:rsidR="007066C3">
        <w:t xml:space="preserve"> en </w:t>
      </w:r>
      <w:r w:rsidR="4ED1C50D">
        <w:t>6</w:t>
      </w:r>
      <w:r w:rsidR="007066C3">
        <w:t>.</w:t>
      </w:r>
    </w:p>
    <w:p w14:paraId="35E4FD96" w14:textId="77777777" w:rsidR="00171673" w:rsidRDefault="00F70829" w:rsidP="0096471B">
      <w:pPr>
        <w:pStyle w:val="Kop3"/>
      </w:pPr>
      <w:bookmarkStart w:id="346" w:name="_Toc188354038"/>
      <w:bookmarkStart w:id="347" w:name="_Toc188354086"/>
      <w:bookmarkStart w:id="348" w:name="_Toc188372456"/>
      <w:bookmarkStart w:id="349" w:name="_Toc188372581"/>
      <w:bookmarkStart w:id="350" w:name="_Toc188456676"/>
      <w:bookmarkStart w:id="351" w:name="_Toc188708053"/>
      <w:bookmarkStart w:id="352" w:name="_Toc188863977"/>
      <w:bookmarkStart w:id="353" w:name="_Toc189313468"/>
      <w:bookmarkStart w:id="354" w:name="_Toc189313891"/>
      <w:bookmarkStart w:id="355" w:name="_Toc196564691"/>
      <w:r w:rsidRPr="002A6C2B">
        <w:lastRenderedPageBreak/>
        <w:t xml:space="preserve">Samenvattingen </w:t>
      </w:r>
      <w:r w:rsidR="005A3415" w:rsidRPr="002A6C2B">
        <w:t>interviews</w:t>
      </w:r>
      <w:r w:rsidR="001601D5" w:rsidRPr="002A6C2B">
        <w:t>, per categorie</w:t>
      </w:r>
      <w:bookmarkEnd w:id="346"/>
      <w:bookmarkEnd w:id="347"/>
      <w:bookmarkEnd w:id="348"/>
      <w:bookmarkEnd w:id="349"/>
      <w:bookmarkEnd w:id="350"/>
      <w:bookmarkEnd w:id="351"/>
      <w:bookmarkEnd w:id="352"/>
      <w:bookmarkEnd w:id="353"/>
      <w:bookmarkEnd w:id="354"/>
      <w:bookmarkEnd w:id="355"/>
    </w:p>
    <w:p w14:paraId="2968C094" w14:textId="601F9005" w:rsidR="00192FB6" w:rsidRPr="002A6C2B" w:rsidRDefault="003F4472" w:rsidP="006D45CD">
      <w:pPr>
        <w:rPr>
          <w:szCs w:val="20"/>
        </w:rPr>
      </w:pPr>
      <w:r w:rsidRPr="002A6C2B">
        <w:rPr>
          <w:szCs w:val="20"/>
        </w:rPr>
        <w:t>Op te vragen bij de onderzoekers</w:t>
      </w:r>
      <w:r w:rsidR="00FD6B49" w:rsidRPr="002A6C2B">
        <w:rPr>
          <w:szCs w:val="20"/>
        </w:rPr>
        <w:t>.</w:t>
      </w:r>
    </w:p>
    <w:sectPr w:rsidR="00192FB6" w:rsidRPr="002A6C2B" w:rsidSect="00E82059">
      <w:pgSz w:w="11906" w:h="16838"/>
      <w:pgMar w:top="1417" w:right="1417" w:bottom="1417" w:left="1417" w:header="708"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A660D6" w14:textId="77777777" w:rsidR="00D86D29" w:rsidRDefault="00D86D29" w:rsidP="009279E3">
      <w:pPr>
        <w:spacing w:line="240" w:lineRule="auto"/>
      </w:pPr>
      <w:r>
        <w:separator/>
      </w:r>
    </w:p>
  </w:endnote>
  <w:endnote w:type="continuationSeparator" w:id="0">
    <w:p w14:paraId="372F70D9" w14:textId="77777777" w:rsidR="00D86D29" w:rsidRDefault="00D86D29" w:rsidP="009279E3">
      <w:pPr>
        <w:spacing w:line="240" w:lineRule="auto"/>
      </w:pPr>
      <w:r>
        <w:continuationSeparator/>
      </w:r>
    </w:p>
  </w:endnote>
  <w:endnote w:type="continuationNotice" w:id="1">
    <w:p w14:paraId="20B86BD5" w14:textId="77777777" w:rsidR="00D86D29" w:rsidRDefault="00D86D2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ngs">
    <w:altName w:val="MS Gothic"/>
    <w:charset w:val="80"/>
    <w:family w:val="roman"/>
    <w:pitch w:val="fixed"/>
    <w:sig w:usb0="00000000"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Inter">
    <w:charset w:val="00"/>
    <w:family w:val="auto"/>
    <w:pitch w:val="variable"/>
    <w:sig w:usb0="E00002FF" w:usb1="1200A1FF" w:usb2="00000001" w:usb3="00000000" w:csb0="0000019F" w:csb1="00000000"/>
  </w:font>
  <w:font w:name="Marlett">
    <w:panose1 w:val="00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9DD2C" w14:textId="77777777" w:rsidR="00E2176B" w:rsidRDefault="00B21EEF">
    <w:pPr>
      <w:pStyle w:val="Voettekst"/>
    </w:pPr>
    <w:ins w:id="281" w:author="EZ" w:date="2025-02-17T10:51:00Z">
      <w:r>
        <w:rPr>
          <w:noProof/>
        </w:rPr>
        <mc:AlternateContent>
          <mc:Choice Requires="wps">
            <w:drawing>
              <wp:anchor distT="0" distB="0" distL="0" distR="0" simplePos="0" relativeHeight="251658241" behindDoc="0" locked="0" layoutInCell="1" allowOverlap="1" wp14:anchorId="25C6E697" wp14:editId="5C5A1F06">
                <wp:simplePos x="635" y="635"/>
                <wp:positionH relativeFrom="page">
                  <wp:align>left</wp:align>
                </wp:positionH>
                <wp:positionV relativeFrom="page">
                  <wp:align>bottom</wp:align>
                </wp:positionV>
                <wp:extent cx="986155" cy="376555"/>
                <wp:effectExtent l="0" t="0" r="4445" b="0"/>
                <wp:wrapNone/>
                <wp:docPr id="35213338" name="Tekstvak 2" descr="Intern gebrui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6155" cy="376555"/>
                        </a:xfrm>
                        <a:prstGeom prst="rect">
                          <a:avLst/>
                        </a:prstGeom>
                        <a:noFill/>
                        <a:ln>
                          <a:noFill/>
                        </a:ln>
                      </wps:spPr>
                      <wps:txbx>
                        <w:txbxContent>
                          <w:p w14:paraId="436E1E7F" w14:textId="7294B491" w:rsidR="00B21EEF" w:rsidRPr="00B21EEF" w:rsidRDefault="00B21EEF" w:rsidP="00B21EEF">
                            <w:pPr>
                              <w:rPr>
                                <w:ins w:id="282" w:author="EZ" w:date="2025-02-17T10:51:00Z"/>
                                <w:rFonts w:ascii="Calibri" w:eastAsia="Calibri" w:hAnsi="Calibri" w:cs="Calibri"/>
                                <w:noProof/>
                                <w:color w:val="000000"/>
                                <w:szCs w:val="20"/>
                              </w:rPr>
                            </w:pPr>
                            <w:ins w:id="283" w:author="EZ" w:date="2025-02-17T10:51:00Z">
                              <w:r w:rsidRPr="00B21EEF">
                                <w:rPr>
                                  <w:rFonts w:ascii="Calibri" w:eastAsia="Calibri" w:hAnsi="Calibri" w:cs="Calibri"/>
                                  <w:noProof/>
                                  <w:color w:val="000000"/>
                                  <w:szCs w:val="20"/>
                                </w:rPr>
                                <w:t>Intern gebruik</w:t>
                              </w:r>
                            </w:ins>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5C6E697" id="_x0000_t202" coordsize="21600,21600" o:spt="202" path="m,l,21600r21600,l21600,xe">
                <v:stroke joinstyle="miter"/>
                <v:path gradientshapeok="t" o:connecttype="rect"/>
              </v:shapetype>
              <v:shape id="_x0000_s1030" type="#_x0000_t202" alt="Intern gebruik" style="position:absolute;margin-left:0;margin-top:0;width:77.65pt;height:29.6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" filled="f" stroked="f">
                <v:textbox style="mso-fit-shape-to-text:t" inset="20pt,0,0,15pt">
                  <w:txbxContent>
                    <w:p w14:paraId="436E1E7F" w14:textId="7294B491" w:rsidR="00B21EEF" w:rsidRPr="00B21EEF" w:rsidRDefault="00B21EEF" w:rsidP="00B21EEF">
                      <w:pPr>
                        <w:rPr>
                          <w:ins w:id="284" w:author="EZ" w:date="2025-02-17T10:51:00Z"/>
                          <w:rFonts w:ascii="Calibri" w:eastAsia="Calibri" w:hAnsi="Calibri" w:cs="Calibri"/>
                          <w:noProof/>
                          <w:color w:val="000000"/>
                          <w:szCs w:val="20"/>
                        </w:rPr>
                      </w:pPr>
                      <w:ins w:id="285" w:author="EZ" w:date="2025-02-17T10:51:00Z">
                        <w:r w:rsidRPr="00B21EEF">
                          <w:rPr>
                            <w:rFonts w:ascii="Calibri" w:eastAsia="Calibri" w:hAnsi="Calibri" w:cs="Calibri"/>
                            <w:noProof/>
                            <w:color w:val="000000"/>
                            <w:szCs w:val="20"/>
                          </w:rPr>
                          <w:t>Intern gebruik</w:t>
                        </w:r>
                      </w:ins>
                    </w:p>
                  </w:txbxContent>
                </v:textbox>
                <w10:wrap anchorx="page" anchory="page"/>
              </v:shape>
            </w:pict>
          </mc:Fallback>
        </mc:AlternateConten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5438814"/>
      <w:docPartObj>
        <w:docPartGallery w:val="Page Numbers (Bottom of Page)"/>
        <w:docPartUnique/>
      </w:docPartObj>
    </w:sdtPr>
    <w:sdtContent>
      <w:p w14:paraId="2DFD913C" w14:textId="2DBD928E" w:rsidR="00F102A5" w:rsidRDefault="00F102A5">
        <w:pPr>
          <w:pStyle w:val="Voettekst"/>
          <w:jc w:val="right"/>
        </w:pPr>
        <w:r>
          <w:fldChar w:fldCharType="begin"/>
        </w:r>
        <w:r>
          <w:instrText>PAGE   \* MERGEFORMAT</w:instrText>
        </w:r>
        <w:r>
          <w:fldChar w:fldCharType="separate"/>
        </w:r>
        <w:r>
          <w:t>2</w:t>
        </w:r>
        <w:r>
          <w:fldChar w:fldCharType="end"/>
        </w:r>
      </w:p>
    </w:sdtContent>
  </w:sdt>
  <w:p w14:paraId="375F7EC5" w14:textId="184985F4" w:rsidR="00C20996" w:rsidRPr="00FB2107" w:rsidRDefault="00C20996" w:rsidP="00F60C89">
    <w:pPr>
      <w:pStyle w:val="Voettekst"/>
      <w:jc w:val="cen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7417193"/>
      <w:docPartObj>
        <w:docPartGallery w:val="Page Numbers (Bottom of Page)"/>
        <w:docPartUnique/>
      </w:docPartObj>
    </w:sdtPr>
    <w:sdtContent>
      <w:p w14:paraId="086D1B3A" w14:textId="5B76BA6D" w:rsidR="00C57CC0" w:rsidRDefault="00000000" w:rsidP="00172CE3">
        <w:pPr>
          <w:pStyle w:val="Voettekst"/>
          <w:jc w:val="center"/>
        </w:pPr>
        <w:sdt>
          <w:sdtPr>
            <w:rPr>
              <w:sz w:val="16"/>
              <w:szCs w:val="16"/>
            </w:rPr>
            <w:id w:val="-2012592144"/>
            <w:docPartObj>
              <w:docPartGallery w:val="Page Numbers (Bottom of Page)"/>
              <w:docPartUnique/>
            </w:docPartObj>
          </w:sdtPr>
          <w:sdtContent>
            <w:sdt>
              <w:sdtPr>
                <w:rPr>
                  <w:color w:val="000000" w:themeColor="text1"/>
                  <w:sz w:val="16"/>
                  <w:szCs w:val="16"/>
                </w:rPr>
                <w:alias w:val="Titel"/>
                <w:tag w:val=""/>
                <w:id w:val="178316621"/>
                <w:showingPlcHdr/>
                <w:dataBinding w:prefixMappings="xmlns:ns0='http://purl.org/dc/elements/1.1/' xmlns:ns1='http://schemas.openxmlformats.org/package/2006/metadata/core-properties' " w:xpath="/ns1:coreProperties[1]/ns0:title[1]" w:storeItemID="{6C3C8BC8-F283-45AE-878A-BAB7291924A1}"/>
                <w:text/>
              </w:sdtPr>
              <w:sdtContent>
                <w:r w:rsidR="0049504B">
                  <w:rPr>
                    <w:color w:val="000000" w:themeColor="text1"/>
                    <w:sz w:val="16"/>
                    <w:szCs w:val="16"/>
                  </w:rPr>
                  <w:t xml:space="preserve">     </w:t>
                </w:r>
              </w:sdtContent>
            </w:sdt>
            <w:r w:rsidR="00172CE3">
              <w:rPr>
                <w:color w:val="00B5FF" w:themeColor="accent2"/>
                <w:sz w:val="16"/>
                <w:szCs w:val="16"/>
              </w:rPr>
              <w:tab/>
            </w:r>
          </w:sdtContent>
        </w:sdt>
      </w:p>
    </w:sdtContent>
  </w:sdt>
  <w:p w14:paraId="6B5EC447" w14:textId="4D07F163" w:rsidR="002F1CC9" w:rsidRDefault="002F1CC9" w:rsidP="00F60C89">
    <w:pPr>
      <w:pStyle w:val="Voettekst"/>
      <w:rPr>
        <w:sz w:val="16"/>
        <w:szCs w:val="16"/>
      </w:rPr>
    </w:pPr>
  </w:p>
  <w:p w14:paraId="5602CE21" w14:textId="6D83F6AF" w:rsidR="00A56A2C" w:rsidRDefault="00A56A2C" w:rsidP="004C47C6">
    <w:pPr>
      <w:pStyle w:val="Voettekst"/>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5E482" w14:textId="77777777" w:rsidR="00BC464E" w:rsidRDefault="00B21EEF">
    <w:pPr>
      <w:pStyle w:val="Voettekst"/>
      <w:framePr w:wrap="around" w:vAnchor="text" w:hAnchor="margin" w:xAlign="outside" w:y="1"/>
      <w:rPr>
        <w:rStyle w:val="Paginanummer"/>
      </w:rPr>
    </w:pPr>
    <w:ins w:id="329" w:author="EZ" w:date="2025-02-17T10:51:00Z">
      <w:r>
        <w:rPr>
          <w:rFonts w:ascii="Verdana" w:hAnsi="Verdana" w:cs="Times New Roman"/>
          <w:noProof/>
          <w:sz w:val="16"/>
        </w:rPr>
        <mc:AlternateContent>
          <mc:Choice Requires="wps">
            <w:drawing>
              <wp:anchor distT="0" distB="0" distL="0" distR="0" simplePos="0" relativeHeight="251658242" behindDoc="0" locked="0" layoutInCell="1" allowOverlap="1" wp14:anchorId="52509583" wp14:editId="067E34D4">
                <wp:simplePos x="635" y="635"/>
                <wp:positionH relativeFrom="page">
                  <wp:align>left</wp:align>
                </wp:positionH>
                <wp:positionV relativeFrom="page">
                  <wp:align>bottom</wp:align>
                </wp:positionV>
                <wp:extent cx="986155" cy="376555"/>
                <wp:effectExtent l="0" t="0" r="4445" b="0"/>
                <wp:wrapNone/>
                <wp:docPr id="2023480463" name="Tekstvak 5" descr="Intern gebrui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6155" cy="376555"/>
                        </a:xfrm>
                        <a:prstGeom prst="rect">
                          <a:avLst/>
                        </a:prstGeom>
                        <a:noFill/>
                        <a:ln>
                          <a:noFill/>
                        </a:ln>
                      </wps:spPr>
                      <wps:txbx>
                        <w:txbxContent>
                          <w:p w14:paraId="62E8A803" w14:textId="128274A0" w:rsidR="00B21EEF" w:rsidRPr="00B21EEF" w:rsidRDefault="00B21EEF" w:rsidP="00B21EEF">
                            <w:pPr>
                              <w:rPr>
                                <w:ins w:id="330" w:author="EZ" w:date="2025-02-17T10:51:00Z"/>
                                <w:rFonts w:ascii="Calibri" w:eastAsia="Calibri" w:hAnsi="Calibri" w:cs="Calibri"/>
                                <w:noProof/>
                                <w:color w:val="000000"/>
                                <w:szCs w:val="20"/>
                              </w:rPr>
                            </w:pPr>
                            <w:ins w:id="331" w:author="EZ" w:date="2025-02-17T10:51:00Z">
                              <w:r w:rsidRPr="00B21EEF">
                                <w:rPr>
                                  <w:rFonts w:ascii="Calibri" w:eastAsia="Calibri" w:hAnsi="Calibri" w:cs="Calibri"/>
                                  <w:noProof/>
                                  <w:color w:val="000000"/>
                                  <w:szCs w:val="20"/>
                                </w:rPr>
                                <w:t>Intern gebruik</w:t>
                              </w:r>
                            </w:ins>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2509583" id="_x0000_t202" coordsize="21600,21600" o:spt="202" path="m,l,21600r21600,l21600,xe">
                <v:stroke joinstyle="miter"/>
                <v:path gradientshapeok="t" o:connecttype="rect"/>
              </v:shapetype>
              <v:shape id="Tekstvak 5" o:spid="_x0000_s1031" type="#_x0000_t202" alt="Intern gebruik" style="position:absolute;margin-left:0;margin-top:0;width:77.65pt;height:29.6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" filled="f" stroked="f">
                <v:textbox style="mso-fit-shape-to-text:t" inset="20pt,0,0,15pt">
                  <w:txbxContent>
                    <w:p w14:paraId="62E8A803" w14:textId="128274A0" w:rsidR="00B21EEF" w:rsidRPr="00B21EEF" w:rsidRDefault="00B21EEF" w:rsidP="00B21EEF">
                      <w:pPr>
                        <w:rPr>
                          <w:ins w:id="332" w:author="EZ" w:date="2025-02-17T10:51:00Z"/>
                          <w:rFonts w:ascii="Calibri" w:eastAsia="Calibri" w:hAnsi="Calibri" w:cs="Calibri"/>
                          <w:noProof/>
                          <w:color w:val="000000"/>
                          <w:szCs w:val="20"/>
                        </w:rPr>
                      </w:pPr>
                      <w:ins w:id="333" w:author="EZ" w:date="2025-02-17T10:51:00Z">
                        <w:r w:rsidRPr="00B21EEF">
                          <w:rPr>
                            <w:rFonts w:ascii="Calibri" w:eastAsia="Calibri" w:hAnsi="Calibri" w:cs="Calibri"/>
                            <w:noProof/>
                            <w:color w:val="000000"/>
                            <w:szCs w:val="20"/>
                          </w:rPr>
                          <w:t>Intern gebruik</w:t>
                        </w:r>
                      </w:ins>
                    </w:p>
                  </w:txbxContent>
                </v:textbox>
                <w10:wrap anchorx="page" anchory="page"/>
              </v:shape>
            </w:pict>
          </mc:Fallback>
        </mc:AlternateContent>
      </w:r>
    </w:ins>
    <w:r w:rsidR="00BC464E">
      <w:rPr>
        <w:rStyle w:val="Paginanummer"/>
      </w:rPr>
      <w:fldChar w:fldCharType="begin"/>
    </w:r>
    <w:r w:rsidR="00BC464E">
      <w:rPr>
        <w:rStyle w:val="Paginanummer"/>
      </w:rPr>
      <w:instrText xml:space="preserve">PAGE  </w:instrText>
    </w:r>
    <w:r w:rsidR="00BC464E">
      <w:rPr>
        <w:rStyle w:val="Paginanummer"/>
      </w:rPr>
      <w:fldChar w:fldCharType="separate"/>
    </w:r>
    <w:r w:rsidR="00BC464E">
      <w:rPr>
        <w:rStyle w:val="Paginanummer"/>
      </w:rPr>
      <w:t>8</w:t>
    </w:r>
    <w:r w:rsidR="00BC464E">
      <w:rPr>
        <w:rStyle w:val="Paginanummer"/>
      </w:rPr>
      <w:fldChar w:fldCharType="end"/>
    </w:r>
  </w:p>
  <w:p w14:paraId="0CBBFC69" w14:textId="77777777" w:rsidR="00BC464E" w:rsidRPr="00BB1DAE" w:rsidRDefault="00BC464E">
    <w:pPr>
      <w:pStyle w:val="Voettekst"/>
      <w:ind w:right="360" w:firstLine="360"/>
      <w:jc w:val="right"/>
    </w:pPr>
    <w:r>
      <w:rPr>
        <w:noProof/>
      </w:rPr>
      <w:drawing>
        <wp:anchor distT="0" distB="0" distL="114300" distR="114300" simplePos="0" relativeHeight="251658240" behindDoc="1" locked="0" layoutInCell="1" allowOverlap="1" wp14:anchorId="0230B182" wp14:editId="21167EDA">
          <wp:simplePos x="0" y="0"/>
          <wp:positionH relativeFrom="page">
            <wp:align>right</wp:align>
          </wp:positionH>
          <wp:positionV relativeFrom="page">
            <wp:align>bottom</wp:align>
          </wp:positionV>
          <wp:extent cx="1886400" cy="1274400"/>
          <wp:effectExtent l="0" t="0" r="0" b="2540"/>
          <wp:wrapNone/>
          <wp:docPr id="1788767318" name="Afbeelding 11" descr="watermerk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watermerk_color"/>
                  <pic:cNvPicPr>
                    <a:picLocks noChangeAspect="1" noChangeArrowheads="1"/>
                  </pic:cNvPicPr>
                </pic:nvPicPr>
                <pic:blipFill>
                  <a:blip r:embed="rId1"/>
                  <a:srcRect/>
                  <a:stretch>
                    <a:fillRect/>
                  </a:stretch>
                </pic:blipFill>
                <pic:spPr bwMode="auto">
                  <a:xfrm>
                    <a:off x="0" y="0"/>
                    <a:ext cx="1886400" cy="127440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Pr>
        <w:szCs w:val="16"/>
        <w:lang w:val="fr-FR"/>
      </w:rPr>
      <w:t>Dialogic</w:t>
    </w:r>
    <w:proofErr w:type="spellEnd"/>
    <w:r>
      <w:rPr>
        <w:szCs w:val="16"/>
        <w:lang w:val="fr-FR"/>
      </w:rPr>
      <w:t xml:space="preserve"> </w:t>
    </w:r>
    <w:proofErr w:type="spellStart"/>
    <w:r>
      <w:rPr>
        <w:i/>
        <w:szCs w:val="16"/>
        <w:lang w:val="fr-FR"/>
      </w:rPr>
      <w:t>innovatie</w:t>
    </w:r>
    <w:proofErr w:type="spellEnd"/>
    <w:r>
      <w:rPr>
        <w:i/>
        <w:szCs w:val="16"/>
        <w:lang w:val="fr-FR"/>
      </w:rPr>
      <w:t xml:space="preserve"> </w:t>
    </w:r>
    <w:r w:rsidRPr="002D18DF">
      <w:rPr>
        <w:i/>
        <w:sz w:val="14"/>
        <w:szCs w:val="16"/>
        <w:lang w:val="fr-FR"/>
      </w:rPr>
      <w:t>●</w:t>
    </w:r>
    <w:r>
      <w:rPr>
        <w:i/>
        <w:szCs w:val="16"/>
        <w:lang w:val="fr-FR"/>
      </w:rPr>
      <w:t xml:space="preserve"> </w:t>
    </w:r>
    <w:proofErr w:type="spellStart"/>
    <w:r>
      <w:rPr>
        <w:i/>
        <w:szCs w:val="16"/>
        <w:lang w:val="fr-FR"/>
      </w:rPr>
      <w:t>interactie</w:t>
    </w:r>
    <w:proofErr w:type="spellEnd"/>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79816" w14:textId="58FD07F1" w:rsidR="00BC464E" w:rsidRPr="00A57381" w:rsidRDefault="00BC464E">
    <w:pPr>
      <w:pStyle w:val="Voettekst"/>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8FFA8" w14:textId="191811FE" w:rsidR="00E2176B" w:rsidRDefault="00E2176B" w:rsidP="00F60C89">
    <w:pPr>
      <w:pStyle w:val="Voettekst"/>
      <w:rPr>
        <w:sz w:val="16"/>
        <w:szCs w:val="16"/>
      </w:rPr>
    </w:pPr>
  </w:p>
  <w:p w14:paraId="6EB4FF5E" w14:textId="2C46440C" w:rsidR="00CA1702" w:rsidRPr="00A57381" w:rsidRDefault="00CA1702" w:rsidP="00CA1702">
    <w:pPr>
      <w:pStyle w:val="Voettekst"/>
      <w:ind w:right="360"/>
    </w:pPr>
  </w:p>
  <w:p w14:paraId="1FC692E3" w14:textId="39EE8628" w:rsidR="00E2176B" w:rsidRDefault="00E2176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749AF1" w14:textId="77777777" w:rsidR="00D86D29" w:rsidRDefault="00D86D29" w:rsidP="009279E3">
      <w:pPr>
        <w:spacing w:line="240" w:lineRule="auto"/>
      </w:pPr>
      <w:r>
        <w:separator/>
      </w:r>
    </w:p>
  </w:footnote>
  <w:footnote w:type="continuationSeparator" w:id="0">
    <w:p w14:paraId="10B5C4BD" w14:textId="77777777" w:rsidR="00D86D29" w:rsidRDefault="00D86D29" w:rsidP="009279E3">
      <w:pPr>
        <w:spacing w:line="240" w:lineRule="auto"/>
      </w:pPr>
      <w:r>
        <w:continuationSeparator/>
      </w:r>
    </w:p>
  </w:footnote>
  <w:footnote w:type="continuationNotice" w:id="1">
    <w:p w14:paraId="1D4F268E" w14:textId="77777777" w:rsidR="00D86D29" w:rsidRDefault="00D86D29">
      <w:pPr>
        <w:spacing w:line="240" w:lineRule="auto"/>
      </w:pPr>
    </w:p>
  </w:footnote>
  <w:footnote w:id="2">
    <w:p w14:paraId="3E9F3F11" w14:textId="140A2AB5" w:rsidR="00C62E57" w:rsidRPr="00C62E57" w:rsidRDefault="00C62E57">
      <w:pPr>
        <w:pStyle w:val="Voetnoottekst"/>
      </w:pPr>
      <w:r>
        <w:rPr>
          <w:rStyle w:val="Voetnootmarkering"/>
        </w:rPr>
        <w:footnoteRef/>
      </w:r>
      <w:r>
        <w:t xml:space="preserve"> </w:t>
      </w:r>
      <w:r w:rsidRPr="00142808">
        <w:t>Overig: stichting, coöperatie met publieke taken, brancheorganisatie</w:t>
      </w:r>
    </w:p>
  </w:footnote>
  <w:footnote w:id="3">
    <w:p w14:paraId="3257C36C" w14:textId="42176DEF" w:rsidR="00C62E57" w:rsidRPr="00C62E57" w:rsidRDefault="00C62E57">
      <w:pPr>
        <w:pStyle w:val="Voetnoottekst"/>
      </w:pPr>
      <w:r>
        <w:rPr>
          <w:rStyle w:val="Voetnootmarkering"/>
        </w:rPr>
        <w:footnoteRef/>
      </w:r>
      <w:r>
        <w:t xml:space="preserve"> Geen: geen actieve / passieve rol in een SDO. Geïnterviewden hebben een coördinerende rol of beleidsmatige rol.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5B2D2" w14:textId="5F14082F" w:rsidR="009279E3" w:rsidRDefault="009279E3">
    <w:pPr>
      <w:pStyle w:val="Koptekst"/>
    </w:pPr>
  </w:p>
  <w:p w14:paraId="2C59E9D9" w14:textId="77777777" w:rsidR="009279E3" w:rsidRDefault="009279E3">
    <w:pPr>
      <w:pStyle w:val="Koptekst"/>
    </w:pPr>
  </w:p>
  <w:p w14:paraId="106CEF38" w14:textId="77777777" w:rsidR="009279E3" w:rsidRDefault="009279E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CE6E1A" w14:textId="77777777" w:rsidR="00BC464E" w:rsidRDefault="00BC464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92909"/>
    <w:multiLevelType w:val="multilevel"/>
    <w:tmpl w:val="B38EF9CC"/>
    <w:lvl w:ilvl="0">
      <w:start w:val="1"/>
      <w:numFmt w:val="upperLetter"/>
      <w:lvlText w:val="%1."/>
      <w:lvlJc w:val="left"/>
      <w:pPr>
        <w:tabs>
          <w:tab w:val="num" w:pos="720"/>
        </w:tabs>
        <w:ind w:left="720" w:hanging="360"/>
      </w:pPr>
      <w:rPr>
        <w:rFonts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B07FA"/>
    <w:multiLevelType w:val="multilevel"/>
    <w:tmpl w:val="72188E78"/>
    <w:lvl w:ilvl="0">
      <w:start w:val="1"/>
      <w:numFmt w:val="bullet"/>
      <w:lvlText w:val=""/>
      <w:lvlJc w:val="left"/>
      <w:pPr>
        <w:tabs>
          <w:tab w:val="num" w:pos="-1075"/>
        </w:tabs>
        <w:ind w:left="-1075" w:hanging="360"/>
      </w:pPr>
      <w:rPr>
        <w:rFonts w:ascii="Symbol" w:hAnsi="Symbol" w:hint="default"/>
        <w:sz w:val="20"/>
      </w:rPr>
    </w:lvl>
    <w:lvl w:ilvl="1">
      <w:start w:val="1"/>
      <w:numFmt w:val="bullet"/>
      <w:lvlText w:val=""/>
      <w:lvlJc w:val="left"/>
      <w:pPr>
        <w:tabs>
          <w:tab w:val="num" w:pos="-355"/>
        </w:tabs>
        <w:ind w:left="-355" w:hanging="360"/>
      </w:pPr>
      <w:rPr>
        <w:rFonts w:ascii="Symbol" w:hAnsi="Symbol" w:hint="default"/>
        <w:sz w:val="20"/>
      </w:rPr>
    </w:lvl>
    <w:lvl w:ilvl="2" w:tentative="1">
      <w:start w:val="1"/>
      <w:numFmt w:val="bullet"/>
      <w:lvlText w:val=""/>
      <w:lvlJc w:val="left"/>
      <w:pPr>
        <w:tabs>
          <w:tab w:val="num" w:pos="365"/>
        </w:tabs>
        <w:ind w:left="365" w:hanging="360"/>
      </w:pPr>
      <w:rPr>
        <w:rFonts w:ascii="Symbol" w:hAnsi="Symbol" w:hint="default"/>
        <w:sz w:val="20"/>
      </w:rPr>
    </w:lvl>
    <w:lvl w:ilvl="3" w:tentative="1">
      <w:start w:val="1"/>
      <w:numFmt w:val="bullet"/>
      <w:lvlText w:val=""/>
      <w:lvlJc w:val="left"/>
      <w:pPr>
        <w:tabs>
          <w:tab w:val="num" w:pos="1085"/>
        </w:tabs>
        <w:ind w:left="1085" w:hanging="360"/>
      </w:pPr>
      <w:rPr>
        <w:rFonts w:ascii="Symbol" w:hAnsi="Symbol" w:hint="default"/>
        <w:sz w:val="20"/>
      </w:rPr>
    </w:lvl>
    <w:lvl w:ilvl="4" w:tentative="1">
      <w:start w:val="1"/>
      <w:numFmt w:val="bullet"/>
      <w:lvlText w:val=""/>
      <w:lvlJc w:val="left"/>
      <w:pPr>
        <w:tabs>
          <w:tab w:val="num" w:pos="1805"/>
        </w:tabs>
        <w:ind w:left="1805" w:hanging="360"/>
      </w:pPr>
      <w:rPr>
        <w:rFonts w:ascii="Symbol" w:hAnsi="Symbol" w:hint="default"/>
        <w:sz w:val="20"/>
      </w:rPr>
    </w:lvl>
    <w:lvl w:ilvl="5" w:tentative="1">
      <w:start w:val="1"/>
      <w:numFmt w:val="bullet"/>
      <w:lvlText w:val=""/>
      <w:lvlJc w:val="left"/>
      <w:pPr>
        <w:tabs>
          <w:tab w:val="num" w:pos="2525"/>
        </w:tabs>
        <w:ind w:left="2525" w:hanging="360"/>
      </w:pPr>
      <w:rPr>
        <w:rFonts w:ascii="Symbol" w:hAnsi="Symbol" w:hint="default"/>
        <w:sz w:val="20"/>
      </w:rPr>
    </w:lvl>
    <w:lvl w:ilvl="6" w:tentative="1">
      <w:start w:val="1"/>
      <w:numFmt w:val="bullet"/>
      <w:lvlText w:val=""/>
      <w:lvlJc w:val="left"/>
      <w:pPr>
        <w:tabs>
          <w:tab w:val="num" w:pos="3245"/>
        </w:tabs>
        <w:ind w:left="3245" w:hanging="360"/>
      </w:pPr>
      <w:rPr>
        <w:rFonts w:ascii="Symbol" w:hAnsi="Symbol" w:hint="default"/>
        <w:sz w:val="20"/>
      </w:rPr>
    </w:lvl>
    <w:lvl w:ilvl="7" w:tentative="1">
      <w:start w:val="1"/>
      <w:numFmt w:val="bullet"/>
      <w:lvlText w:val=""/>
      <w:lvlJc w:val="left"/>
      <w:pPr>
        <w:tabs>
          <w:tab w:val="num" w:pos="3965"/>
        </w:tabs>
        <w:ind w:left="3965" w:hanging="360"/>
      </w:pPr>
      <w:rPr>
        <w:rFonts w:ascii="Symbol" w:hAnsi="Symbol" w:hint="default"/>
        <w:sz w:val="20"/>
      </w:rPr>
    </w:lvl>
    <w:lvl w:ilvl="8" w:tentative="1">
      <w:start w:val="1"/>
      <w:numFmt w:val="bullet"/>
      <w:lvlText w:val=""/>
      <w:lvlJc w:val="left"/>
      <w:pPr>
        <w:tabs>
          <w:tab w:val="num" w:pos="4685"/>
        </w:tabs>
        <w:ind w:left="4685" w:hanging="360"/>
      </w:pPr>
      <w:rPr>
        <w:rFonts w:ascii="Symbol" w:hAnsi="Symbol" w:hint="default"/>
        <w:sz w:val="20"/>
      </w:rPr>
    </w:lvl>
  </w:abstractNum>
  <w:abstractNum w:abstractNumId="2" w15:restartNumberingAfterBreak="0">
    <w:nsid w:val="08F266EA"/>
    <w:multiLevelType w:val="multilevel"/>
    <w:tmpl w:val="DFD8EFB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09A107FE"/>
    <w:multiLevelType w:val="hybridMultilevel"/>
    <w:tmpl w:val="A114243C"/>
    <w:lvl w:ilvl="0" w:tplc="831AF788">
      <w:start w:val="1"/>
      <w:numFmt w:val="upperRoman"/>
      <w:lvlText w:val="%1."/>
      <w:lvlJc w:val="right"/>
      <w:pPr>
        <w:ind w:left="1440" w:hanging="360"/>
      </w:pPr>
    </w:lvl>
    <w:lvl w:ilvl="1" w:tplc="A664C852">
      <w:start w:val="1"/>
      <w:numFmt w:val="upperRoman"/>
      <w:lvlText w:val="%2."/>
      <w:lvlJc w:val="right"/>
      <w:pPr>
        <w:ind w:left="1440" w:hanging="360"/>
      </w:pPr>
    </w:lvl>
    <w:lvl w:ilvl="2" w:tplc="9022F75A">
      <w:start w:val="1"/>
      <w:numFmt w:val="upperRoman"/>
      <w:lvlText w:val="%3."/>
      <w:lvlJc w:val="right"/>
      <w:pPr>
        <w:ind w:left="1440" w:hanging="360"/>
      </w:pPr>
    </w:lvl>
    <w:lvl w:ilvl="3" w:tplc="F68876DC">
      <w:start w:val="1"/>
      <w:numFmt w:val="upperRoman"/>
      <w:lvlText w:val="%4."/>
      <w:lvlJc w:val="right"/>
      <w:pPr>
        <w:ind w:left="1440" w:hanging="360"/>
      </w:pPr>
    </w:lvl>
    <w:lvl w:ilvl="4" w:tplc="68B0BBF2">
      <w:start w:val="1"/>
      <w:numFmt w:val="upperRoman"/>
      <w:lvlText w:val="%5."/>
      <w:lvlJc w:val="right"/>
      <w:pPr>
        <w:ind w:left="1440" w:hanging="360"/>
      </w:pPr>
    </w:lvl>
    <w:lvl w:ilvl="5" w:tplc="B36A9A62">
      <w:start w:val="1"/>
      <w:numFmt w:val="upperRoman"/>
      <w:lvlText w:val="%6."/>
      <w:lvlJc w:val="right"/>
      <w:pPr>
        <w:ind w:left="1440" w:hanging="360"/>
      </w:pPr>
    </w:lvl>
    <w:lvl w:ilvl="6" w:tplc="46C0B484">
      <w:start w:val="1"/>
      <w:numFmt w:val="upperRoman"/>
      <w:lvlText w:val="%7."/>
      <w:lvlJc w:val="right"/>
      <w:pPr>
        <w:ind w:left="1440" w:hanging="360"/>
      </w:pPr>
    </w:lvl>
    <w:lvl w:ilvl="7" w:tplc="DF8A39EA">
      <w:start w:val="1"/>
      <w:numFmt w:val="upperRoman"/>
      <w:lvlText w:val="%8."/>
      <w:lvlJc w:val="right"/>
      <w:pPr>
        <w:ind w:left="1440" w:hanging="360"/>
      </w:pPr>
    </w:lvl>
    <w:lvl w:ilvl="8" w:tplc="278A4CCA">
      <w:start w:val="1"/>
      <w:numFmt w:val="upperRoman"/>
      <w:lvlText w:val="%9."/>
      <w:lvlJc w:val="right"/>
      <w:pPr>
        <w:ind w:left="1440" w:hanging="360"/>
      </w:pPr>
    </w:lvl>
  </w:abstractNum>
  <w:abstractNum w:abstractNumId="4" w15:restartNumberingAfterBreak="0">
    <w:nsid w:val="0A550A69"/>
    <w:multiLevelType w:val="hybridMultilevel"/>
    <w:tmpl w:val="CCF670DA"/>
    <w:lvl w:ilvl="0" w:tplc="D040DC44">
      <w:start w:val="1"/>
      <w:numFmt w:val="decimal"/>
      <w:lvlText w:val="%1)"/>
      <w:lvlJc w:val="left"/>
      <w:pPr>
        <w:ind w:left="928" w:hanging="360"/>
      </w:pPr>
      <w:rPr>
        <w:b/>
        <w:bCs/>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0A5A40FE"/>
    <w:multiLevelType w:val="hybridMultilevel"/>
    <w:tmpl w:val="21A06C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8B70E0"/>
    <w:multiLevelType w:val="multilevel"/>
    <w:tmpl w:val="98D244F4"/>
    <w:lvl w:ilvl="0">
      <w:start w:val="1"/>
      <w:numFmt w:val="decimal"/>
      <w:lvlText w:val="%1."/>
      <w:lvlJc w:val="left"/>
      <w:pPr>
        <w:tabs>
          <w:tab w:val="num" w:pos="720"/>
        </w:tabs>
        <w:ind w:left="720" w:hanging="360"/>
      </w:pPr>
      <w:rPr>
        <w:rFonts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351F78"/>
    <w:multiLevelType w:val="hybridMultilevel"/>
    <w:tmpl w:val="D24676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3513643"/>
    <w:multiLevelType w:val="hybridMultilevel"/>
    <w:tmpl w:val="C054E9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5CB54AD"/>
    <w:multiLevelType w:val="hybridMultilevel"/>
    <w:tmpl w:val="69869DEC"/>
    <w:lvl w:ilvl="0" w:tplc="D24C3E60">
      <w:start w:val="1"/>
      <w:numFmt w:val="upperRoman"/>
      <w:lvlText w:val="%1."/>
      <w:lvlJc w:val="right"/>
      <w:pPr>
        <w:ind w:left="720" w:hanging="360"/>
      </w:pPr>
      <w:rPr>
        <w:b/>
        <w:bCs/>
        <w:color w:val="003CFA" w:themeColor="accent3" w:themeShade="BF"/>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87A3D76"/>
    <w:multiLevelType w:val="multilevel"/>
    <w:tmpl w:val="22C4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371ED7"/>
    <w:multiLevelType w:val="hybridMultilevel"/>
    <w:tmpl w:val="8D428D18"/>
    <w:lvl w:ilvl="0" w:tplc="04090013">
      <w:start w:val="1"/>
      <w:numFmt w:val="upperRoman"/>
      <w:lvlText w:val="%1."/>
      <w:lvlJc w:val="right"/>
      <w:pPr>
        <w:ind w:left="375" w:hanging="360"/>
      </w:pPr>
    </w:lvl>
    <w:lvl w:ilvl="1" w:tplc="E2B6E8A8">
      <w:numFmt w:val="bullet"/>
      <w:lvlText w:val="•"/>
      <w:lvlJc w:val="left"/>
      <w:pPr>
        <w:ind w:left="1095" w:hanging="360"/>
      </w:pPr>
      <w:rPr>
        <w:rFonts w:ascii="Century Gothic" w:eastAsiaTheme="minorHAnsi" w:hAnsi="Century Gothic" w:cstheme="minorBidi" w:hint="default"/>
      </w:rPr>
    </w:lvl>
    <w:lvl w:ilvl="2" w:tplc="0413001B" w:tentative="1">
      <w:start w:val="1"/>
      <w:numFmt w:val="lowerRoman"/>
      <w:lvlText w:val="%3."/>
      <w:lvlJc w:val="right"/>
      <w:pPr>
        <w:ind w:left="1815" w:hanging="180"/>
      </w:pPr>
    </w:lvl>
    <w:lvl w:ilvl="3" w:tplc="0413000F" w:tentative="1">
      <w:start w:val="1"/>
      <w:numFmt w:val="decimal"/>
      <w:lvlText w:val="%4."/>
      <w:lvlJc w:val="left"/>
      <w:pPr>
        <w:ind w:left="2535" w:hanging="360"/>
      </w:pPr>
    </w:lvl>
    <w:lvl w:ilvl="4" w:tplc="04130019" w:tentative="1">
      <w:start w:val="1"/>
      <w:numFmt w:val="lowerLetter"/>
      <w:lvlText w:val="%5."/>
      <w:lvlJc w:val="left"/>
      <w:pPr>
        <w:ind w:left="3255" w:hanging="360"/>
      </w:pPr>
    </w:lvl>
    <w:lvl w:ilvl="5" w:tplc="0413001B" w:tentative="1">
      <w:start w:val="1"/>
      <w:numFmt w:val="lowerRoman"/>
      <w:lvlText w:val="%6."/>
      <w:lvlJc w:val="right"/>
      <w:pPr>
        <w:ind w:left="3975" w:hanging="180"/>
      </w:pPr>
    </w:lvl>
    <w:lvl w:ilvl="6" w:tplc="0413000F" w:tentative="1">
      <w:start w:val="1"/>
      <w:numFmt w:val="decimal"/>
      <w:lvlText w:val="%7."/>
      <w:lvlJc w:val="left"/>
      <w:pPr>
        <w:ind w:left="4695" w:hanging="360"/>
      </w:pPr>
    </w:lvl>
    <w:lvl w:ilvl="7" w:tplc="04130019" w:tentative="1">
      <w:start w:val="1"/>
      <w:numFmt w:val="lowerLetter"/>
      <w:lvlText w:val="%8."/>
      <w:lvlJc w:val="left"/>
      <w:pPr>
        <w:ind w:left="5415" w:hanging="360"/>
      </w:pPr>
    </w:lvl>
    <w:lvl w:ilvl="8" w:tplc="0413001B" w:tentative="1">
      <w:start w:val="1"/>
      <w:numFmt w:val="lowerRoman"/>
      <w:lvlText w:val="%9."/>
      <w:lvlJc w:val="right"/>
      <w:pPr>
        <w:ind w:left="6135" w:hanging="180"/>
      </w:pPr>
    </w:lvl>
  </w:abstractNum>
  <w:abstractNum w:abstractNumId="12" w15:restartNumberingAfterBreak="0">
    <w:nsid w:val="1CCB58A2"/>
    <w:multiLevelType w:val="hybridMultilevel"/>
    <w:tmpl w:val="A18A9366"/>
    <w:lvl w:ilvl="0" w:tplc="306AAB3C">
      <w:start w:val="1"/>
      <w:numFmt w:val="decimal"/>
      <w:pStyle w:val="Kop2"/>
      <w:lvlText w:val="%1."/>
      <w:lvlJc w:val="left"/>
      <w:pPr>
        <w:ind w:left="360" w:hanging="360"/>
      </w:pPr>
      <w:rPr>
        <w:rFonts w:ascii="Century Gothic" w:hAnsi="Century Gothic" w:hint="default"/>
        <w:b/>
        <w:i w:val="0"/>
        <w:color w:val="005A80" w:themeColor="accent2" w:themeShade="80"/>
        <w:sz w:val="20"/>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2001ABF"/>
    <w:multiLevelType w:val="hybridMultilevel"/>
    <w:tmpl w:val="8318AD6A"/>
    <w:lvl w:ilvl="0" w:tplc="3C4CA20E">
      <w:start w:val="1"/>
      <w:numFmt w:val="decimal"/>
      <w:lvlText w:val="%1."/>
      <w:lvlJc w:val="left"/>
      <w:pPr>
        <w:ind w:left="720" w:hanging="360"/>
      </w:pPr>
    </w:lvl>
    <w:lvl w:ilvl="1" w:tplc="61F6B9C8">
      <w:start w:val="1"/>
      <w:numFmt w:val="decimal"/>
      <w:lvlText w:val="%2."/>
      <w:lvlJc w:val="left"/>
      <w:pPr>
        <w:ind w:left="720" w:hanging="360"/>
      </w:pPr>
    </w:lvl>
    <w:lvl w:ilvl="2" w:tplc="BEB843EA">
      <w:start w:val="1"/>
      <w:numFmt w:val="decimal"/>
      <w:lvlText w:val="%3."/>
      <w:lvlJc w:val="left"/>
      <w:pPr>
        <w:ind w:left="720" w:hanging="360"/>
      </w:pPr>
    </w:lvl>
    <w:lvl w:ilvl="3" w:tplc="D5325A0E">
      <w:start w:val="1"/>
      <w:numFmt w:val="decimal"/>
      <w:lvlText w:val="%4."/>
      <w:lvlJc w:val="left"/>
      <w:pPr>
        <w:ind w:left="720" w:hanging="360"/>
      </w:pPr>
    </w:lvl>
    <w:lvl w:ilvl="4" w:tplc="66A2C9A0">
      <w:start w:val="1"/>
      <w:numFmt w:val="decimal"/>
      <w:lvlText w:val="%5."/>
      <w:lvlJc w:val="left"/>
      <w:pPr>
        <w:ind w:left="720" w:hanging="360"/>
      </w:pPr>
    </w:lvl>
    <w:lvl w:ilvl="5" w:tplc="8DBC0014">
      <w:start w:val="1"/>
      <w:numFmt w:val="decimal"/>
      <w:lvlText w:val="%6."/>
      <w:lvlJc w:val="left"/>
      <w:pPr>
        <w:ind w:left="720" w:hanging="360"/>
      </w:pPr>
    </w:lvl>
    <w:lvl w:ilvl="6" w:tplc="4C28FCA0">
      <w:start w:val="1"/>
      <w:numFmt w:val="decimal"/>
      <w:lvlText w:val="%7."/>
      <w:lvlJc w:val="left"/>
      <w:pPr>
        <w:ind w:left="720" w:hanging="360"/>
      </w:pPr>
    </w:lvl>
    <w:lvl w:ilvl="7" w:tplc="273C763E">
      <w:start w:val="1"/>
      <w:numFmt w:val="decimal"/>
      <w:lvlText w:val="%8."/>
      <w:lvlJc w:val="left"/>
      <w:pPr>
        <w:ind w:left="720" w:hanging="360"/>
      </w:pPr>
    </w:lvl>
    <w:lvl w:ilvl="8" w:tplc="8EF6097A">
      <w:start w:val="1"/>
      <w:numFmt w:val="decimal"/>
      <w:lvlText w:val="%9."/>
      <w:lvlJc w:val="left"/>
      <w:pPr>
        <w:ind w:left="720" w:hanging="360"/>
      </w:pPr>
    </w:lvl>
  </w:abstractNum>
  <w:abstractNum w:abstractNumId="14" w15:restartNumberingAfterBreak="0">
    <w:nsid w:val="267E600E"/>
    <w:multiLevelType w:val="multilevel"/>
    <w:tmpl w:val="BB16CDA6"/>
    <w:lvl w:ilvl="0">
      <w:start w:val="1"/>
      <w:numFmt w:val="decimal"/>
      <w:lvlText w:val="%1."/>
      <w:lvlJc w:val="left"/>
      <w:pPr>
        <w:ind w:left="360" w:hanging="360"/>
      </w:pPr>
      <w:rPr>
        <w:rFonts w:ascii="Century Gothic" w:eastAsiaTheme="minorHAnsi" w:hAnsi="Century Gothic" w:hint="default"/>
        <w:color w:val="0070C0"/>
        <w:sz w:val="20"/>
        <w:u w:val="none"/>
      </w:rPr>
    </w:lvl>
    <w:lvl w:ilvl="1">
      <w:start w:val="1"/>
      <w:numFmt w:val="decimal"/>
      <w:isLgl/>
      <w:lvlText w:val="%1.%2."/>
      <w:lvlJc w:val="left"/>
      <w:pPr>
        <w:ind w:left="858" w:hanging="504"/>
      </w:pPr>
      <w:rPr>
        <w:rFonts w:hint="default"/>
        <w:b w:val="0"/>
        <w:u w:val="single"/>
      </w:rPr>
    </w:lvl>
    <w:lvl w:ilvl="2">
      <w:start w:val="3"/>
      <w:numFmt w:val="decimal"/>
      <w:pStyle w:val="Stijl6"/>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15" w15:restartNumberingAfterBreak="0">
    <w:nsid w:val="2943268A"/>
    <w:multiLevelType w:val="hybridMultilevel"/>
    <w:tmpl w:val="4F2472E0"/>
    <w:lvl w:ilvl="0" w:tplc="56D6B782">
      <w:start w:val="1"/>
      <w:numFmt w:val="bullet"/>
      <w:lvlText w:val=""/>
      <w:lvlJc w:val="left"/>
      <w:pPr>
        <w:ind w:left="720" w:hanging="360"/>
      </w:pPr>
      <w:rPr>
        <w:rFonts w:ascii="Symbol" w:hAnsi="Symbol"/>
      </w:rPr>
    </w:lvl>
    <w:lvl w:ilvl="1" w:tplc="68A0302A">
      <w:start w:val="1"/>
      <w:numFmt w:val="bullet"/>
      <w:lvlText w:val=""/>
      <w:lvlJc w:val="left"/>
      <w:pPr>
        <w:ind w:left="720" w:hanging="360"/>
      </w:pPr>
      <w:rPr>
        <w:rFonts w:ascii="Symbol" w:hAnsi="Symbol"/>
      </w:rPr>
    </w:lvl>
    <w:lvl w:ilvl="2" w:tplc="344EE5B2">
      <w:start w:val="1"/>
      <w:numFmt w:val="bullet"/>
      <w:lvlText w:val=""/>
      <w:lvlJc w:val="left"/>
      <w:pPr>
        <w:ind w:left="720" w:hanging="360"/>
      </w:pPr>
      <w:rPr>
        <w:rFonts w:ascii="Symbol" w:hAnsi="Symbol"/>
      </w:rPr>
    </w:lvl>
    <w:lvl w:ilvl="3" w:tplc="82AC961C">
      <w:start w:val="1"/>
      <w:numFmt w:val="bullet"/>
      <w:lvlText w:val=""/>
      <w:lvlJc w:val="left"/>
      <w:pPr>
        <w:ind w:left="720" w:hanging="360"/>
      </w:pPr>
      <w:rPr>
        <w:rFonts w:ascii="Symbol" w:hAnsi="Symbol"/>
      </w:rPr>
    </w:lvl>
    <w:lvl w:ilvl="4" w:tplc="582C1716">
      <w:start w:val="1"/>
      <w:numFmt w:val="bullet"/>
      <w:lvlText w:val=""/>
      <w:lvlJc w:val="left"/>
      <w:pPr>
        <w:ind w:left="720" w:hanging="360"/>
      </w:pPr>
      <w:rPr>
        <w:rFonts w:ascii="Symbol" w:hAnsi="Symbol"/>
      </w:rPr>
    </w:lvl>
    <w:lvl w:ilvl="5" w:tplc="209A0E78">
      <w:start w:val="1"/>
      <w:numFmt w:val="bullet"/>
      <w:lvlText w:val=""/>
      <w:lvlJc w:val="left"/>
      <w:pPr>
        <w:ind w:left="720" w:hanging="360"/>
      </w:pPr>
      <w:rPr>
        <w:rFonts w:ascii="Symbol" w:hAnsi="Symbol"/>
      </w:rPr>
    </w:lvl>
    <w:lvl w:ilvl="6" w:tplc="752EFBA8">
      <w:start w:val="1"/>
      <w:numFmt w:val="bullet"/>
      <w:lvlText w:val=""/>
      <w:lvlJc w:val="left"/>
      <w:pPr>
        <w:ind w:left="720" w:hanging="360"/>
      </w:pPr>
      <w:rPr>
        <w:rFonts w:ascii="Symbol" w:hAnsi="Symbol"/>
      </w:rPr>
    </w:lvl>
    <w:lvl w:ilvl="7" w:tplc="0BE22F16">
      <w:start w:val="1"/>
      <w:numFmt w:val="bullet"/>
      <w:lvlText w:val=""/>
      <w:lvlJc w:val="left"/>
      <w:pPr>
        <w:ind w:left="720" w:hanging="360"/>
      </w:pPr>
      <w:rPr>
        <w:rFonts w:ascii="Symbol" w:hAnsi="Symbol"/>
      </w:rPr>
    </w:lvl>
    <w:lvl w:ilvl="8" w:tplc="CACEB666">
      <w:start w:val="1"/>
      <w:numFmt w:val="bullet"/>
      <w:lvlText w:val=""/>
      <w:lvlJc w:val="left"/>
      <w:pPr>
        <w:ind w:left="720" w:hanging="360"/>
      </w:pPr>
      <w:rPr>
        <w:rFonts w:ascii="Symbol" w:hAnsi="Symbol"/>
      </w:rPr>
    </w:lvl>
  </w:abstractNum>
  <w:abstractNum w:abstractNumId="16" w15:restartNumberingAfterBreak="0">
    <w:nsid w:val="2F713BB5"/>
    <w:multiLevelType w:val="hybridMultilevel"/>
    <w:tmpl w:val="AA945E1C"/>
    <w:lvl w:ilvl="0" w:tplc="B03C8FF4">
      <w:start w:val="1"/>
      <w:numFmt w:val="decimal"/>
      <w:lvlText w:val="%1."/>
      <w:lvlJc w:val="left"/>
      <w:pPr>
        <w:ind w:left="720" w:hanging="360"/>
      </w:pPr>
    </w:lvl>
    <w:lvl w:ilvl="1" w:tplc="FF32CEE0">
      <w:start w:val="1"/>
      <w:numFmt w:val="decimal"/>
      <w:lvlText w:val="%2."/>
      <w:lvlJc w:val="left"/>
      <w:pPr>
        <w:ind w:left="720" w:hanging="360"/>
      </w:pPr>
    </w:lvl>
    <w:lvl w:ilvl="2" w:tplc="F970C4CE">
      <w:start w:val="1"/>
      <w:numFmt w:val="decimal"/>
      <w:lvlText w:val="%3."/>
      <w:lvlJc w:val="left"/>
      <w:pPr>
        <w:ind w:left="720" w:hanging="360"/>
      </w:pPr>
    </w:lvl>
    <w:lvl w:ilvl="3" w:tplc="9D48444C">
      <w:start w:val="1"/>
      <w:numFmt w:val="decimal"/>
      <w:lvlText w:val="%4."/>
      <w:lvlJc w:val="left"/>
      <w:pPr>
        <w:ind w:left="720" w:hanging="360"/>
      </w:pPr>
    </w:lvl>
    <w:lvl w:ilvl="4" w:tplc="95C4F164">
      <w:start w:val="1"/>
      <w:numFmt w:val="decimal"/>
      <w:lvlText w:val="%5."/>
      <w:lvlJc w:val="left"/>
      <w:pPr>
        <w:ind w:left="720" w:hanging="360"/>
      </w:pPr>
    </w:lvl>
    <w:lvl w:ilvl="5" w:tplc="40381E92">
      <w:start w:val="1"/>
      <w:numFmt w:val="decimal"/>
      <w:lvlText w:val="%6."/>
      <w:lvlJc w:val="left"/>
      <w:pPr>
        <w:ind w:left="720" w:hanging="360"/>
      </w:pPr>
    </w:lvl>
    <w:lvl w:ilvl="6" w:tplc="4D8673C2">
      <w:start w:val="1"/>
      <w:numFmt w:val="decimal"/>
      <w:lvlText w:val="%7."/>
      <w:lvlJc w:val="left"/>
      <w:pPr>
        <w:ind w:left="720" w:hanging="360"/>
      </w:pPr>
    </w:lvl>
    <w:lvl w:ilvl="7" w:tplc="54106B7A">
      <w:start w:val="1"/>
      <w:numFmt w:val="decimal"/>
      <w:lvlText w:val="%8."/>
      <w:lvlJc w:val="left"/>
      <w:pPr>
        <w:ind w:left="720" w:hanging="360"/>
      </w:pPr>
    </w:lvl>
    <w:lvl w:ilvl="8" w:tplc="941EF056">
      <w:start w:val="1"/>
      <w:numFmt w:val="decimal"/>
      <w:lvlText w:val="%9."/>
      <w:lvlJc w:val="left"/>
      <w:pPr>
        <w:ind w:left="720" w:hanging="360"/>
      </w:pPr>
    </w:lvl>
  </w:abstractNum>
  <w:abstractNum w:abstractNumId="17" w15:restartNumberingAfterBreak="0">
    <w:nsid w:val="32757054"/>
    <w:multiLevelType w:val="hybridMultilevel"/>
    <w:tmpl w:val="175A2D18"/>
    <w:lvl w:ilvl="0" w:tplc="D37E0F46">
      <w:start w:val="12"/>
      <w:numFmt w:val="decimal"/>
      <w:lvlText w:val="%1."/>
      <w:lvlJc w:val="left"/>
      <w:pPr>
        <w:ind w:left="842" w:hanging="360"/>
      </w:pPr>
      <w:rPr>
        <w:rFonts w:ascii="Century Gothic" w:hAnsi="Century Gothic" w:hint="default"/>
        <w:b w:val="0"/>
        <w:bCs/>
        <w:i w:val="0"/>
        <w:color w:val="auto"/>
        <w:sz w:val="20"/>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8" w15:restartNumberingAfterBreak="0">
    <w:nsid w:val="37FD1DB0"/>
    <w:multiLevelType w:val="hybridMultilevel"/>
    <w:tmpl w:val="22DA79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9831FAC"/>
    <w:multiLevelType w:val="hybridMultilevel"/>
    <w:tmpl w:val="6FD6FE8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99B373A"/>
    <w:multiLevelType w:val="hybridMultilevel"/>
    <w:tmpl w:val="CC989A0A"/>
    <w:lvl w:ilvl="0" w:tplc="261EA5C6">
      <w:start w:val="2023"/>
      <w:numFmt w:val="bullet"/>
      <w:lvlText w:val=""/>
      <w:lvlJc w:val="left"/>
      <w:pPr>
        <w:ind w:left="720" w:hanging="360"/>
      </w:pPr>
      <w:rPr>
        <w:rFonts w:ascii="Symbol" w:eastAsia="MS Minngs"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AB73EB4"/>
    <w:multiLevelType w:val="hybridMultilevel"/>
    <w:tmpl w:val="0B7CD670"/>
    <w:lvl w:ilvl="0" w:tplc="0413000F">
      <w:start w:val="1"/>
      <w:numFmt w:val="decimal"/>
      <w:lvlText w:val="%1."/>
      <w:lvlJc w:val="left"/>
      <w:pPr>
        <w:ind w:left="1004" w:hanging="360"/>
      </w:pPr>
    </w:lvl>
    <w:lvl w:ilvl="1" w:tplc="04130019" w:tentative="1">
      <w:start w:val="1"/>
      <w:numFmt w:val="lowerLetter"/>
      <w:lvlText w:val="%2."/>
      <w:lvlJc w:val="left"/>
      <w:pPr>
        <w:ind w:left="1724" w:hanging="360"/>
      </w:pPr>
    </w:lvl>
    <w:lvl w:ilvl="2" w:tplc="0413001B" w:tentative="1">
      <w:start w:val="1"/>
      <w:numFmt w:val="lowerRoman"/>
      <w:lvlText w:val="%3."/>
      <w:lvlJc w:val="right"/>
      <w:pPr>
        <w:ind w:left="2444" w:hanging="180"/>
      </w:pPr>
    </w:lvl>
    <w:lvl w:ilvl="3" w:tplc="0413000F" w:tentative="1">
      <w:start w:val="1"/>
      <w:numFmt w:val="decimal"/>
      <w:lvlText w:val="%4."/>
      <w:lvlJc w:val="left"/>
      <w:pPr>
        <w:ind w:left="3164" w:hanging="360"/>
      </w:pPr>
    </w:lvl>
    <w:lvl w:ilvl="4" w:tplc="04130019" w:tentative="1">
      <w:start w:val="1"/>
      <w:numFmt w:val="lowerLetter"/>
      <w:lvlText w:val="%5."/>
      <w:lvlJc w:val="left"/>
      <w:pPr>
        <w:ind w:left="3884" w:hanging="360"/>
      </w:pPr>
    </w:lvl>
    <w:lvl w:ilvl="5" w:tplc="0413001B" w:tentative="1">
      <w:start w:val="1"/>
      <w:numFmt w:val="lowerRoman"/>
      <w:lvlText w:val="%6."/>
      <w:lvlJc w:val="right"/>
      <w:pPr>
        <w:ind w:left="4604" w:hanging="180"/>
      </w:pPr>
    </w:lvl>
    <w:lvl w:ilvl="6" w:tplc="0413000F" w:tentative="1">
      <w:start w:val="1"/>
      <w:numFmt w:val="decimal"/>
      <w:lvlText w:val="%7."/>
      <w:lvlJc w:val="left"/>
      <w:pPr>
        <w:ind w:left="5324" w:hanging="360"/>
      </w:pPr>
    </w:lvl>
    <w:lvl w:ilvl="7" w:tplc="04130019" w:tentative="1">
      <w:start w:val="1"/>
      <w:numFmt w:val="lowerLetter"/>
      <w:lvlText w:val="%8."/>
      <w:lvlJc w:val="left"/>
      <w:pPr>
        <w:ind w:left="6044" w:hanging="360"/>
      </w:pPr>
    </w:lvl>
    <w:lvl w:ilvl="8" w:tplc="0413001B" w:tentative="1">
      <w:start w:val="1"/>
      <w:numFmt w:val="lowerRoman"/>
      <w:lvlText w:val="%9."/>
      <w:lvlJc w:val="right"/>
      <w:pPr>
        <w:ind w:left="6764" w:hanging="180"/>
      </w:pPr>
    </w:lvl>
  </w:abstractNum>
  <w:abstractNum w:abstractNumId="22" w15:restartNumberingAfterBreak="0">
    <w:nsid w:val="3C1C37CB"/>
    <w:multiLevelType w:val="hybridMultilevel"/>
    <w:tmpl w:val="542E011E"/>
    <w:lvl w:ilvl="0" w:tplc="0413000F">
      <w:start w:val="1"/>
      <w:numFmt w:val="decimal"/>
      <w:lvlText w:val="%1."/>
      <w:lvlJc w:val="left"/>
      <w:pPr>
        <w:ind w:left="1926" w:hanging="360"/>
      </w:pPr>
    </w:lvl>
    <w:lvl w:ilvl="1" w:tplc="0413000F">
      <w:start w:val="1"/>
      <w:numFmt w:val="decimal"/>
      <w:lvlText w:val="%2."/>
      <w:lvlJc w:val="left"/>
      <w:pPr>
        <w:ind w:left="1004" w:hanging="360"/>
      </w:pPr>
      <w:rPr>
        <w:rFonts w:hint="default"/>
      </w:rPr>
    </w:lvl>
    <w:lvl w:ilvl="2" w:tplc="0413001B" w:tentative="1">
      <w:start w:val="1"/>
      <w:numFmt w:val="lowerRoman"/>
      <w:lvlText w:val="%3."/>
      <w:lvlJc w:val="right"/>
      <w:pPr>
        <w:ind w:left="3366" w:hanging="180"/>
      </w:pPr>
    </w:lvl>
    <w:lvl w:ilvl="3" w:tplc="0413000F" w:tentative="1">
      <w:start w:val="1"/>
      <w:numFmt w:val="decimal"/>
      <w:lvlText w:val="%4."/>
      <w:lvlJc w:val="left"/>
      <w:pPr>
        <w:ind w:left="4086" w:hanging="360"/>
      </w:pPr>
    </w:lvl>
    <w:lvl w:ilvl="4" w:tplc="04130019" w:tentative="1">
      <w:start w:val="1"/>
      <w:numFmt w:val="lowerLetter"/>
      <w:lvlText w:val="%5."/>
      <w:lvlJc w:val="left"/>
      <w:pPr>
        <w:ind w:left="4806" w:hanging="360"/>
      </w:pPr>
    </w:lvl>
    <w:lvl w:ilvl="5" w:tplc="0413001B" w:tentative="1">
      <w:start w:val="1"/>
      <w:numFmt w:val="lowerRoman"/>
      <w:lvlText w:val="%6."/>
      <w:lvlJc w:val="right"/>
      <w:pPr>
        <w:ind w:left="5526" w:hanging="180"/>
      </w:pPr>
    </w:lvl>
    <w:lvl w:ilvl="6" w:tplc="0413000F" w:tentative="1">
      <w:start w:val="1"/>
      <w:numFmt w:val="decimal"/>
      <w:lvlText w:val="%7."/>
      <w:lvlJc w:val="left"/>
      <w:pPr>
        <w:ind w:left="6246" w:hanging="360"/>
      </w:pPr>
    </w:lvl>
    <w:lvl w:ilvl="7" w:tplc="04130019" w:tentative="1">
      <w:start w:val="1"/>
      <w:numFmt w:val="lowerLetter"/>
      <w:lvlText w:val="%8."/>
      <w:lvlJc w:val="left"/>
      <w:pPr>
        <w:ind w:left="6966" w:hanging="360"/>
      </w:pPr>
    </w:lvl>
    <w:lvl w:ilvl="8" w:tplc="0413001B" w:tentative="1">
      <w:start w:val="1"/>
      <w:numFmt w:val="lowerRoman"/>
      <w:lvlText w:val="%9."/>
      <w:lvlJc w:val="right"/>
      <w:pPr>
        <w:ind w:left="7686" w:hanging="180"/>
      </w:pPr>
    </w:lvl>
  </w:abstractNum>
  <w:abstractNum w:abstractNumId="23" w15:restartNumberingAfterBreak="0">
    <w:nsid w:val="3DF47EAD"/>
    <w:multiLevelType w:val="multilevel"/>
    <w:tmpl w:val="506468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B35099"/>
    <w:multiLevelType w:val="hybridMultilevel"/>
    <w:tmpl w:val="63DC8C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1D014FA"/>
    <w:multiLevelType w:val="hybridMultilevel"/>
    <w:tmpl w:val="033C5D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65A3D64"/>
    <w:multiLevelType w:val="multilevel"/>
    <w:tmpl w:val="F00A668A"/>
    <w:lvl w:ilvl="0">
      <w:start w:val="1"/>
      <w:numFmt w:val="upperRoman"/>
      <w:pStyle w:val="RomanNumbering"/>
      <w:lvlText w:val="%1."/>
      <w:lvlJc w:val="right"/>
      <w:pPr>
        <w:ind w:left="720" w:hanging="360"/>
      </w:pPr>
      <w:rPr>
        <w:rFonts w:hint="default"/>
        <w:color w:val="000000" w:themeColor="text1"/>
      </w:rPr>
    </w:lvl>
    <w:lvl w:ilvl="1">
      <w:start w:val="1"/>
      <w:numFmt w:val="decimal"/>
      <w:lvlText w:val="%2."/>
      <w:lvlJc w:val="left"/>
      <w:pPr>
        <w:ind w:left="1440" w:hanging="360"/>
      </w:pPr>
      <w:rPr>
        <w:rFonts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963110C"/>
    <w:multiLevelType w:val="multilevel"/>
    <w:tmpl w:val="02D2A4D0"/>
    <w:lvl w:ilvl="0">
      <w:start w:val="1"/>
      <w:numFmt w:val="decimal"/>
      <w:pStyle w:val="Kop1"/>
      <w:lvlText w:val="%1."/>
      <w:lvlJc w:val="left"/>
      <w:pPr>
        <w:ind w:left="357" w:hanging="357"/>
      </w:pPr>
      <w:rPr>
        <w:rFonts w:hint="default"/>
      </w:rPr>
    </w:lvl>
    <w:lvl w:ilvl="1">
      <w:start w:val="4"/>
      <w:numFmt w:val="decimal"/>
      <w:lvlText w:val="%1.%2."/>
      <w:lvlJc w:val="left"/>
      <w:pPr>
        <w:ind w:left="924" w:hanging="357"/>
      </w:pPr>
      <w:rPr>
        <w:rFonts w:hint="default"/>
        <w:b/>
        <w:bCs w:val="0"/>
      </w:rPr>
    </w:lvl>
    <w:lvl w:ilvl="2">
      <w:start w:val="1"/>
      <w:numFmt w:val="decimal"/>
      <w:lvlText w:val="%1.%2.%3."/>
      <w:lvlJc w:val="left"/>
      <w:pPr>
        <w:ind w:left="640" w:hanging="357"/>
      </w:pPr>
      <w:rPr>
        <w:rFonts w:hint="default"/>
      </w:rPr>
    </w:lvl>
    <w:lvl w:ilvl="3">
      <w:start w:val="1"/>
      <w:numFmt w:val="decimal"/>
      <w:pStyle w:val="Kop4"/>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8" w15:restartNumberingAfterBreak="0">
    <w:nsid w:val="4A1433A7"/>
    <w:multiLevelType w:val="multilevel"/>
    <w:tmpl w:val="5714F070"/>
    <w:lvl w:ilvl="0">
      <w:start w:val="7"/>
      <w:numFmt w:val="decimal"/>
      <w:lvlText w:val="%1"/>
      <w:lvlJc w:val="left"/>
      <w:pPr>
        <w:ind w:left="444" w:hanging="444"/>
      </w:pPr>
      <w:rPr>
        <w:rFonts w:hint="default"/>
      </w:rPr>
    </w:lvl>
    <w:lvl w:ilvl="1">
      <w:start w:val="2"/>
      <w:numFmt w:val="decimal"/>
      <w:lvlText w:val="%1.%2"/>
      <w:lvlJc w:val="left"/>
      <w:pPr>
        <w:ind w:left="798" w:hanging="444"/>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29" w15:restartNumberingAfterBreak="0">
    <w:nsid w:val="4D02165E"/>
    <w:multiLevelType w:val="hybridMultilevel"/>
    <w:tmpl w:val="892E470C"/>
    <w:lvl w:ilvl="0" w:tplc="0413000F">
      <w:start w:val="1"/>
      <w:numFmt w:val="decimal"/>
      <w:lvlText w:val="%1."/>
      <w:lvlJc w:val="left"/>
      <w:pPr>
        <w:ind w:left="1562" w:hanging="360"/>
      </w:pPr>
    </w:lvl>
    <w:lvl w:ilvl="1" w:tplc="04130019" w:tentative="1">
      <w:start w:val="1"/>
      <w:numFmt w:val="lowerLetter"/>
      <w:lvlText w:val="%2."/>
      <w:lvlJc w:val="left"/>
      <w:pPr>
        <w:ind w:left="2282" w:hanging="360"/>
      </w:pPr>
    </w:lvl>
    <w:lvl w:ilvl="2" w:tplc="0413001B" w:tentative="1">
      <w:start w:val="1"/>
      <w:numFmt w:val="lowerRoman"/>
      <w:lvlText w:val="%3."/>
      <w:lvlJc w:val="right"/>
      <w:pPr>
        <w:ind w:left="3002" w:hanging="180"/>
      </w:pPr>
    </w:lvl>
    <w:lvl w:ilvl="3" w:tplc="0413000F" w:tentative="1">
      <w:start w:val="1"/>
      <w:numFmt w:val="decimal"/>
      <w:lvlText w:val="%4."/>
      <w:lvlJc w:val="left"/>
      <w:pPr>
        <w:ind w:left="3722" w:hanging="360"/>
      </w:pPr>
    </w:lvl>
    <w:lvl w:ilvl="4" w:tplc="04130019" w:tentative="1">
      <w:start w:val="1"/>
      <w:numFmt w:val="lowerLetter"/>
      <w:lvlText w:val="%5."/>
      <w:lvlJc w:val="left"/>
      <w:pPr>
        <w:ind w:left="4442" w:hanging="360"/>
      </w:pPr>
    </w:lvl>
    <w:lvl w:ilvl="5" w:tplc="0413001B" w:tentative="1">
      <w:start w:val="1"/>
      <w:numFmt w:val="lowerRoman"/>
      <w:lvlText w:val="%6."/>
      <w:lvlJc w:val="right"/>
      <w:pPr>
        <w:ind w:left="5162" w:hanging="180"/>
      </w:pPr>
    </w:lvl>
    <w:lvl w:ilvl="6" w:tplc="0413000F" w:tentative="1">
      <w:start w:val="1"/>
      <w:numFmt w:val="decimal"/>
      <w:lvlText w:val="%7."/>
      <w:lvlJc w:val="left"/>
      <w:pPr>
        <w:ind w:left="5882" w:hanging="360"/>
      </w:pPr>
    </w:lvl>
    <w:lvl w:ilvl="7" w:tplc="04130019" w:tentative="1">
      <w:start w:val="1"/>
      <w:numFmt w:val="lowerLetter"/>
      <w:lvlText w:val="%8."/>
      <w:lvlJc w:val="left"/>
      <w:pPr>
        <w:ind w:left="6602" w:hanging="360"/>
      </w:pPr>
    </w:lvl>
    <w:lvl w:ilvl="8" w:tplc="0413001B" w:tentative="1">
      <w:start w:val="1"/>
      <w:numFmt w:val="lowerRoman"/>
      <w:lvlText w:val="%9."/>
      <w:lvlJc w:val="right"/>
      <w:pPr>
        <w:ind w:left="7322" w:hanging="180"/>
      </w:pPr>
    </w:lvl>
  </w:abstractNum>
  <w:abstractNum w:abstractNumId="30" w15:restartNumberingAfterBreak="0">
    <w:nsid w:val="4E3467EC"/>
    <w:multiLevelType w:val="hybridMultilevel"/>
    <w:tmpl w:val="204E90D4"/>
    <w:lvl w:ilvl="0" w:tplc="7CECF97C">
      <w:start w:val="1"/>
      <w:numFmt w:val="upperRoman"/>
      <w:lvlText w:val="%1."/>
      <w:lvlJc w:val="right"/>
      <w:pPr>
        <w:ind w:left="720" w:hanging="360"/>
      </w:pPr>
    </w:lvl>
    <w:lvl w:ilvl="1" w:tplc="A01E0774">
      <w:start w:val="1"/>
      <w:numFmt w:val="upperRoman"/>
      <w:lvlText w:val="%2."/>
      <w:lvlJc w:val="right"/>
      <w:pPr>
        <w:ind w:left="720" w:hanging="360"/>
      </w:pPr>
    </w:lvl>
    <w:lvl w:ilvl="2" w:tplc="6E30A658">
      <w:start w:val="1"/>
      <w:numFmt w:val="upperRoman"/>
      <w:lvlText w:val="%3."/>
      <w:lvlJc w:val="right"/>
      <w:pPr>
        <w:ind w:left="720" w:hanging="360"/>
      </w:pPr>
    </w:lvl>
    <w:lvl w:ilvl="3" w:tplc="30E2AAEC">
      <w:start w:val="1"/>
      <w:numFmt w:val="upperRoman"/>
      <w:lvlText w:val="%4."/>
      <w:lvlJc w:val="right"/>
      <w:pPr>
        <w:ind w:left="720" w:hanging="360"/>
      </w:pPr>
    </w:lvl>
    <w:lvl w:ilvl="4" w:tplc="AB6AB690">
      <w:start w:val="1"/>
      <w:numFmt w:val="upperRoman"/>
      <w:lvlText w:val="%5."/>
      <w:lvlJc w:val="right"/>
      <w:pPr>
        <w:ind w:left="720" w:hanging="360"/>
      </w:pPr>
    </w:lvl>
    <w:lvl w:ilvl="5" w:tplc="280817F8">
      <w:start w:val="1"/>
      <w:numFmt w:val="upperRoman"/>
      <w:lvlText w:val="%6."/>
      <w:lvlJc w:val="right"/>
      <w:pPr>
        <w:ind w:left="720" w:hanging="360"/>
      </w:pPr>
    </w:lvl>
    <w:lvl w:ilvl="6" w:tplc="D4A0811A">
      <w:start w:val="1"/>
      <w:numFmt w:val="upperRoman"/>
      <w:lvlText w:val="%7."/>
      <w:lvlJc w:val="right"/>
      <w:pPr>
        <w:ind w:left="720" w:hanging="360"/>
      </w:pPr>
    </w:lvl>
    <w:lvl w:ilvl="7" w:tplc="3D1CB9AA">
      <w:start w:val="1"/>
      <w:numFmt w:val="upperRoman"/>
      <w:lvlText w:val="%8."/>
      <w:lvlJc w:val="right"/>
      <w:pPr>
        <w:ind w:left="720" w:hanging="360"/>
      </w:pPr>
    </w:lvl>
    <w:lvl w:ilvl="8" w:tplc="4450393A">
      <w:start w:val="1"/>
      <w:numFmt w:val="upperRoman"/>
      <w:lvlText w:val="%9."/>
      <w:lvlJc w:val="right"/>
      <w:pPr>
        <w:ind w:left="720" w:hanging="360"/>
      </w:pPr>
    </w:lvl>
  </w:abstractNum>
  <w:abstractNum w:abstractNumId="31" w15:restartNumberingAfterBreak="0">
    <w:nsid w:val="51014C7A"/>
    <w:multiLevelType w:val="hybridMultilevel"/>
    <w:tmpl w:val="71683A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527C3283"/>
    <w:multiLevelType w:val="hybridMultilevel"/>
    <w:tmpl w:val="4C90A86A"/>
    <w:lvl w:ilvl="0" w:tplc="C0D6469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64E3072"/>
    <w:multiLevelType w:val="hybridMultilevel"/>
    <w:tmpl w:val="709ED1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65136FE"/>
    <w:multiLevelType w:val="multilevel"/>
    <w:tmpl w:val="42EA7514"/>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5" w15:restartNumberingAfterBreak="0">
    <w:nsid w:val="581147C3"/>
    <w:multiLevelType w:val="multilevel"/>
    <w:tmpl w:val="E1924468"/>
    <w:lvl w:ilvl="0">
      <w:start w:val="1"/>
      <w:numFmt w:val="decimal"/>
      <w:pStyle w:val="SpaceList"/>
      <w:lvlText w:val="%1."/>
      <w:lvlJc w:val="left"/>
      <w:pPr>
        <w:ind w:left="644" w:hanging="360"/>
      </w:pPr>
      <w:rPr>
        <w:b/>
        <w:bCs/>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36" w15:restartNumberingAfterBreak="0">
    <w:nsid w:val="590966DD"/>
    <w:multiLevelType w:val="hybridMultilevel"/>
    <w:tmpl w:val="D9006A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59BD7C8F"/>
    <w:multiLevelType w:val="multilevel"/>
    <w:tmpl w:val="EF80951E"/>
    <w:lvl w:ilvl="0">
      <w:start w:val="2"/>
      <w:numFmt w:val="decimal"/>
      <w:lvlText w:val="%1."/>
      <w:lvlJc w:val="left"/>
      <w:pPr>
        <w:ind w:left="360" w:hanging="360"/>
      </w:pPr>
      <w:rPr>
        <w:rFonts w:ascii="Century Gothic" w:eastAsiaTheme="minorHAnsi" w:hAnsi="Century Gothic" w:hint="default"/>
        <w:color w:val="0070C0"/>
        <w:sz w:val="24"/>
        <w:szCs w:val="40"/>
        <w:u w:val="none"/>
      </w:rPr>
    </w:lvl>
    <w:lvl w:ilvl="1">
      <w:start w:val="1"/>
      <w:numFmt w:val="decimal"/>
      <w:isLgl/>
      <w:lvlText w:val="%1.%2."/>
      <w:lvlJc w:val="left"/>
      <w:pPr>
        <w:ind w:left="858" w:hanging="504"/>
      </w:pPr>
      <w:rPr>
        <w:rFonts w:hint="default"/>
        <w:b/>
        <w:bCs/>
        <w:u w:val="none"/>
      </w:rPr>
    </w:lvl>
    <w:lvl w:ilvl="2">
      <w:start w:val="3"/>
      <w:numFmt w:val="decimal"/>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38" w15:restartNumberingAfterBreak="0">
    <w:nsid w:val="610F47AC"/>
    <w:multiLevelType w:val="multilevel"/>
    <w:tmpl w:val="A90E248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1954B64"/>
    <w:multiLevelType w:val="multilevel"/>
    <w:tmpl w:val="2A78A224"/>
    <w:lvl w:ilvl="0">
      <w:start w:val="1"/>
      <w:numFmt w:val="upperRoman"/>
      <w:lvlText w:val="%1."/>
      <w:lvlJc w:val="right"/>
      <w:pPr>
        <w:ind w:left="1230" w:hanging="360"/>
      </w:pPr>
      <w:rPr>
        <w:rFonts w:hint="default"/>
        <w:b/>
        <w:bCs/>
        <w:color w:val="003CFA" w:themeColor="accent3" w:themeShade="BF"/>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625B7647"/>
    <w:multiLevelType w:val="multilevel"/>
    <w:tmpl w:val="9A0C3D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3A865AD"/>
    <w:multiLevelType w:val="multilevel"/>
    <w:tmpl w:val="CA00047C"/>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2" w15:restartNumberingAfterBreak="0">
    <w:nsid w:val="6A330063"/>
    <w:multiLevelType w:val="hybridMultilevel"/>
    <w:tmpl w:val="074C5DEC"/>
    <w:lvl w:ilvl="0" w:tplc="0409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3" w15:restartNumberingAfterBreak="0">
    <w:nsid w:val="6AAA4B35"/>
    <w:multiLevelType w:val="hybridMultilevel"/>
    <w:tmpl w:val="07A0CA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6C683170"/>
    <w:multiLevelType w:val="multilevel"/>
    <w:tmpl w:val="686C9466"/>
    <w:lvl w:ilvl="0">
      <w:start w:val="1"/>
      <w:numFmt w:val="decimal"/>
      <w:lvlText w:val="%1."/>
      <w:lvlJc w:val="left"/>
      <w:pPr>
        <w:tabs>
          <w:tab w:val="num" w:pos="720"/>
        </w:tabs>
        <w:ind w:left="720" w:hanging="360"/>
      </w:pPr>
    </w:lvl>
    <w:lvl w:ilvl="1">
      <w:start w:val="7"/>
      <w:numFmt w:val="bullet"/>
      <w:lvlText w:val="-"/>
      <w:lvlJc w:val="left"/>
      <w:pPr>
        <w:ind w:left="1440" w:hanging="360"/>
      </w:pPr>
      <w:rPr>
        <w:rFonts w:ascii="Century Gothic" w:eastAsiaTheme="minorHAnsi" w:hAnsi="Century Gothic" w:cstheme="minorBidi" w:hint="default"/>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A2508E"/>
    <w:multiLevelType w:val="multilevel"/>
    <w:tmpl w:val="E3B8BD1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D0655EB"/>
    <w:multiLevelType w:val="hybridMultilevel"/>
    <w:tmpl w:val="1548E2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6E904A2A"/>
    <w:multiLevelType w:val="multilevel"/>
    <w:tmpl w:val="90B2728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6F7063B3"/>
    <w:multiLevelType w:val="hybridMultilevel"/>
    <w:tmpl w:val="02BC2328"/>
    <w:lvl w:ilvl="0" w:tplc="2BCC8876">
      <w:start w:val="2"/>
      <w:numFmt w:val="upperRoman"/>
      <w:lvlText w:val="%1."/>
      <w:lvlJc w:val="right"/>
      <w:pPr>
        <w:ind w:left="1230" w:hanging="360"/>
      </w:pPr>
      <w:rPr>
        <w:rFonts w:hint="default"/>
        <w:b/>
        <w:bCs/>
        <w:color w:val="003CFA" w:themeColor="accent3" w:themeShade="BF"/>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9" w15:restartNumberingAfterBreak="0">
    <w:nsid w:val="6FF3170F"/>
    <w:multiLevelType w:val="hybridMultilevel"/>
    <w:tmpl w:val="B2444A6E"/>
    <w:lvl w:ilvl="0" w:tplc="04130001">
      <w:start w:val="1"/>
      <w:numFmt w:val="bullet"/>
      <w:lvlText w:val=""/>
      <w:lvlJc w:val="left"/>
      <w:pPr>
        <w:ind w:left="830" w:hanging="360"/>
      </w:pPr>
      <w:rPr>
        <w:rFonts w:ascii="Symbol" w:hAnsi="Symbol" w:hint="default"/>
      </w:rPr>
    </w:lvl>
    <w:lvl w:ilvl="1" w:tplc="04130003" w:tentative="1">
      <w:start w:val="1"/>
      <w:numFmt w:val="bullet"/>
      <w:lvlText w:val="o"/>
      <w:lvlJc w:val="left"/>
      <w:pPr>
        <w:ind w:left="1550" w:hanging="360"/>
      </w:pPr>
      <w:rPr>
        <w:rFonts w:ascii="Courier New" w:hAnsi="Courier New" w:cs="Courier New" w:hint="default"/>
      </w:rPr>
    </w:lvl>
    <w:lvl w:ilvl="2" w:tplc="04130005" w:tentative="1">
      <w:start w:val="1"/>
      <w:numFmt w:val="bullet"/>
      <w:lvlText w:val=""/>
      <w:lvlJc w:val="left"/>
      <w:pPr>
        <w:ind w:left="2270" w:hanging="360"/>
      </w:pPr>
      <w:rPr>
        <w:rFonts w:ascii="Wingdings" w:hAnsi="Wingdings" w:hint="default"/>
      </w:rPr>
    </w:lvl>
    <w:lvl w:ilvl="3" w:tplc="04130001" w:tentative="1">
      <w:start w:val="1"/>
      <w:numFmt w:val="bullet"/>
      <w:lvlText w:val=""/>
      <w:lvlJc w:val="left"/>
      <w:pPr>
        <w:ind w:left="2990" w:hanging="360"/>
      </w:pPr>
      <w:rPr>
        <w:rFonts w:ascii="Symbol" w:hAnsi="Symbol" w:hint="default"/>
      </w:rPr>
    </w:lvl>
    <w:lvl w:ilvl="4" w:tplc="04130003" w:tentative="1">
      <w:start w:val="1"/>
      <w:numFmt w:val="bullet"/>
      <w:lvlText w:val="o"/>
      <w:lvlJc w:val="left"/>
      <w:pPr>
        <w:ind w:left="3710" w:hanging="360"/>
      </w:pPr>
      <w:rPr>
        <w:rFonts w:ascii="Courier New" w:hAnsi="Courier New" w:cs="Courier New" w:hint="default"/>
      </w:rPr>
    </w:lvl>
    <w:lvl w:ilvl="5" w:tplc="04130005" w:tentative="1">
      <w:start w:val="1"/>
      <w:numFmt w:val="bullet"/>
      <w:lvlText w:val=""/>
      <w:lvlJc w:val="left"/>
      <w:pPr>
        <w:ind w:left="4430" w:hanging="360"/>
      </w:pPr>
      <w:rPr>
        <w:rFonts w:ascii="Wingdings" w:hAnsi="Wingdings" w:hint="default"/>
      </w:rPr>
    </w:lvl>
    <w:lvl w:ilvl="6" w:tplc="04130001" w:tentative="1">
      <w:start w:val="1"/>
      <w:numFmt w:val="bullet"/>
      <w:lvlText w:val=""/>
      <w:lvlJc w:val="left"/>
      <w:pPr>
        <w:ind w:left="5150" w:hanging="360"/>
      </w:pPr>
      <w:rPr>
        <w:rFonts w:ascii="Symbol" w:hAnsi="Symbol" w:hint="default"/>
      </w:rPr>
    </w:lvl>
    <w:lvl w:ilvl="7" w:tplc="04130003" w:tentative="1">
      <w:start w:val="1"/>
      <w:numFmt w:val="bullet"/>
      <w:lvlText w:val="o"/>
      <w:lvlJc w:val="left"/>
      <w:pPr>
        <w:ind w:left="5870" w:hanging="360"/>
      </w:pPr>
      <w:rPr>
        <w:rFonts w:ascii="Courier New" w:hAnsi="Courier New" w:cs="Courier New" w:hint="default"/>
      </w:rPr>
    </w:lvl>
    <w:lvl w:ilvl="8" w:tplc="04130005" w:tentative="1">
      <w:start w:val="1"/>
      <w:numFmt w:val="bullet"/>
      <w:lvlText w:val=""/>
      <w:lvlJc w:val="left"/>
      <w:pPr>
        <w:ind w:left="6590" w:hanging="360"/>
      </w:pPr>
      <w:rPr>
        <w:rFonts w:ascii="Wingdings" w:hAnsi="Wingdings" w:hint="default"/>
      </w:rPr>
    </w:lvl>
  </w:abstractNum>
  <w:abstractNum w:abstractNumId="50" w15:restartNumberingAfterBreak="0">
    <w:nsid w:val="7001221A"/>
    <w:multiLevelType w:val="multilevel"/>
    <w:tmpl w:val="9F5C15CE"/>
    <w:lvl w:ilvl="0">
      <w:start w:val="2"/>
      <w:numFmt w:val="decimal"/>
      <w:lvlText w:val="%1."/>
      <w:lvlJc w:val="left"/>
      <w:pPr>
        <w:ind w:left="360" w:hanging="360"/>
      </w:pPr>
      <w:rPr>
        <w:rFonts w:ascii="Century Gothic" w:eastAsiaTheme="minorHAnsi" w:hAnsi="Century Gothic" w:hint="default"/>
        <w:color w:val="0070C0"/>
        <w:sz w:val="20"/>
        <w:u w:val="none"/>
      </w:rPr>
    </w:lvl>
    <w:lvl w:ilvl="1">
      <w:start w:val="1"/>
      <w:numFmt w:val="decimal"/>
      <w:isLgl/>
      <w:lvlText w:val="%1.%2."/>
      <w:lvlJc w:val="left"/>
      <w:pPr>
        <w:ind w:left="858" w:hanging="504"/>
      </w:pPr>
      <w:rPr>
        <w:rFonts w:hint="default"/>
        <w:b/>
        <w:bCs/>
        <w:u w:val="none"/>
      </w:rPr>
    </w:lvl>
    <w:lvl w:ilvl="2">
      <w:start w:val="3"/>
      <w:numFmt w:val="decimal"/>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51" w15:restartNumberingAfterBreak="0">
    <w:nsid w:val="719230BE"/>
    <w:multiLevelType w:val="hybridMultilevel"/>
    <w:tmpl w:val="02EA25C2"/>
    <w:lvl w:ilvl="0" w:tplc="FFFFFFFF">
      <w:start w:val="1"/>
      <w:numFmt w:val="upperLetter"/>
      <w:lvlText w:val="%1."/>
      <w:lvlJc w:val="left"/>
      <w:pPr>
        <w:ind w:left="786" w:hanging="360"/>
      </w:p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52" w15:restartNumberingAfterBreak="0">
    <w:nsid w:val="724A4D4E"/>
    <w:multiLevelType w:val="multilevel"/>
    <w:tmpl w:val="AAFC1682"/>
    <w:lvl w:ilvl="0">
      <w:start w:val="1"/>
      <w:numFmt w:val="decimal"/>
      <w:lvlText w:val="%1."/>
      <w:lvlJc w:val="left"/>
      <w:pPr>
        <w:ind w:left="357" w:hanging="357"/>
      </w:pPr>
      <w:rPr>
        <w:rFonts w:hint="default"/>
        <w:b/>
        <w:bCs/>
      </w:rPr>
    </w:lvl>
    <w:lvl w:ilvl="1">
      <w:start w:val="4"/>
      <w:numFmt w:val="decimal"/>
      <w:lvlText w:val="%1.%2."/>
      <w:lvlJc w:val="left"/>
      <w:pPr>
        <w:ind w:left="924" w:hanging="357"/>
      </w:pPr>
      <w:rPr>
        <w:rFonts w:hint="default"/>
        <w:b/>
        <w:bCs w:val="0"/>
      </w:rPr>
    </w:lvl>
    <w:lvl w:ilvl="2">
      <w:start w:val="1"/>
      <w:numFmt w:val="decimal"/>
      <w:lvlText w:val="%1.%2.%3."/>
      <w:lvlJc w:val="left"/>
      <w:pPr>
        <w:ind w:left="640"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53" w15:restartNumberingAfterBreak="0">
    <w:nsid w:val="733C0BF6"/>
    <w:multiLevelType w:val="hybridMultilevel"/>
    <w:tmpl w:val="40E88E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4" w15:restartNumberingAfterBreak="0">
    <w:nsid w:val="75924304"/>
    <w:multiLevelType w:val="multilevel"/>
    <w:tmpl w:val="4914EF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76C065DF"/>
    <w:multiLevelType w:val="hybridMultilevel"/>
    <w:tmpl w:val="2550CBE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6" w15:restartNumberingAfterBreak="0">
    <w:nsid w:val="773205C3"/>
    <w:multiLevelType w:val="multilevel"/>
    <w:tmpl w:val="AA8ADEC2"/>
    <w:lvl w:ilvl="0">
      <w:start w:val="1"/>
      <w:numFmt w:val="decimal"/>
      <w:pStyle w:val="NumberedList"/>
      <w:lvlText w:val="%1."/>
      <w:lvlJc w:val="left"/>
      <w:pPr>
        <w:ind w:left="360" w:hanging="360"/>
      </w:pPr>
      <w:rPr>
        <w:rFonts w:hint="default"/>
      </w:rPr>
    </w:lvl>
    <w:lvl w:ilvl="1">
      <w:start w:val="4"/>
      <w:numFmt w:val="upperRoman"/>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7" w15:restartNumberingAfterBreak="0">
    <w:nsid w:val="78F82580"/>
    <w:multiLevelType w:val="multilevel"/>
    <w:tmpl w:val="94E0CBE4"/>
    <w:lvl w:ilvl="0">
      <w:start w:val="6"/>
      <w:numFmt w:val="decimal"/>
      <w:lvlText w:val="%1."/>
      <w:lvlJc w:val="left"/>
      <w:pPr>
        <w:tabs>
          <w:tab w:val="num" w:pos="720"/>
        </w:tabs>
        <w:ind w:left="720" w:hanging="360"/>
      </w:pPr>
      <w:rPr>
        <w:rFonts w:hint="default"/>
        <w:sz w:val="24"/>
        <w:szCs w:val="40"/>
      </w:rPr>
    </w:lvl>
    <w:lvl w:ilvl="1">
      <w:start w:val="6"/>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A124FB5"/>
    <w:multiLevelType w:val="hybridMultilevel"/>
    <w:tmpl w:val="CA6ACE94"/>
    <w:lvl w:ilvl="0" w:tplc="0413000F">
      <w:start w:val="1"/>
      <w:numFmt w:val="decimal"/>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num w:numId="1" w16cid:durableId="978681254">
    <w:abstractNumId w:val="34"/>
  </w:num>
  <w:num w:numId="2" w16cid:durableId="544751848">
    <w:abstractNumId w:val="47"/>
  </w:num>
  <w:num w:numId="3" w16cid:durableId="1666322986">
    <w:abstractNumId w:val="44"/>
  </w:num>
  <w:num w:numId="4" w16cid:durableId="905149122">
    <w:abstractNumId w:val="10"/>
  </w:num>
  <w:num w:numId="5" w16cid:durableId="589049377">
    <w:abstractNumId w:val="33"/>
  </w:num>
  <w:num w:numId="6" w16cid:durableId="821118285">
    <w:abstractNumId w:val="32"/>
  </w:num>
  <w:num w:numId="7" w16cid:durableId="1101680099">
    <w:abstractNumId w:val="20"/>
  </w:num>
  <w:num w:numId="8" w16cid:durableId="1250844371">
    <w:abstractNumId w:val="5"/>
  </w:num>
  <w:num w:numId="9" w16cid:durableId="1357002605">
    <w:abstractNumId w:val="8"/>
  </w:num>
  <w:num w:numId="10" w16cid:durableId="1598295674">
    <w:abstractNumId w:val="37"/>
  </w:num>
  <w:num w:numId="11" w16cid:durableId="319121071">
    <w:abstractNumId w:val="14"/>
  </w:num>
  <w:num w:numId="12" w16cid:durableId="384767020">
    <w:abstractNumId w:val="1"/>
  </w:num>
  <w:num w:numId="13" w16cid:durableId="1860119719">
    <w:abstractNumId w:val="6"/>
  </w:num>
  <w:num w:numId="14" w16cid:durableId="311905821">
    <w:abstractNumId w:val="40"/>
  </w:num>
  <w:num w:numId="15" w16cid:durableId="2004503596">
    <w:abstractNumId w:val="23"/>
  </w:num>
  <w:num w:numId="16" w16cid:durableId="209344033">
    <w:abstractNumId w:val="41"/>
  </w:num>
  <w:num w:numId="17" w16cid:durableId="1283609726">
    <w:abstractNumId w:val="12"/>
  </w:num>
  <w:num w:numId="18" w16cid:durableId="1475098586">
    <w:abstractNumId w:val="50"/>
  </w:num>
  <w:num w:numId="19" w16cid:durableId="1384987013">
    <w:abstractNumId w:val="46"/>
  </w:num>
  <w:num w:numId="20" w16cid:durableId="1831679518">
    <w:abstractNumId w:val="28"/>
  </w:num>
  <w:num w:numId="21" w16cid:durableId="2091656890">
    <w:abstractNumId w:val="2"/>
  </w:num>
  <w:num w:numId="22" w16cid:durableId="532576632">
    <w:abstractNumId w:val="25"/>
  </w:num>
  <w:num w:numId="23" w16cid:durableId="2021276995">
    <w:abstractNumId w:val="15"/>
  </w:num>
  <w:num w:numId="24" w16cid:durableId="194277391">
    <w:abstractNumId w:val="27"/>
  </w:num>
  <w:num w:numId="25" w16cid:durableId="1156917233">
    <w:abstractNumId w:val="53"/>
  </w:num>
  <w:num w:numId="26" w16cid:durableId="17123290">
    <w:abstractNumId w:val="26"/>
  </w:num>
  <w:num w:numId="27" w16cid:durableId="1862357776">
    <w:abstractNumId w:val="35"/>
  </w:num>
  <w:num w:numId="28" w16cid:durableId="789130992">
    <w:abstractNumId w:val="3"/>
  </w:num>
  <w:num w:numId="29" w16cid:durableId="1861385149">
    <w:abstractNumId w:val="13"/>
  </w:num>
  <w:num w:numId="30" w16cid:durableId="2070032906">
    <w:abstractNumId w:val="30"/>
  </w:num>
  <w:num w:numId="31" w16cid:durableId="1177844534">
    <w:abstractNumId w:val="11"/>
  </w:num>
  <w:num w:numId="32" w16cid:durableId="1250969210">
    <w:abstractNumId w:val="42"/>
  </w:num>
  <w:num w:numId="33" w16cid:durableId="1812212966">
    <w:abstractNumId w:val="16"/>
  </w:num>
  <w:num w:numId="34" w16cid:durableId="285351315">
    <w:abstractNumId w:val="22"/>
  </w:num>
  <w:num w:numId="35" w16cid:durableId="1475370180">
    <w:abstractNumId w:val="4"/>
  </w:num>
  <w:num w:numId="36" w16cid:durableId="47650384">
    <w:abstractNumId w:val="0"/>
  </w:num>
  <w:num w:numId="37" w16cid:durableId="671879677">
    <w:abstractNumId w:val="19"/>
  </w:num>
  <w:num w:numId="38" w16cid:durableId="292684436">
    <w:abstractNumId w:val="7"/>
  </w:num>
  <w:num w:numId="39" w16cid:durableId="856695832">
    <w:abstractNumId w:val="38"/>
  </w:num>
  <w:num w:numId="40" w16cid:durableId="1311515595">
    <w:abstractNumId w:val="43"/>
  </w:num>
  <w:num w:numId="41" w16cid:durableId="1695615394">
    <w:abstractNumId w:val="52"/>
  </w:num>
  <w:num w:numId="42" w16cid:durableId="1007749766">
    <w:abstractNumId w:val="57"/>
  </w:num>
  <w:num w:numId="43" w16cid:durableId="837158556">
    <w:abstractNumId w:val="17"/>
  </w:num>
  <w:num w:numId="44" w16cid:durableId="809791495">
    <w:abstractNumId w:val="9"/>
  </w:num>
  <w:num w:numId="45" w16cid:durableId="820080359">
    <w:abstractNumId w:val="48"/>
  </w:num>
  <w:num w:numId="46" w16cid:durableId="569655292">
    <w:abstractNumId w:val="39"/>
  </w:num>
  <w:num w:numId="47" w16cid:durableId="1381006914">
    <w:abstractNumId w:val="49"/>
  </w:num>
  <w:num w:numId="48" w16cid:durableId="689381310">
    <w:abstractNumId w:val="45"/>
  </w:num>
  <w:num w:numId="49" w16cid:durableId="1014308786">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621495854">
    <w:abstractNumId w:val="54"/>
  </w:num>
  <w:num w:numId="51" w16cid:durableId="898830568">
    <w:abstractNumId w:val="24"/>
  </w:num>
  <w:num w:numId="52" w16cid:durableId="994408921">
    <w:abstractNumId w:val="36"/>
  </w:num>
  <w:num w:numId="53" w16cid:durableId="1199702905">
    <w:abstractNumId w:val="56"/>
  </w:num>
  <w:num w:numId="54" w16cid:durableId="49497803">
    <w:abstractNumId w:val="26"/>
  </w:num>
  <w:num w:numId="55" w16cid:durableId="1033311938">
    <w:abstractNumId w:val="18"/>
  </w:num>
  <w:num w:numId="56" w16cid:durableId="1536768832">
    <w:abstractNumId w:val="21"/>
  </w:num>
  <w:num w:numId="57" w16cid:durableId="417287186">
    <w:abstractNumId w:val="58"/>
  </w:num>
  <w:num w:numId="58" w16cid:durableId="467818990">
    <w:abstractNumId w:val="51"/>
  </w:num>
  <w:num w:numId="59" w16cid:durableId="786201416">
    <w:abstractNumId w:val="31"/>
  </w:num>
  <w:num w:numId="60" w16cid:durableId="128787866">
    <w:abstractNumId w:val="29"/>
  </w:num>
  <w:num w:numId="61" w16cid:durableId="1554192440">
    <w:abstractNumId w:val="5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39813834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096514821">
    <w:abstractNumId w:val="26"/>
  </w:num>
  <w:num w:numId="64" w16cid:durableId="130851128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933320976">
    <w:abstractNumId w:val="26"/>
    <w:lvlOverride w:ilvl="0">
      <w:startOverride w:val="2"/>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2095395691">
    <w:abstractNumId w:val="26"/>
    <w:lvlOverride w:ilvl="0">
      <w:startOverride w:val="3"/>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2AE"/>
    <w:rsid w:val="00000023"/>
    <w:rsid w:val="00000144"/>
    <w:rsid w:val="000001E6"/>
    <w:rsid w:val="000004C9"/>
    <w:rsid w:val="00000595"/>
    <w:rsid w:val="0000099E"/>
    <w:rsid w:val="00000A32"/>
    <w:rsid w:val="00001124"/>
    <w:rsid w:val="00001491"/>
    <w:rsid w:val="00001822"/>
    <w:rsid w:val="00001A95"/>
    <w:rsid w:val="00001C10"/>
    <w:rsid w:val="00002016"/>
    <w:rsid w:val="00002080"/>
    <w:rsid w:val="000020E7"/>
    <w:rsid w:val="0000214D"/>
    <w:rsid w:val="000022C8"/>
    <w:rsid w:val="00002326"/>
    <w:rsid w:val="0000242E"/>
    <w:rsid w:val="0000251F"/>
    <w:rsid w:val="0000275E"/>
    <w:rsid w:val="00002825"/>
    <w:rsid w:val="00002D74"/>
    <w:rsid w:val="000033D8"/>
    <w:rsid w:val="00003525"/>
    <w:rsid w:val="00004AE7"/>
    <w:rsid w:val="00004FCB"/>
    <w:rsid w:val="00004FE6"/>
    <w:rsid w:val="0000533C"/>
    <w:rsid w:val="0000564F"/>
    <w:rsid w:val="00005746"/>
    <w:rsid w:val="000061E1"/>
    <w:rsid w:val="00006417"/>
    <w:rsid w:val="00006445"/>
    <w:rsid w:val="0000653E"/>
    <w:rsid w:val="000069D7"/>
    <w:rsid w:val="00006F7C"/>
    <w:rsid w:val="00007273"/>
    <w:rsid w:val="000073E8"/>
    <w:rsid w:val="00007503"/>
    <w:rsid w:val="000076FA"/>
    <w:rsid w:val="00007703"/>
    <w:rsid w:val="00007F81"/>
    <w:rsid w:val="0001008E"/>
    <w:rsid w:val="000108B3"/>
    <w:rsid w:val="00010D2F"/>
    <w:rsid w:val="00011123"/>
    <w:rsid w:val="000116B7"/>
    <w:rsid w:val="00011722"/>
    <w:rsid w:val="0001175C"/>
    <w:rsid w:val="000118F4"/>
    <w:rsid w:val="00011B64"/>
    <w:rsid w:val="00011EF9"/>
    <w:rsid w:val="00012ADE"/>
    <w:rsid w:val="00012B1E"/>
    <w:rsid w:val="00012C0F"/>
    <w:rsid w:val="00013613"/>
    <w:rsid w:val="00013DBF"/>
    <w:rsid w:val="000142C2"/>
    <w:rsid w:val="000148FA"/>
    <w:rsid w:val="000149F8"/>
    <w:rsid w:val="00014B93"/>
    <w:rsid w:val="00014F56"/>
    <w:rsid w:val="00015286"/>
    <w:rsid w:val="0001540A"/>
    <w:rsid w:val="00015414"/>
    <w:rsid w:val="0001541C"/>
    <w:rsid w:val="00015922"/>
    <w:rsid w:val="00015B0F"/>
    <w:rsid w:val="00015F27"/>
    <w:rsid w:val="00015F8E"/>
    <w:rsid w:val="000165DC"/>
    <w:rsid w:val="00016934"/>
    <w:rsid w:val="00016D93"/>
    <w:rsid w:val="00017019"/>
    <w:rsid w:val="00017243"/>
    <w:rsid w:val="00017543"/>
    <w:rsid w:val="000175D5"/>
    <w:rsid w:val="000179BE"/>
    <w:rsid w:val="00017A29"/>
    <w:rsid w:val="00017BB5"/>
    <w:rsid w:val="00017BF9"/>
    <w:rsid w:val="00017EC0"/>
    <w:rsid w:val="00017FA2"/>
    <w:rsid w:val="00020EF1"/>
    <w:rsid w:val="00021024"/>
    <w:rsid w:val="000210CB"/>
    <w:rsid w:val="000213BF"/>
    <w:rsid w:val="00021613"/>
    <w:rsid w:val="00021694"/>
    <w:rsid w:val="00021926"/>
    <w:rsid w:val="000220B7"/>
    <w:rsid w:val="000224D2"/>
    <w:rsid w:val="0002250F"/>
    <w:rsid w:val="00022647"/>
    <w:rsid w:val="00022806"/>
    <w:rsid w:val="00022AFB"/>
    <w:rsid w:val="00022B0E"/>
    <w:rsid w:val="00022DCD"/>
    <w:rsid w:val="00023876"/>
    <w:rsid w:val="00023A46"/>
    <w:rsid w:val="00023C43"/>
    <w:rsid w:val="00024566"/>
    <w:rsid w:val="000246C1"/>
    <w:rsid w:val="00024972"/>
    <w:rsid w:val="00024A88"/>
    <w:rsid w:val="00024AE5"/>
    <w:rsid w:val="00024AF2"/>
    <w:rsid w:val="0002508E"/>
    <w:rsid w:val="00025159"/>
    <w:rsid w:val="00025373"/>
    <w:rsid w:val="00025D70"/>
    <w:rsid w:val="00025EEC"/>
    <w:rsid w:val="000262AC"/>
    <w:rsid w:val="000262AE"/>
    <w:rsid w:val="00026CE3"/>
    <w:rsid w:val="00026E7C"/>
    <w:rsid w:val="00026F87"/>
    <w:rsid w:val="0002727B"/>
    <w:rsid w:val="0002782E"/>
    <w:rsid w:val="00031B5D"/>
    <w:rsid w:val="000321A7"/>
    <w:rsid w:val="0003247D"/>
    <w:rsid w:val="000324A1"/>
    <w:rsid w:val="00032D6F"/>
    <w:rsid w:val="00032E87"/>
    <w:rsid w:val="00032EF1"/>
    <w:rsid w:val="00033542"/>
    <w:rsid w:val="00033E68"/>
    <w:rsid w:val="00033F84"/>
    <w:rsid w:val="000345B5"/>
    <w:rsid w:val="00034707"/>
    <w:rsid w:val="000356A3"/>
    <w:rsid w:val="00035CC4"/>
    <w:rsid w:val="00035DB6"/>
    <w:rsid w:val="00036041"/>
    <w:rsid w:val="00036C52"/>
    <w:rsid w:val="0003707D"/>
    <w:rsid w:val="000374FA"/>
    <w:rsid w:val="00037805"/>
    <w:rsid w:val="0004001E"/>
    <w:rsid w:val="0004029D"/>
    <w:rsid w:val="0004046D"/>
    <w:rsid w:val="00040776"/>
    <w:rsid w:val="0004084D"/>
    <w:rsid w:val="0004085D"/>
    <w:rsid w:val="00040A9A"/>
    <w:rsid w:val="0004109E"/>
    <w:rsid w:val="0004111E"/>
    <w:rsid w:val="00041273"/>
    <w:rsid w:val="00041540"/>
    <w:rsid w:val="000415D2"/>
    <w:rsid w:val="000415E0"/>
    <w:rsid w:val="0004170A"/>
    <w:rsid w:val="00041AA4"/>
    <w:rsid w:val="00042034"/>
    <w:rsid w:val="00042391"/>
    <w:rsid w:val="0004275A"/>
    <w:rsid w:val="00042894"/>
    <w:rsid w:val="00042B0A"/>
    <w:rsid w:val="00042D0B"/>
    <w:rsid w:val="00042F68"/>
    <w:rsid w:val="00043171"/>
    <w:rsid w:val="00043A27"/>
    <w:rsid w:val="00043D09"/>
    <w:rsid w:val="00043F91"/>
    <w:rsid w:val="00044AC7"/>
    <w:rsid w:val="00044D10"/>
    <w:rsid w:val="00045067"/>
    <w:rsid w:val="000451FE"/>
    <w:rsid w:val="0004527A"/>
    <w:rsid w:val="0004528E"/>
    <w:rsid w:val="000453FE"/>
    <w:rsid w:val="00045677"/>
    <w:rsid w:val="000459EC"/>
    <w:rsid w:val="00045A8C"/>
    <w:rsid w:val="00046119"/>
    <w:rsid w:val="00046138"/>
    <w:rsid w:val="00046322"/>
    <w:rsid w:val="00046C2C"/>
    <w:rsid w:val="00046C75"/>
    <w:rsid w:val="00046D6F"/>
    <w:rsid w:val="00046F19"/>
    <w:rsid w:val="0004719C"/>
    <w:rsid w:val="00047368"/>
    <w:rsid w:val="00047895"/>
    <w:rsid w:val="00047B3D"/>
    <w:rsid w:val="00047DB6"/>
    <w:rsid w:val="00047DDF"/>
    <w:rsid w:val="000500BF"/>
    <w:rsid w:val="0005027F"/>
    <w:rsid w:val="00050549"/>
    <w:rsid w:val="000507A2"/>
    <w:rsid w:val="000508FC"/>
    <w:rsid w:val="00050B37"/>
    <w:rsid w:val="00050D2D"/>
    <w:rsid w:val="00051374"/>
    <w:rsid w:val="0005187A"/>
    <w:rsid w:val="00051C52"/>
    <w:rsid w:val="00051F5C"/>
    <w:rsid w:val="00052054"/>
    <w:rsid w:val="000521D2"/>
    <w:rsid w:val="000522D6"/>
    <w:rsid w:val="0005244C"/>
    <w:rsid w:val="000524E8"/>
    <w:rsid w:val="0005277C"/>
    <w:rsid w:val="000528C2"/>
    <w:rsid w:val="00052B6B"/>
    <w:rsid w:val="00053184"/>
    <w:rsid w:val="000536B9"/>
    <w:rsid w:val="00053AF5"/>
    <w:rsid w:val="000541E4"/>
    <w:rsid w:val="00054409"/>
    <w:rsid w:val="00054E17"/>
    <w:rsid w:val="000550C4"/>
    <w:rsid w:val="0005516C"/>
    <w:rsid w:val="0005538A"/>
    <w:rsid w:val="000558D2"/>
    <w:rsid w:val="0005596A"/>
    <w:rsid w:val="000559FE"/>
    <w:rsid w:val="00055B3F"/>
    <w:rsid w:val="0005651D"/>
    <w:rsid w:val="000566E4"/>
    <w:rsid w:val="00056B90"/>
    <w:rsid w:val="00056BDF"/>
    <w:rsid w:val="00056CC3"/>
    <w:rsid w:val="00057B60"/>
    <w:rsid w:val="00057F5E"/>
    <w:rsid w:val="00057FC2"/>
    <w:rsid w:val="000601C3"/>
    <w:rsid w:val="00060204"/>
    <w:rsid w:val="00060788"/>
    <w:rsid w:val="00060B62"/>
    <w:rsid w:val="00060C8C"/>
    <w:rsid w:val="000618F8"/>
    <w:rsid w:val="000621D0"/>
    <w:rsid w:val="0006224C"/>
    <w:rsid w:val="00062271"/>
    <w:rsid w:val="00062347"/>
    <w:rsid w:val="00062B71"/>
    <w:rsid w:val="00062E4C"/>
    <w:rsid w:val="0006300D"/>
    <w:rsid w:val="000633CB"/>
    <w:rsid w:val="0006351A"/>
    <w:rsid w:val="00063680"/>
    <w:rsid w:val="0006380F"/>
    <w:rsid w:val="00063B42"/>
    <w:rsid w:val="00063ED5"/>
    <w:rsid w:val="00064183"/>
    <w:rsid w:val="000641AB"/>
    <w:rsid w:val="00064403"/>
    <w:rsid w:val="0006495E"/>
    <w:rsid w:val="00064FE8"/>
    <w:rsid w:val="00064FEB"/>
    <w:rsid w:val="00064FF4"/>
    <w:rsid w:val="00065216"/>
    <w:rsid w:val="000652F3"/>
    <w:rsid w:val="00065367"/>
    <w:rsid w:val="000653A7"/>
    <w:rsid w:val="00065F20"/>
    <w:rsid w:val="00065F26"/>
    <w:rsid w:val="000663DD"/>
    <w:rsid w:val="00066CFD"/>
    <w:rsid w:val="000670CB"/>
    <w:rsid w:val="00067B82"/>
    <w:rsid w:val="000708E9"/>
    <w:rsid w:val="0007098E"/>
    <w:rsid w:val="00070FE5"/>
    <w:rsid w:val="00071122"/>
    <w:rsid w:val="000712BE"/>
    <w:rsid w:val="00071784"/>
    <w:rsid w:val="00071958"/>
    <w:rsid w:val="00071D49"/>
    <w:rsid w:val="00071D7D"/>
    <w:rsid w:val="00071FD7"/>
    <w:rsid w:val="00072763"/>
    <w:rsid w:val="00072D71"/>
    <w:rsid w:val="00072DF8"/>
    <w:rsid w:val="0007323D"/>
    <w:rsid w:val="000735E4"/>
    <w:rsid w:val="0007364D"/>
    <w:rsid w:val="00073B13"/>
    <w:rsid w:val="00073E82"/>
    <w:rsid w:val="00074027"/>
    <w:rsid w:val="00074C89"/>
    <w:rsid w:val="00074ECE"/>
    <w:rsid w:val="00074F78"/>
    <w:rsid w:val="000753E3"/>
    <w:rsid w:val="00075A7A"/>
    <w:rsid w:val="00075B12"/>
    <w:rsid w:val="00075D56"/>
    <w:rsid w:val="00075DAB"/>
    <w:rsid w:val="00075E31"/>
    <w:rsid w:val="00075ECC"/>
    <w:rsid w:val="0007613F"/>
    <w:rsid w:val="000766F7"/>
    <w:rsid w:val="000768F6"/>
    <w:rsid w:val="00076C6E"/>
    <w:rsid w:val="00077519"/>
    <w:rsid w:val="00077629"/>
    <w:rsid w:val="000776A7"/>
    <w:rsid w:val="00077B16"/>
    <w:rsid w:val="00077EC2"/>
    <w:rsid w:val="000800AE"/>
    <w:rsid w:val="00080233"/>
    <w:rsid w:val="00080858"/>
    <w:rsid w:val="000808C7"/>
    <w:rsid w:val="00080FC9"/>
    <w:rsid w:val="00081868"/>
    <w:rsid w:val="00081CBE"/>
    <w:rsid w:val="00081E68"/>
    <w:rsid w:val="00082104"/>
    <w:rsid w:val="0008225A"/>
    <w:rsid w:val="00082CB9"/>
    <w:rsid w:val="00082FB4"/>
    <w:rsid w:val="000830B2"/>
    <w:rsid w:val="0008365E"/>
    <w:rsid w:val="00083A1B"/>
    <w:rsid w:val="00083D92"/>
    <w:rsid w:val="00083FA0"/>
    <w:rsid w:val="000843C4"/>
    <w:rsid w:val="00084868"/>
    <w:rsid w:val="00084CB5"/>
    <w:rsid w:val="00084EAF"/>
    <w:rsid w:val="0008530E"/>
    <w:rsid w:val="00085967"/>
    <w:rsid w:val="00085BE6"/>
    <w:rsid w:val="00085C4A"/>
    <w:rsid w:val="000860E3"/>
    <w:rsid w:val="000862FE"/>
    <w:rsid w:val="00086703"/>
    <w:rsid w:val="00086841"/>
    <w:rsid w:val="00086981"/>
    <w:rsid w:val="00087078"/>
    <w:rsid w:val="0008707F"/>
    <w:rsid w:val="00087533"/>
    <w:rsid w:val="000877D8"/>
    <w:rsid w:val="00090700"/>
    <w:rsid w:val="00090BD7"/>
    <w:rsid w:val="00090CA0"/>
    <w:rsid w:val="00090D42"/>
    <w:rsid w:val="000912B3"/>
    <w:rsid w:val="000912F9"/>
    <w:rsid w:val="000915BF"/>
    <w:rsid w:val="000916C9"/>
    <w:rsid w:val="00091A04"/>
    <w:rsid w:val="00091E94"/>
    <w:rsid w:val="000920E1"/>
    <w:rsid w:val="0009230E"/>
    <w:rsid w:val="00092A8C"/>
    <w:rsid w:val="00092C33"/>
    <w:rsid w:val="000931E4"/>
    <w:rsid w:val="000933E0"/>
    <w:rsid w:val="00093C40"/>
    <w:rsid w:val="00093D8D"/>
    <w:rsid w:val="000942D6"/>
    <w:rsid w:val="0009470B"/>
    <w:rsid w:val="00094ED6"/>
    <w:rsid w:val="000951D1"/>
    <w:rsid w:val="000953D5"/>
    <w:rsid w:val="00095911"/>
    <w:rsid w:val="00095AFD"/>
    <w:rsid w:val="00095D56"/>
    <w:rsid w:val="00095E70"/>
    <w:rsid w:val="000961F6"/>
    <w:rsid w:val="00096A22"/>
    <w:rsid w:val="00096CB4"/>
    <w:rsid w:val="00097355"/>
    <w:rsid w:val="0009767E"/>
    <w:rsid w:val="00097776"/>
    <w:rsid w:val="00097D22"/>
    <w:rsid w:val="00097EF2"/>
    <w:rsid w:val="000A0118"/>
    <w:rsid w:val="000A0504"/>
    <w:rsid w:val="000A05CB"/>
    <w:rsid w:val="000A0B99"/>
    <w:rsid w:val="000A0FC1"/>
    <w:rsid w:val="000A148F"/>
    <w:rsid w:val="000A15E1"/>
    <w:rsid w:val="000A1623"/>
    <w:rsid w:val="000A16F5"/>
    <w:rsid w:val="000A182D"/>
    <w:rsid w:val="000A1A4B"/>
    <w:rsid w:val="000A23EC"/>
    <w:rsid w:val="000A244E"/>
    <w:rsid w:val="000A2804"/>
    <w:rsid w:val="000A28CE"/>
    <w:rsid w:val="000A2D96"/>
    <w:rsid w:val="000A3276"/>
    <w:rsid w:val="000A33E1"/>
    <w:rsid w:val="000A373D"/>
    <w:rsid w:val="000A3958"/>
    <w:rsid w:val="000A3997"/>
    <w:rsid w:val="000A3A8F"/>
    <w:rsid w:val="000A3E14"/>
    <w:rsid w:val="000A3EF1"/>
    <w:rsid w:val="000A40AA"/>
    <w:rsid w:val="000A4101"/>
    <w:rsid w:val="000A45C4"/>
    <w:rsid w:val="000A4765"/>
    <w:rsid w:val="000A478E"/>
    <w:rsid w:val="000A4BB7"/>
    <w:rsid w:val="000A4DBF"/>
    <w:rsid w:val="000A4F84"/>
    <w:rsid w:val="000A4FD2"/>
    <w:rsid w:val="000A5326"/>
    <w:rsid w:val="000A555C"/>
    <w:rsid w:val="000A55F8"/>
    <w:rsid w:val="000A5D8F"/>
    <w:rsid w:val="000A5F15"/>
    <w:rsid w:val="000A6161"/>
    <w:rsid w:val="000A64CB"/>
    <w:rsid w:val="000A6CB3"/>
    <w:rsid w:val="000A71E0"/>
    <w:rsid w:val="000A73C5"/>
    <w:rsid w:val="000A74D4"/>
    <w:rsid w:val="000A77B0"/>
    <w:rsid w:val="000A7880"/>
    <w:rsid w:val="000A7D1D"/>
    <w:rsid w:val="000B0950"/>
    <w:rsid w:val="000B0982"/>
    <w:rsid w:val="000B0BCE"/>
    <w:rsid w:val="000B12CB"/>
    <w:rsid w:val="000B166B"/>
    <w:rsid w:val="000B174F"/>
    <w:rsid w:val="000B1F86"/>
    <w:rsid w:val="000B2179"/>
    <w:rsid w:val="000B2D3C"/>
    <w:rsid w:val="000B2DB2"/>
    <w:rsid w:val="000B3987"/>
    <w:rsid w:val="000B3AFC"/>
    <w:rsid w:val="000B3C56"/>
    <w:rsid w:val="000B3D25"/>
    <w:rsid w:val="000B4191"/>
    <w:rsid w:val="000B462F"/>
    <w:rsid w:val="000B477B"/>
    <w:rsid w:val="000B4B5B"/>
    <w:rsid w:val="000B4B89"/>
    <w:rsid w:val="000B50F0"/>
    <w:rsid w:val="000B519B"/>
    <w:rsid w:val="000B52D6"/>
    <w:rsid w:val="000B533C"/>
    <w:rsid w:val="000B53FA"/>
    <w:rsid w:val="000B5459"/>
    <w:rsid w:val="000B5B75"/>
    <w:rsid w:val="000B5D0B"/>
    <w:rsid w:val="000B5FCE"/>
    <w:rsid w:val="000B615C"/>
    <w:rsid w:val="000B6279"/>
    <w:rsid w:val="000B6475"/>
    <w:rsid w:val="000B69F1"/>
    <w:rsid w:val="000B6A95"/>
    <w:rsid w:val="000B6AF1"/>
    <w:rsid w:val="000B6C2E"/>
    <w:rsid w:val="000B6F67"/>
    <w:rsid w:val="000B7C49"/>
    <w:rsid w:val="000C003B"/>
    <w:rsid w:val="000C01AA"/>
    <w:rsid w:val="000C068D"/>
    <w:rsid w:val="000C0D92"/>
    <w:rsid w:val="000C0E13"/>
    <w:rsid w:val="000C1154"/>
    <w:rsid w:val="000C1353"/>
    <w:rsid w:val="000C13DA"/>
    <w:rsid w:val="000C1963"/>
    <w:rsid w:val="000C19AA"/>
    <w:rsid w:val="000C1BC4"/>
    <w:rsid w:val="000C2474"/>
    <w:rsid w:val="000C30DA"/>
    <w:rsid w:val="000C3200"/>
    <w:rsid w:val="000C322F"/>
    <w:rsid w:val="000C3304"/>
    <w:rsid w:val="000C3640"/>
    <w:rsid w:val="000C3959"/>
    <w:rsid w:val="000C3C27"/>
    <w:rsid w:val="000C4284"/>
    <w:rsid w:val="000C42A4"/>
    <w:rsid w:val="000C44E4"/>
    <w:rsid w:val="000C4642"/>
    <w:rsid w:val="000C4890"/>
    <w:rsid w:val="000C48BC"/>
    <w:rsid w:val="000C4943"/>
    <w:rsid w:val="000C4F98"/>
    <w:rsid w:val="000C51CC"/>
    <w:rsid w:val="000C522A"/>
    <w:rsid w:val="000C581E"/>
    <w:rsid w:val="000C6234"/>
    <w:rsid w:val="000C62EA"/>
    <w:rsid w:val="000C70DA"/>
    <w:rsid w:val="000C723B"/>
    <w:rsid w:val="000C77B4"/>
    <w:rsid w:val="000C7AF2"/>
    <w:rsid w:val="000C7E9A"/>
    <w:rsid w:val="000C7EA1"/>
    <w:rsid w:val="000C7F97"/>
    <w:rsid w:val="000D087B"/>
    <w:rsid w:val="000D0C4A"/>
    <w:rsid w:val="000D0E53"/>
    <w:rsid w:val="000D12FE"/>
    <w:rsid w:val="000D150E"/>
    <w:rsid w:val="000D216F"/>
    <w:rsid w:val="000D21CF"/>
    <w:rsid w:val="000D266B"/>
    <w:rsid w:val="000D2A99"/>
    <w:rsid w:val="000D2AE7"/>
    <w:rsid w:val="000D2AF1"/>
    <w:rsid w:val="000D2B81"/>
    <w:rsid w:val="000D30B3"/>
    <w:rsid w:val="000D34FA"/>
    <w:rsid w:val="000D36D6"/>
    <w:rsid w:val="000D3926"/>
    <w:rsid w:val="000D42C8"/>
    <w:rsid w:val="000D46FB"/>
    <w:rsid w:val="000D4847"/>
    <w:rsid w:val="000D49D4"/>
    <w:rsid w:val="000D4DC9"/>
    <w:rsid w:val="000D517D"/>
    <w:rsid w:val="000D56E0"/>
    <w:rsid w:val="000D5791"/>
    <w:rsid w:val="000D5976"/>
    <w:rsid w:val="000D5BAE"/>
    <w:rsid w:val="000D5F87"/>
    <w:rsid w:val="000D5FEC"/>
    <w:rsid w:val="000D65EA"/>
    <w:rsid w:val="000D6838"/>
    <w:rsid w:val="000D6E53"/>
    <w:rsid w:val="000D7343"/>
    <w:rsid w:val="000D7D52"/>
    <w:rsid w:val="000D7F8F"/>
    <w:rsid w:val="000D7FFE"/>
    <w:rsid w:val="000E0222"/>
    <w:rsid w:val="000E0332"/>
    <w:rsid w:val="000E034A"/>
    <w:rsid w:val="000E08DD"/>
    <w:rsid w:val="000E0C69"/>
    <w:rsid w:val="000E0E28"/>
    <w:rsid w:val="000E0E38"/>
    <w:rsid w:val="000E1053"/>
    <w:rsid w:val="000E1517"/>
    <w:rsid w:val="000E1D17"/>
    <w:rsid w:val="000E1FDC"/>
    <w:rsid w:val="000E204E"/>
    <w:rsid w:val="000E20F2"/>
    <w:rsid w:val="000E244D"/>
    <w:rsid w:val="000E2677"/>
    <w:rsid w:val="000E2C12"/>
    <w:rsid w:val="000E32CE"/>
    <w:rsid w:val="000E357D"/>
    <w:rsid w:val="000E35F9"/>
    <w:rsid w:val="000E3B34"/>
    <w:rsid w:val="000E3E7A"/>
    <w:rsid w:val="000E41DD"/>
    <w:rsid w:val="000E4242"/>
    <w:rsid w:val="000E4DEE"/>
    <w:rsid w:val="000E4F77"/>
    <w:rsid w:val="000E50E3"/>
    <w:rsid w:val="000E53B6"/>
    <w:rsid w:val="000E53BB"/>
    <w:rsid w:val="000E56CC"/>
    <w:rsid w:val="000E5C3E"/>
    <w:rsid w:val="000E5C5C"/>
    <w:rsid w:val="000E5FC1"/>
    <w:rsid w:val="000E6014"/>
    <w:rsid w:val="000E6688"/>
    <w:rsid w:val="000E6F84"/>
    <w:rsid w:val="000E7B37"/>
    <w:rsid w:val="000F033D"/>
    <w:rsid w:val="000F0595"/>
    <w:rsid w:val="000F062A"/>
    <w:rsid w:val="000F0990"/>
    <w:rsid w:val="000F0B31"/>
    <w:rsid w:val="000F1040"/>
    <w:rsid w:val="000F10F2"/>
    <w:rsid w:val="000F12B5"/>
    <w:rsid w:val="000F15A4"/>
    <w:rsid w:val="000F173D"/>
    <w:rsid w:val="000F19FA"/>
    <w:rsid w:val="000F2167"/>
    <w:rsid w:val="000F292E"/>
    <w:rsid w:val="000F2993"/>
    <w:rsid w:val="000F2FEB"/>
    <w:rsid w:val="000F324F"/>
    <w:rsid w:val="000F371E"/>
    <w:rsid w:val="000F3766"/>
    <w:rsid w:val="000F3942"/>
    <w:rsid w:val="000F39BF"/>
    <w:rsid w:val="000F402C"/>
    <w:rsid w:val="000F4202"/>
    <w:rsid w:val="000F4B7E"/>
    <w:rsid w:val="000F4E37"/>
    <w:rsid w:val="000F4E46"/>
    <w:rsid w:val="000F54E6"/>
    <w:rsid w:val="000F5533"/>
    <w:rsid w:val="000F576D"/>
    <w:rsid w:val="000F5DB0"/>
    <w:rsid w:val="000F650A"/>
    <w:rsid w:val="000F69AA"/>
    <w:rsid w:val="000F6A3C"/>
    <w:rsid w:val="000F73FD"/>
    <w:rsid w:val="000F7C7D"/>
    <w:rsid w:val="000F7EE7"/>
    <w:rsid w:val="000F7FE3"/>
    <w:rsid w:val="001004CF"/>
    <w:rsid w:val="001009AC"/>
    <w:rsid w:val="00100C16"/>
    <w:rsid w:val="00101048"/>
    <w:rsid w:val="00101097"/>
    <w:rsid w:val="00101ADD"/>
    <w:rsid w:val="00101C4B"/>
    <w:rsid w:val="00101CB5"/>
    <w:rsid w:val="001027CD"/>
    <w:rsid w:val="00103273"/>
    <w:rsid w:val="0010370D"/>
    <w:rsid w:val="001039EE"/>
    <w:rsid w:val="00103A10"/>
    <w:rsid w:val="00103B2B"/>
    <w:rsid w:val="00103BB6"/>
    <w:rsid w:val="00103C0A"/>
    <w:rsid w:val="00103F3A"/>
    <w:rsid w:val="001041CA"/>
    <w:rsid w:val="001044EB"/>
    <w:rsid w:val="00104B54"/>
    <w:rsid w:val="0010505D"/>
    <w:rsid w:val="00105612"/>
    <w:rsid w:val="0010573A"/>
    <w:rsid w:val="0010581A"/>
    <w:rsid w:val="001058BF"/>
    <w:rsid w:val="00105B21"/>
    <w:rsid w:val="00105E2E"/>
    <w:rsid w:val="001060EE"/>
    <w:rsid w:val="00107736"/>
    <w:rsid w:val="00107BDB"/>
    <w:rsid w:val="00107D44"/>
    <w:rsid w:val="001105B8"/>
    <w:rsid w:val="001109C8"/>
    <w:rsid w:val="00110D6F"/>
    <w:rsid w:val="00111047"/>
    <w:rsid w:val="001110C8"/>
    <w:rsid w:val="0011134E"/>
    <w:rsid w:val="00111492"/>
    <w:rsid w:val="00111AD9"/>
    <w:rsid w:val="00111C2B"/>
    <w:rsid w:val="0011202F"/>
    <w:rsid w:val="00112197"/>
    <w:rsid w:val="00112280"/>
    <w:rsid w:val="001123D8"/>
    <w:rsid w:val="00112A5C"/>
    <w:rsid w:val="00112AA6"/>
    <w:rsid w:val="00112D27"/>
    <w:rsid w:val="00112E2C"/>
    <w:rsid w:val="00113293"/>
    <w:rsid w:val="00113A88"/>
    <w:rsid w:val="00113C76"/>
    <w:rsid w:val="00113D88"/>
    <w:rsid w:val="00113F48"/>
    <w:rsid w:val="0011412B"/>
    <w:rsid w:val="001141E8"/>
    <w:rsid w:val="00114A92"/>
    <w:rsid w:val="00114E19"/>
    <w:rsid w:val="001158FC"/>
    <w:rsid w:val="00115DD9"/>
    <w:rsid w:val="001166DE"/>
    <w:rsid w:val="00116AC7"/>
    <w:rsid w:val="00116EDE"/>
    <w:rsid w:val="0011726B"/>
    <w:rsid w:val="001177FA"/>
    <w:rsid w:val="00117807"/>
    <w:rsid w:val="001178A9"/>
    <w:rsid w:val="00117952"/>
    <w:rsid w:val="00117DDF"/>
    <w:rsid w:val="00117E2B"/>
    <w:rsid w:val="0012006F"/>
    <w:rsid w:val="001203C7"/>
    <w:rsid w:val="001206FD"/>
    <w:rsid w:val="001207B8"/>
    <w:rsid w:val="001208F1"/>
    <w:rsid w:val="001209CC"/>
    <w:rsid w:val="00121358"/>
    <w:rsid w:val="00121403"/>
    <w:rsid w:val="0012160E"/>
    <w:rsid w:val="001217F7"/>
    <w:rsid w:val="00121891"/>
    <w:rsid w:val="00121B10"/>
    <w:rsid w:val="00121BB4"/>
    <w:rsid w:val="00121C19"/>
    <w:rsid w:val="00121DB1"/>
    <w:rsid w:val="001220EA"/>
    <w:rsid w:val="00122196"/>
    <w:rsid w:val="0012259C"/>
    <w:rsid w:val="00122C3C"/>
    <w:rsid w:val="00122D7B"/>
    <w:rsid w:val="001231B4"/>
    <w:rsid w:val="001235A5"/>
    <w:rsid w:val="0012371B"/>
    <w:rsid w:val="00123774"/>
    <w:rsid w:val="00123A49"/>
    <w:rsid w:val="00123ECB"/>
    <w:rsid w:val="00124B33"/>
    <w:rsid w:val="00124B6A"/>
    <w:rsid w:val="00124DF7"/>
    <w:rsid w:val="00125073"/>
    <w:rsid w:val="00125D01"/>
    <w:rsid w:val="00126046"/>
    <w:rsid w:val="0012623A"/>
    <w:rsid w:val="00126C45"/>
    <w:rsid w:val="00126E75"/>
    <w:rsid w:val="001270CF"/>
    <w:rsid w:val="00127A78"/>
    <w:rsid w:val="00127ABE"/>
    <w:rsid w:val="00127B39"/>
    <w:rsid w:val="00127BD1"/>
    <w:rsid w:val="00127C1C"/>
    <w:rsid w:val="00127D32"/>
    <w:rsid w:val="0013000E"/>
    <w:rsid w:val="0013071D"/>
    <w:rsid w:val="00131009"/>
    <w:rsid w:val="00131756"/>
    <w:rsid w:val="00131799"/>
    <w:rsid w:val="00132191"/>
    <w:rsid w:val="00132446"/>
    <w:rsid w:val="00132689"/>
    <w:rsid w:val="00132BBB"/>
    <w:rsid w:val="00132D02"/>
    <w:rsid w:val="00133062"/>
    <w:rsid w:val="00133238"/>
    <w:rsid w:val="0013342B"/>
    <w:rsid w:val="001334EC"/>
    <w:rsid w:val="001335EA"/>
    <w:rsid w:val="00133823"/>
    <w:rsid w:val="001338FD"/>
    <w:rsid w:val="00133F7A"/>
    <w:rsid w:val="001342B6"/>
    <w:rsid w:val="0013431E"/>
    <w:rsid w:val="00134534"/>
    <w:rsid w:val="001348CE"/>
    <w:rsid w:val="00134EBF"/>
    <w:rsid w:val="001351B4"/>
    <w:rsid w:val="001352B7"/>
    <w:rsid w:val="001354DB"/>
    <w:rsid w:val="00135F13"/>
    <w:rsid w:val="00135F74"/>
    <w:rsid w:val="00135F95"/>
    <w:rsid w:val="00136605"/>
    <w:rsid w:val="00136AA0"/>
    <w:rsid w:val="00136C3E"/>
    <w:rsid w:val="00137045"/>
    <w:rsid w:val="00137733"/>
    <w:rsid w:val="001377AB"/>
    <w:rsid w:val="00137860"/>
    <w:rsid w:val="00137A73"/>
    <w:rsid w:val="00137E1C"/>
    <w:rsid w:val="001403F0"/>
    <w:rsid w:val="00140409"/>
    <w:rsid w:val="001408C2"/>
    <w:rsid w:val="00140939"/>
    <w:rsid w:val="00140B28"/>
    <w:rsid w:val="00140F8C"/>
    <w:rsid w:val="00141496"/>
    <w:rsid w:val="001416DD"/>
    <w:rsid w:val="00141794"/>
    <w:rsid w:val="001418A6"/>
    <w:rsid w:val="00141F58"/>
    <w:rsid w:val="0014209D"/>
    <w:rsid w:val="0014247F"/>
    <w:rsid w:val="0014252D"/>
    <w:rsid w:val="001425C2"/>
    <w:rsid w:val="00142808"/>
    <w:rsid w:val="00142906"/>
    <w:rsid w:val="001429E5"/>
    <w:rsid w:val="0014313A"/>
    <w:rsid w:val="001436DB"/>
    <w:rsid w:val="00143702"/>
    <w:rsid w:val="00143BDF"/>
    <w:rsid w:val="00143C46"/>
    <w:rsid w:val="00143CE5"/>
    <w:rsid w:val="00143DFF"/>
    <w:rsid w:val="001443C3"/>
    <w:rsid w:val="001456EC"/>
    <w:rsid w:val="001458F6"/>
    <w:rsid w:val="00145D26"/>
    <w:rsid w:val="00145E69"/>
    <w:rsid w:val="00145ECB"/>
    <w:rsid w:val="00146107"/>
    <w:rsid w:val="001464CD"/>
    <w:rsid w:val="00146DC3"/>
    <w:rsid w:val="00146F52"/>
    <w:rsid w:val="00147704"/>
    <w:rsid w:val="001477E1"/>
    <w:rsid w:val="00147A63"/>
    <w:rsid w:val="00147AE2"/>
    <w:rsid w:val="001501C4"/>
    <w:rsid w:val="0015021F"/>
    <w:rsid w:val="0015119F"/>
    <w:rsid w:val="0015145F"/>
    <w:rsid w:val="00151C0F"/>
    <w:rsid w:val="00151FBB"/>
    <w:rsid w:val="001526D6"/>
    <w:rsid w:val="00152A98"/>
    <w:rsid w:val="00152ADB"/>
    <w:rsid w:val="0015365B"/>
    <w:rsid w:val="0015385F"/>
    <w:rsid w:val="00153A85"/>
    <w:rsid w:val="00154131"/>
    <w:rsid w:val="001541FF"/>
    <w:rsid w:val="001545A2"/>
    <w:rsid w:val="001546C4"/>
    <w:rsid w:val="0015475D"/>
    <w:rsid w:val="00154884"/>
    <w:rsid w:val="00154DB2"/>
    <w:rsid w:val="0015539C"/>
    <w:rsid w:val="0015599D"/>
    <w:rsid w:val="00155B74"/>
    <w:rsid w:val="0015624E"/>
    <w:rsid w:val="0015633A"/>
    <w:rsid w:val="00156A3A"/>
    <w:rsid w:val="00156AF2"/>
    <w:rsid w:val="00156BA2"/>
    <w:rsid w:val="00156C46"/>
    <w:rsid w:val="0015715B"/>
    <w:rsid w:val="001572A5"/>
    <w:rsid w:val="001573AE"/>
    <w:rsid w:val="001573BC"/>
    <w:rsid w:val="00157874"/>
    <w:rsid w:val="00157E4B"/>
    <w:rsid w:val="001601BB"/>
    <w:rsid w:val="001601D5"/>
    <w:rsid w:val="00160A81"/>
    <w:rsid w:val="00160AAB"/>
    <w:rsid w:val="00160FA3"/>
    <w:rsid w:val="00161887"/>
    <w:rsid w:val="00161A4E"/>
    <w:rsid w:val="0016233F"/>
    <w:rsid w:val="001624AB"/>
    <w:rsid w:val="00163797"/>
    <w:rsid w:val="0016427F"/>
    <w:rsid w:val="001645FF"/>
    <w:rsid w:val="001647DC"/>
    <w:rsid w:val="00164B0F"/>
    <w:rsid w:val="00164E1D"/>
    <w:rsid w:val="0016546C"/>
    <w:rsid w:val="0016572D"/>
    <w:rsid w:val="00165B9C"/>
    <w:rsid w:val="00165CFE"/>
    <w:rsid w:val="00166137"/>
    <w:rsid w:val="0016667F"/>
    <w:rsid w:val="0016681A"/>
    <w:rsid w:val="0016687E"/>
    <w:rsid w:val="00166DC3"/>
    <w:rsid w:val="001670F2"/>
    <w:rsid w:val="00167228"/>
    <w:rsid w:val="0016722A"/>
    <w:rsid w:val="001673EA"/>
    <w:rsid w:val="001675AD"/>
    <w:rsid w:val="001675D6"/>
    <w:rsid w:val="00167672"/>
    <w:rsid w:val="0016772F"/>
    <w:rsid w:val="00167DBB"/>
    <w:rsid w:val="0017024E"/>
    <w:rsid w:val="0017061C"/>
    <w:rsid w:val="00170644"/>
    <w:rsid w:val="00170B48"/>
    <w:rsid w:val="00170B76"/>
    <w:rsid w:val="00170EB8"/>
    <w:rsid w:val="00170FD8"/>
    <w:rsid w:val="00171054"/>
    <w:rsid w:val="00171673"/>
    <w:rsid w:val="00171986"/>
    <w:rsid w:val="00171A30"/>
    <w:rsid w:val="00171D06"/>
    <w:rsid w:val="001726D7"/>
    <w:rsid w:val="0017281A"/>
    <w:rsid w:val="001728BB"/>
    <w:rsid w:val="00172BEF"/>
    <w:rsid w:val="00172C64"/>
    <w:rsid w:val="00172CE3"/>
    <w:rsid w:val="00173313"/>
    <w:rsid w:val="001735D4"/>
    <w:rsid w:val="0017392D"/>
    <w:rsid w:val="00173BA8"/>
    <w:rsid w:val="00173F69"/>
    <w:rsid w:val="001740E4"/>
    <w:rsid w:val="00174865"/>
    <w:rsid w:val="00174A8C"/>
    <w:rsid w:val="00174DBE"/>
    <w:rsid w:val="00174E6D"/>
    <w:rsid w:val="00174FEB"/>
    <w:rsid w:val="0017520A"/>
    <w:rsid w:val="0017559A"/>
    <w:rsid w:val="00175BAA"/>
    <w:rsid w:val="00175C47"/>
    <w:rsid w:val="00175EA3"/>
    <w:rsid w:val="001762B2"/>
    <w:rsid w:val="00176314"/>
    <w:rsid w:val="001767DB"/>
    <w:rsid w:val="00176C9E"/>
    <w:rsid w:val="00177762"/>
    <w:rsid w:val="00177F0C"/>
    <w:rsid w:val="00180044"/>
    <w:rsid w:val="00180615"/>
    <w:rsid w:val="00180685"/>
    <w:rsid w:val="00180986"/>
    <w:rsid w:val="001809C7"/>
    <w:rsid w:val="00180F01"/>
    <w:rsid w:val="00180F14"/>
    <w:rsid w:val="00181154"/>
    <w:rsid w:val="001815A3"/>
    <w:rsid w:val="00182B62"/>
    <w:rsid w:val="00183015"/>
    <w:rsid w:val="00183A2C"/>
    <w:rsid w:val="00183E38"/>
    <w:rsid w:val="00183EA6"/>
    <w:rsid w:val="00183F31"/>
    <w:rsid w:val="001845C0"/>
    <w:rsid w:val="0018486F"/>
    <w:rsid w:val="00184DD6"/>
    <w:rsid w:val="001850FA"/>
    <w:rsid w:val="00185276"/>
    <w:rsid w:val="001852EE"/>
    <w:rsid w:val="001854A6"/>
    <w:rsid w:val="00185685"/>
    <w:rsid w:val="001856D8"/>
    <w:rsid w:val="00185D8E"/>
    <w:rsid w:val="00185F5B"/>
    <w:rsid w:val="00186692"/>
    <w:rsid w:val="00186900"/>
    <w:rsid w:val="00186E2F"/>
    <w:rsid w:val="001870B4"/>
    <w:rsid w:val="001874DE"/>
    <w:rsid w:val="0018758F"/>
    <w:rsid w:val="001876C7"/>
    <w:rsid w:val="00187F37"/>
    <w:rsid w:val="0019009E"/>
    <w:rsid w:val="00190109"/>
    <w:rsid w:val="00190135"/>
    <w:rsid w:val="00190159"/>
    <w:rsid w:val="0019075E"/>
    <w:rsid w:val="001907A7"/>
    <w:rsid w:val="00190DC4"/>
    <w:rsid w:val="001911D4"/>
    <w:rsid w:val="0019129E"/>
    <w:rsid w:val="0019163C"/>
    <w:rsid w:val="00191A0B"/>
    <w:rsid w:val="00191F8C"/>
    <w:rsid w:val="00191FC2"/>
    <w:rsid w:val="00192152"/>
    <w:rsid w:val="0019245B"/>
    <w:rsid w:val="001927A7"/>
    <w:rsid w:val="0019297D"/>
    <w:rsid w:val="00192AFD"/>
    <w:rsid w:val="00192B3C"/>
    <w:rsid w:val="00192B7C"/>
    <w:rsid w:val="00192ED5"/>
    <w:rsid w:val="00192FAB"/>
    <w:rsid w:val="00192FB6"/>
    <w:rsid w:val="00193062"/>
    <w:rsid w:val="001931F5"/>
    <w:rsid w:val="0019328B"/>
    <w:rsid w:val="001935B0"/>
    <w:rsid w:val="001939B5"/>
    <w:rsid w:val="00193A73"/>
    <w:rsid w:val="00193ADF"/>
    <w:rsid w:val="0019414E"/>
    <w:rsid w:val="00194150"/>
    <w:rsid w:val="001949CC"/>
    <w:rsid w:val="00194A43"/>
    <w:rsid w:val="00194A4A"/>
    <w:rsid w:val="00194B57"/>
    <w:rsid w:val="00194D68"/>
    <w:rsid w:val="00194F48"/>
    <w:rsid w:val="001950FD"/>
    <w:rsid w:val="00195308"/>
    <w:rsid w:val="001959F1"/>
    <w:rsid w:val="00195BD1"/>
    <w:rsid w:val="00195F61"/>
    <w:rsid w:val="00196CEA"/>
    <w:rsid w:val="00197452"/>
    <w:rsid w:val="00197682"/>
    <w:rsid w:val="00197DB4"/>
    <w:rsid w:val="001A01FC"/>
    <w:rsid w:val="001A0398"/>
    <w:rsid w:val="001A07FB"/>
    <w:rsid w:val="001A0B55"/>
    <w:rsid w:val="001A0F69"/>
    <w:rsid w:val="001A10C5"/>
    <w:rsid w:val="001A11FC"/>
    <w:rsid w:val="001A1A54"/>
    <w:rsid w:val="001A1C97"/>
    <w:rsid w:val="001A203D"/>
    <w:rsid w:val="001A2628"/>
    <w:rsid w:val="001A278F"/>
    <w:rsid w:val="001A2BD5"/>
    <w:rsid w:val="001A2C84"/>
    <w:rsid w:val="001A31D8"/>
    <w:rsid w:val="001A3443"/>
    <w:rsid w:val="001A35E2"/>
    <w:rsid w:val="001A38DC"/>
    <w:rsid w:val="001A3B43"/>
    <w:rsid w:val="001A3C8E"/>
    <w:rsid w:val="001A3DE6"/>
    <w:rsid w:val="001A3ECC"/>
    <w:rsid w:val="001A4417"/>
    <w:rsid w:val="001A4909"/>
    <w:rsid w:val="001A4E25"/>
    <w:rsid w:val="001A6065"/>
    <w:rsid w:val="001A616B"/>
    <w:rsid w:val="001A6D88"/>
    <w:rsid w:val="001A6F70"/>
    <w:rsid w:val="001A7453"/>
    <w:rsid w:val="001A7497"/>
    <w:rsid w:val="001A7503"/>
    <w:rsid w:val="001A7C21"/>
    <w:rsid w:val="001B02CC"/>
    <w:rsid w:val="001B0398"/>
    <w:rsid w:val="001B04F1"/>
    <w:rsid w:val="001B06EC"/>
    <w:rsid w:val="001B07AF"/>
    <w:rsid w:val="001B0E6D"/>
    <w:rsid w:val="001B0F01"/>
    <w:rsid w:val="001B133D"/>
    <w:rsid w:val="001B1886"/>
    <w:rsid w:val="001B1A22"/>
    <w:rsid w:val="001B1A27"/>
    <w:rsid w:val="001B1FCA"/>
    <w:rsid w:val="001B21B6"/>
    <w:rsid w:val="001B230D"/>
    <w:rsid w:val="001B2539"/>
    <w:rsid w:val="001B2552"/>
    <w:rsid w:val="001B25B1"/>
    <w:rsid w:val="001B2D1E"/>
    <w:rsid w:val="001B2F66"/>
    <w:rsid w:val="001B31D7"/>
    <w:rsid w:val="001B3349"/>
    <w:rsid w:val="001B34CA"/>
    <w:rsid w:val="001B3757"/>
    <w:rsid w:val="001B3994"/>
    <w:rsid w:val="001B3C54"/>
    <w:rsid w:val="001B3E0E"/>
    <w:rsid w:val="001B41D1"/>
    <w:rsid w:val="001B41F1"/>
    <w:rsid w:val="001B4735"/>
    <w:rsid w:val="001B4CD2"/>
    <w:rsid w:val="001B4E36"/>
    <w:rsid w:val="001B56E0"/>
    <w:rsid w:val="001B57F1"/>
    <w:rsid w:val="001B5818"/>
    <w:rsid w:val="001B5AE8"/>
    <w:rsid w:val="001B61BC"/>
    <w:rsid w:val="001B6563"/>
    <w:rsid w:val="001B6921"/>
    <w:rsid w:val="001B6A2A"/>
    <w:rsid w:val="001B7048"/>
    <w:rsid w:val="001B71CB"/>
    <w:rsid w:val="001B73A4"/>
    <w:rsid w:val="001B7636"/>
    <w:rsid w:val="001B7650"/>
    <w:rsid w:val="001B7839"/>
    <w:rsid w:val="001B7BE8"/>
    <w:rsid w:val="001B7D1B"/>
    <w:rsid w:val="001B7F4C"/>
    <w:rsid w:val="001C0668"/>
    <w:rsid w:val="001C07E8"/>
    <w:rsid w:val="001C11DF"/>
    <w:rsid w:val="001C1871"/>
    <w:rsid w:val="001C19A8"/>
    <w:rsid w:val="001C1A2C"/>
    <w:rsid w:val="001C1CE3"/>
    <w:rsid w:val="001C22A7"/>
    <w:rsid w:val="001C22EA"/>
    <w:rsid w:val="001C2F73"/>
    <w:rsid w:val="001C300A"/>
    <w:rsid w:val="001C33B4"/>
    <w:rsid w:val="001C33E5"/>
    <w:rsid w:val="001C3523"/>
    <w:rsid w:val="001C3700"/>
    <w:rsid w:val="001C41F6"/>
    <w:rsid w:val="001C42CE"/>
    <w:rsid w:val="001C4723"/>
    <w:rsid w:val="001C4762"/>
    <w:rsid w:val="001C4856"/>
    <w:rsid w:val="001C4C15"/>
    <w:rsid w:val="001C4CF0"/>
    <w:rsid w:val="001C54E2"/>
    <w:rsid w:val="001C5CCD"/>
    <w:rsid w:val="001C5D99"/>
    <w:rsid w:val="001C5E59"/>
    <w:rsid w:val="001C5FE3"/>
    <w:rsid w:val="001C6C6D"/>
    <w:rsid w:val="001C7267"/>
    <w:rsid w:val="001C7581"/>
    <w:rsid w:val="001C776A"/>
    <w:rsid w:val="001C77A0"/>
    <w:rsid w:val="001C7E36"/>
    <w:rsid w:val="001C7FF0"/>
    <w:rsid w:val="001D057C"/>
    <w:rsid w:val="001D08D4"/>
    <w:rsid w:val="001D094F"/>
    <w:rsid w:val="001D097A"/>
    <w:rsid w:val="001D0C50"/>
    <w:rsid w:val="001D0DCF"/>
    <w:rsid w:val="001D0E53"/>
    <w:rsid w:val="001D10D6"/>
    <w:rsid w:val="001D13F4"/>
    <w:rsid w:val="001D16F6"/>
    <w:rsid w:val="001D1BCA"/>
    <w:rsid w:val="001D205F"/>
    <w:rsid w:val="001D2DE8"/>
    <w:rsid w:val="001D2DFB"/>
    <w:rsid w:val="001D2EA9"/>
    <w:rsid w:val="001D3424"/>
    <w:rsid w:val="001D3461"/>
    <w:rsid w:val="001D347A"/>
    <w:rsid w:val="001D39CB"/>
    <w:rsid w:val="001D3F54"/>
    <w:rsid w:val="001D402E"/>
    <w:rsid w:val="001D4686"/>
    <w:rsid w:val="001D46ED"/>
    <w:rsid w:val="001D46FC"/>
    <w:rsid w:val="001D4A4C"/>
    <w:rsid w:val="001D4B44"/>
    <w:rsid w:val="001D4C45"/>
    <w:rsid w:val="001D4FFE"/>
    <w:rsid w:val="001D501B"/>
    <w:rsid w:val="001D5044"/>
    <w:rsid w:val="001D522F"/>
    <w:rsid w:val="001D5308"/>
    <w:rsid w:val="001D59D5"/>
    <w:rsid w:val="001D59D6"/>
    <w:rsid w:val="001D5B89"/>
    <w:rsid w:val="001D5BDE"/>
    <w:rsid w:val="001D6603"/>
    <w:rsid w:val="001D674B"/>
    <w:rsid w:val="001D69EC"/>
    <w:rsid w:val="001D6A5B"/>
    <w:rsid w:val="001D6AB4"/>
    <w:rsid w:val="001D6C29"/>
    <w:rsid w:val="001D7821"/>
    <w:rsid w:val="001D7874"/>
    <w:rsid w:val="001D7A92"/>
    <w:rsid w:val="001D7A97"/>
    <w:rsid w:val="001D7BAE"/>
    <w:rsid w:val="001D7E4C"/>
    <w:rsid w:val="001E01F8"/>
    <w:rsid w:val="001E0513"/>
    <w:rsid w:val="001E0A3B"/>
    <w:rsid w:val="001E0F28"/>
    <w:rsid w:val="001E15DE"/>
    <w:rsid w:val="001E1721"/>
    <w:rsid w:val="001E174D"/>
    <w:rsid w:val="001E25FB"/>
    <w:rsid w:val="001E2C46"/>
    <w:rsid w:val="001E2C61"/>
    <w:rsid w:val="001E2EA4"/>
    <w:rsid w:val="001E2EC5"/>
    <w:rsid w:val="001E30F1"/>
    <w:rsid w:val="001E3C41"/>
    <w:rsid w:val="001E3D2C"/>
    <w:rsid w:val="001E3D64"/>
    <w:rsid w:val="001E3D69"/>
    <w:rsid w:val="001E3EF6"/>
    <w:rsid w:val="001E4AD8"/>
    <w:rsid w:val="001E4C40"/>
    <w:rsid w:val="001E4D48"/>
    <w:rsid w:val="001E5096"/>
    <w:rsid w:val="001E5207"/>
    <w:rsid w:val="001E596A"/>
    <w:rsid w:val="001E5AE9"/>
    <w:rsid w:val="001E5BEF"/>
    <w:rsid w:val="001E6015"/>
    <w:rsid w:val="001E614B"/>
    <w:rsid w:val="001E6856"/>
    <w:rsid w:val="001E6927"/>
    <w:rsid w:val="001E6FF3"/>
    <w:rsid w:val="001E77A9"/>
    <w:rsid w:val="001E791F"/>
    <w:rsid w:val="001E7F1F"/>
    <w:rsid w:val="001F04E9"/>
    <w:rsid w:val="001F0637"/>
    <w:rsid w:val="001F0639"/>
    <w:rsid w:val="001F133E"/>
    <w:rsid w:val="001F1BDF"/>
    <w:rsid w:val="001F2202"/>
    <w:rsid w:val="001F23A4"/>
    <w:rsid w:val="001F262A"/>
    <w:rsid w:val="001F2B5A"/>
    <w:rsid w:val="001F3156"/>
    <w:rsid w:val="001F3242"/>
    <w:rsid w:val="001F3272"/>
    <w:rsid w:val="001F3440"/>
    <w:rsid w:val="001F3692"/>
    <w:rsid w:val="001F39E8"/>
    <w:rsid w:val="001F3A76"/>
    <w:rsid w:val="001F3C7E"/>
    <w:rsid w:val="001F3D46"/>
    <w:rsid w:val="001F41F3"/>
    <w:rsid w:val="001F427C"/>
    <w:rsid w:val="001F473E"/>
    <w:rsid w:val="001F4E66"/>
    <w:rsid w:val="001F4EE7"/>
    <w:rsid w:val="001F5369"/>
    <w:rsid w:val="001F5520"/>
    <w:rsid w:val="001F55B2"/>
    <w:rsid w:val="001F5D9F"/>
    <w:rsid w:val="001F5DE8"/>
    <w:rsid w:val="001F5F88"/>
    <w:rsid w:val="001F6418"/>
    <w:rsid w:val="001F6724"/>
    <w:rsid w:val="001F684F"/>
    <w:rsid w:val="001F6A33"/>
    <w:rsid w:val="001F7633"/>
    <w:rsid w:val="001F7C2F"/>
    <w:rsid w:val="002000D1"/>
    <w:rsid w:val="00200575"/>
    <w:rsid w:val="00200E69"/>
    <w:rsid w:val="00200F69"/>
    <w:rsid w:val="0020107E"/>
    <w:rsid w:val="00201125"/>
    <w:rsid w:val="002019AF"/>
    <w:rsid w:val="002019BB"/>
    <w:rsid w:val="00201C77"/>
    <w:rsid w:val="00201EE2"/>
    <w:rsid w:val="00201F75"/>
    <w:rsid w:val="00202ADF"/>
    <w:rsid w:val="00203150"/>
    <w:rsid w:val="002031B4"/>
    <w:rsid w:val="0020332A"/>
    <w:rsid w:val="002037DE"/>
    <w:rsid w:val="00203933"/>
    <w:rsid w:val="00203995"/>
    <w:rsid w:val="002039CE"/>
    <w:rsid w:val="00203BD9"/>
    <w:rsid w:val="00204895"/>
    <w:rsid w:val="00204989"/>
    <w:rsid w:val="002052D3"/>
    <w:rsid w:val="002057CF"/>
    <w:rsid w:val="002059AD"/>
    <w:rsid w:val="00205ACC"/>
    <w:rsid w:val="0020611E"/>
    <w:rsid w:val="002067C7"/>
    <w:rsid w:val="0020705C"/>
    <w:rsid w:val="00207227"/>
    <w:rsid w:val="0020725F"/>
    <w:rsid w:val="00207593"/>
    <w:rsid w:val="002075F8"/>
    <w:rsid w:val="00207ED3"/>
    <w:rsid w:val="00207FEB"/>
    <w:rsid w:val="00210160"/>
    <w:rsid w:val="002103C6"/>
    <w:rsid w:val="002105C3"/>
    <w:rsid w:val="00210671"/>
    <w:rsid w:val="00210987"/>
    <w:rsid w:val="00210A6C"/>
    <w:rsid w:val="00210AD7"/>
    <w:rsid w:val="0021109C"/>
    <w:rsid w:val="002112D2"/>
    <w:rsid w:val="00211351"/>
    <w:rsid w:val="0021142D"/>
    <w:rsid w:val="0021172A"/>
    <w:rsid w:val="002117D4"/>
    <w:rsid w:val="00211931"/>
    <w:rsid w:val="00211A95"/>
    <w:rsid w:val="00211F45"/>
    <w:rsid w:val="002120EF"/>
    <w:rsid w:val="002122A6"/>
    <w:rsid w:val="00212CC4"/>
    <w:rsid w:val="00212E7F"/>
    <w:rsid w:val="002131DF"/>
    <w:rsid w:val="00213442"/>
    <w:rsid w:val="0021357D"/>
    <w:rsid w:val="002137D6"/>
    <w:rsid w:val="00213A8E"/>
    <w:rsid w:val="00214E25"/>
    <w:rsid w:val="002152B6"/>
    <w:rsid w:val="002155B7"/>
    <w:rsid w:val="00215687"/>
    <w:rsid w:val="00215688"/>
    <w:rsid w:val="00215816"/>
    <w:rsid w:val="00215AC7"/>
    <w:rsid w:val="00215F98"/>
    <w:rsid w:val="002166AD"/>
    <w:rsid w:val="0021682A"/>
    <w:rsid w:val="00216EB5"/>
    <w:rsid w:val="00216FE5"/>
    <w:rsid w:val="00216FEC"/>
    <w:rsid w:val="002170C2"/>
    <w:rsid w:val="00217165"/>
    <w:rsid w:val="002171FD"/>
    <w:rsid w:val="00217432"/>
    <w:rsid w:val="00217ED9"/>
    <w:rsid w:val="00217EF1"/>
    <w:rsid w:val="00220762"/>
    <w:rsid w:val="00220CD8"/>
    <w:rsid w:val="00220DFD"/>
    <w:rsid w:val="00221207"/>
    <w:rsid w:val="00221409"/>
    <w:rsid w:val="002216AF"/>
    <w:rsid w:val="00221A50"/>
    <w:rsid w:val="00221D20"/>
    <w:rsid w:val="00221E1F"/>
    <w:rsid w:val="00222302"/>
    <w:rsid w:val="002224C8"/>
    <w:rsid w:val="002226B0"/>
    <w:rsid w:val="00222775"/>
    <w:rsid w:val="002228F7"/>
    <w:rsid w:val="00222950"/>
    <w:rsid w:val="00222DE9"/>
    <w:rsid w:val="00222FC7"/>
    <w:rsid w:val="00223223"/>
    <w:rsid w:val="00223C2D"/>
    <w:rsid w:val="002240D0"/>
    <w:rsid w:val="0022432C"/>
    <w:rsid w:val="00224355"/>
    <w:rsid w:val="002244C4"/>
    <w:rsid w:val="0022469B"/>
    <w:rsid w:val="00224851"/>
    <w:rsid w:val="00224E62"/>
    <w:rsid w:val="00224F1D"/>
    <w:rsid w:val="00224F4F"/>
    <w:rsid w:val="00224F7F"/>
    <w:rsid w:val="00225140"/>
    <w:rsid w:val="0022527D"/>
    <w:rsid w:val="00225298"/>
    <w:rsid w:val="00225313"/>
    <w:rsid w:val="00225489"/>
    <w:rsid w:val="00225FF9"/>
    <w:rsid w:val="002262D5"/>
    <w:rsid w:val="0022653F"/>
    <w:rsid w:val="00226633"/>
    <w:rsid w:val="00226B36"/>
    <w:rsid w:val="00226E6C"/>
    <w:rsid w:val="00226EA3"/>
    <w:rsid w:val="00226F52"/>
    <w:rsid w:val="002271B4"/>
    <w:rsid w:val="002276F4"/>
    <w:rsid w:val="002278FA"/>
    <w:rsid w:val="002306AD"/>
    <w:rsid w:val="002308E7"/>
    <w:rsid w:val="00230E59"/>
    <w:rsid w:val="002313FB"/>
    <w:rsid w:val="00231753"/>
    <w:rsid w:val="00231856"/>
    <w:rsid w:val="00231872"/>
    <w:rsid w:val="002319F1"/>
    <w:rsid w:val="00231BA0"/>
    <w:rsid w:val="00231BA9"/>
    <w:rsid w:val="00231F77"/>
    <w:rsid w:val="002329FE"/>
    <w:rsid w:val="00232BBD"/>
    <w:rsid w:val="00234203"/>
    <w:rsid w:val="00234947"/>
    <w:rsid w:val="00235596"/>
    <w:rsid w:val="00235601"/>
    <w:rsid w:val="002356A8"/>
    <w:rsid w:val="002356B1"/>
    <w:rsid w:val="0023576A"/>
    <w:rsid w:val="00235818"/>
    <w:rsid w:val="00236353"/>
    <w:rsid w:val="002364B5"/>
    <w:rsid w:val="002366BB"/>
    <w:rsid w:val="00236879"/>
    <w:rsid w:val="00236949"/>
    <w:rsid w:val="00236C9E"/>
    <w:rsid w:val="00237227"/>
    <w:rsid w:val="00237692"/>
    <w:rsid w:val="00237830"/>
    <w:rsid w:val="0023799E"/>
    <w:rsid w:val="00237BA1"/>
    <w:rsid w:val="00240376"/>
    <w:rsid w:val="00240C27"/>
    <w:rsid w:val="00241387"/>
    <w:rsid w:val="0024139E"/>
    <w:rsid w:val="002417E1"/>
    <w:rsid w:val="0024199A"/>
    <w:rsid w:val="002419CD"/>
    <w:rsid w:val="00241B0F"/>
    <w:rsid w:val="00241B2F"/>
    <w:rsid w:val="00241CA8"/>
    <w:rsid w:val="00241FB1"/>
    <w:rsid w:val="00242022"/>
    <w:rsid w:val="00242434"/>
    <w:rsid w:val="002427F0"/>
    <w:rsid w:val="00242F10"/>
    <w:rsid w:val="00243039"/>
    <w:rsid w:val="00243051"/>
    <w:rsid w:val="00243348"/>
    <w:rsid w:val="002435AB"/>
    <w:rsid w:val="002435E6"/>
    <w:rsid w:val="00243C4A"/>
    <w:rsid w:val="00244011"/>
    <w:rsid w:val="0024414B"/>
    <w:rsid w:val="00244882"/>
    <w:rsid w:val="0024489D"/>
    <w:rsid w:val="002448C6"/>
    <w:rsid w:val="00244B44"/>
    <w:rsid w:val="00244C40"/>
    <w:rsid w:val="00244FC2"/>
    <w:rsid w:val="00245399"/>
    <w:rsid w:val="00245425"/>
    <w:rsid w:val="0024543E"/>
    <w:rsid w:val="002455A4"/>
    <w:rsid w:val="002455CF"/>
    <w:rsid w:val="002456B9"/>
    <w:rsid w:val="00245880"/>
    <w:rsid w:val="00245ABC"/>
    <w:rsid w:val="00245B94"/>
    <w:rsid w:val="00245D49"/>
    <w:rsid w:val="00245F2A"/>
    <w:rsid w:val="002468ED"/>
    <w:rsid w:val="00246FF3"/>
    <w:rsid w:val="0024700F"/>
    <w:rsid w:val="0024723E"/>
    <w:rsid w:val="0024735E"/>
    <w:rsid w:val="002474FC"/>
    <w:rsid w:val="002477C3"/>
    <w:rsid w:val="00247E9B"/>
    <w:rsid w:val="002501A0"/>
    <w:rsid w:val="00250303"/>
    <w:rsid w:val="00250B10"/>
    <w:rsid w:val="00250C21"/>
    <w:rsid w:val="002510C5"/>
    <w:rsid w:val="002526D1"/>
    <w:rsid w:val="0025276D"/>
    <w:rsid w:val="00252B62"/>
    <w:rsid w:val="00253072"/>
    <w:rsid w:val="0025387D"/>
    <w:rsid w:val="00253B60"/>
    <w:rsid w:val="00253C4B"/>
    <w:rsid w:val="00253DC8"/>
    <w:rsid w:val="00253EA7"/>
    <w:rsid w:val="00253EB4"/>
    <w:rsid w:val="00253F23"/>
    <w:rsid w:val="00254081"/>
    <w:rsid w:val="002542F2"/>
    <w:rsid w:val="00254D4E"/>
    <w:rsid w:val="00254E8C"/>
    <w:rsid w:val="0025554D"/>
    <w:rsid w:val="00255553"/>
    <w:rsid w:val="00255DF7"/>
    <w:rsid w:val="00255F9B"/>
    <w:rsid w:val="00256F5C"/>
    <w:rsid w:val="002573D3"/>
    <w:rsid w:val="00257700"/>
    <w:rsid w:val="00257835"/>
    <w:rsid w:val="00257A4E"/>
    <w:rsid w:val="00257D8A"/>
    <w:rsid w:val="002603C3"/>
    <w:rsid w:val="00260CA1"/>
    <w:rsid w:val="00260D18"/>
    <w:rsid w:val="002611BE"/>
    <w:rsid w:val="002615B9"/>
    <w:rsid w:val="002615D5"/>
    <w:rsid w:val="002617AE"/>
    <w:rsid w:val="002617CE"/>
    <w:rsid w:val="00261816"/>
    <w:rsid w:val="002621DC"/>
    <w:rsid w:val="0026224D"/>
    <w:rsid w:val="002627A0"/>
    <w:rsid w:val="00262B83"/>
    <w:rsid w:val="00262C54"/>
    <w:rsid w:val="00263333"/>
    <w:rsid w:val="0026373D"/>
    <w:rsid w:val="002639D9"/>
    <w:rsid w:val="00263C43"/>
    <w:rsid w:val="00263E7B"/>
    <w:rsid w:val="00263FED"/>
    <w:rsid w:val="002642BB"/>
    <w:rsid w:val="00264431"/>
    <w:rsid w:val="00264542"/>
    <w:rsid w:val="002647E9"/>
    <w:rsid w:val="00265398"/>
    <w:rsid w:val="00265399"/>
    <w:rsid w:val="002658EA"/>
    <w:rsid w:val="00265E75"/>
    <w:rsid w:val="00265F40"/>
    <w:rsid w:val="002662DD"/>
    <w:rsid w:val="0026663B"/>
    <w:rsid w:val="002667EE"/>
    <w:rsid w:val="00266CC7"/>
    <w:rsid w:val="002670C4"/>
    <w:rsid w:val="002674F1"/>
    <w:rsid w:val="00267AF8"/>
    <w:rsid w:val="00267BF1"/>
    <w:rsid w:val="0027049E"/>
    <w:rsid w:val="00270868"/>
    <w:rsid w:val="002711BF"/>
    <w:rsid w:val="0027133E"/>
    <w:rsid w:val="002714B5"/>
    <w:rsid w:val="0027162C"/>
    <w:rsid w:val="002716C7"/>
    <w:rsid w:val="00271838"/>
    <w:rsid w:val="00271888"/>
    <w:rsid w:val="002720DE"/>
    <w:rsid w:val="002724CB"/>
    <w:rsid w:val="00272E67"/>
    <w:rsid w:val="00273065"/>
    <w:rsid w:val="00273471"/>
    <w:rsid w:val="00273C24"/>
    <w:rsid w:val="00273DDD"/>
    <w:rsid w:val="00273ECF"/>
    <w:rsid w:val="00273F23"/>
    <w:rsid w:val="002744F6"/>
    <w:rsid w:val="00274619"/>
    <w:rsid w:val="00274685"/>
    <w:rsid w:val="00274B18"/>
    <w:rsid w:val="00275074"/>
    <w:rsid w:val="0027533F"/>
    <w:rsid w:val="002756B1"/>
    <w:rsid w:val="00275767"/>
    <w:rsid w:val="002764D2"/>
    <w:rsid w:val="002769AD"/>
    <w:rsid w:val="00276AB6"/>
    <w:rsid w:val="00276B1F"/>
    <w:rsid w:val="00276BD8"/>
    <w:rsid w:val="00276CF0"/>
    <w:rsid w:val="002771BD"/>
    <w:rsid w:val="00277234"/>
    <w:rsid w:val="00277374"/>
    <w:rsid w:val="002773B5"/>
    <w:rsid w:val="00277477"/>
    <w:rsid w:val="002779B4"/>
    <w:rsid w:val="00277B60"/>
    <w:rsid w:val="00277FD1"/>
    <w:rsid w:val="00280355"/>
    <w:rsid w:val="002809B0"/>
    <w:rsid w:val="00280AF5"/>
    <w:rsid w:val="00280D17"/>
    <w:rsid w:val="00280DAC"/>
    <w:rsid w:val="00280F18"/>
    <w:rsid w:val="00281027"/>
    <w:rsid w:val="00281462"/>
    <w:rsid w:val="00281867"/>
    <w:rsid w:val="00281891"/>
    <w:rsid w:val="00281BC7"/>
    <w:rsid w:val="00281BEB"/>
    <w:rsid w:val="00281D4D"/>
    <w:rsid w:val="00281E99"/>
    <w:rsid w:val="00281EC9"/>
    <w:rsid w:val="002827FB"/>
    <w:rsid w:val="002829C5"/>
    <w:rsid w:val="00282D0A"/>
    <w:rsid w:val="0028336E"/>
    <w:rsid w:val="00283670"/>
    <w:rsid w:val="0028426C"/>
    <w:rsid w:val="002842EF"/>
    <w:rsid w:val="002848EE"/>
    <w:rsid w:val="00284D09"/>
    <w:rsid w:val="00284ECF"/>
    <w:rsid w:val="002855CE"/>
    <w:rsid w:val="00285785"/>
    <w:rsid w:val="00285C0F"/>
    <w:rsid w:val="00286661"/>
    <w:rsid w:val="00286A08"/>
    <w:rsid w:val="00287075"/>
    <w:rsid w:val="00287222"/>
    <w:rsid w:val="002874FC"/>
    <w:rsid w:val="0028777D"/>
    <w:rsid w:val="00287DA2"/>
    <w:rsid w:val="0029033A"/>
    <w:rsid w:val="0029098A"/>
    <w:rsid w:val="00290AE5"/>
    <w:rsid w:val="00290E83"/>
    <w:rsid w:val="00291193"/>
    <w:rsid w:val="00291414"/>
    <w:rsid w:val="00291525"/>
    <w:rsid w:val="00291B90"/>
    <w:rsid w:val="00291C7D"/>
    <w:rsid w:val="00291F9C"/>
    <w:rsid w:val="002920D1"/>
    <w:rsid w:val="0029288B"/>
    <w:rsid w:val="00293092"/>
    <w:rsid w:val="00293331"/>
    <w:rsid w:val="002937BC"/>
    <w:rsid w:val="00293888"/>
    <w:rsid w:val="00293D4F"/>
    <w:rsid w:val="002940D6"/>
    <w:rsid w:val="002940D7"/>
    <w:rsid w:val="002942CB"/>
    <w:rsid w:val="0029434C"/>
    <w:rsid w:val="002951D8"/>
    <w:rsid w:val="002959A9"/>
    <w:rsid w:val="00295A8B"/>
    <w:rsid w:val="00295B8A"/>
    <w:rsid w:val="00295C66"/>
    <w:rsid w:val="00295EC6"/>
    <w:rsid w:val="00295F73"/>
    <w:rsid w:val="0029618D"/>
    <w:rsid w:val="00296388"/>
    <w:rsid w:val="002963CF"/>
    <w:rsid w:val="002965AF"/>
    <w:rsid w:val="002977D1"/>
    <w:rsid w:val="00297902"/>
    <w:rsid w:val="00297988"/>
    <w:rsid w:val="00297D79"/>
    <w:rsid w:val="002A080A"/>
    <w:rsid w:val="002A0B9D"/>
    <w:rsid w:val="002A110A"/>
    <w:rsid w:val="002A1682"/>
    <w:rsid w:val="002A1BDA"/>
    <w:rsid w:val="002A1C19"/>
    <w:rsid w:val="002A1DD5"/>
    <w:rsid w:val="002A2247"/>
    <w:rsid w:val="002A2B0A"/>
    <w:rsid w:val="002A3076"/>
    <w:rsid w:val="002A30F3"/>
    <w:rsid w:val="002A31F6"/>
    <w:rsid w:val="002A321B"/>
    <w:rsid w:val="002A3435"/>
    <w:rsid w:val="002A3E3C"/>
    <w:rsid w:val="002A42EB"/>
    <w:rsid w:val="002A4670"/>
    <w:rsid w:val="002A4CD9"/>
    <w:rsid w:val="002A54C6"/>
    <w:rsid w:val="002A5708"/>
    <w:rsid w:val="002A58DB"/>
    <w:rsid w:val="002A5911"/>
    <w:rsid w:val="002A5A19"/>
    <w:rsid w:val="002A5A24"/>
    <w:rsid w:val="002A6115"/>
    <w:rsid w:val="002A6259"/>
    <w:rsid w:val="002A6352"/>
    <w:rsid w:val="002A645D"/>
    <w:rsid w:val="002A6C2B"/>
    <w:rsid w:val="002A6C9C"/>
    <w:rsid w:val="002A703B"/>
    <w:rsid w:val="002A7040"/>
    <w:rsid w:val="002A7C31"/>
    <w:rsid w:val="002A7C37"/>
    <w:rsid w:val="002A7D81"/>
    <w:rsid w:val="002A7DF1"/>
    <w:rsid w:val="002B0830"/>
    <w:rsid w:val="002B0ABF"/>
    <w:rsid w:val="002B1781"/>
    <w:rsid w:val="002B17BF"/>
    <w:rsid w:val="002B1CD5"/>
    <w:rsid w:val="002B1E54"/>
    <w:rsid w:val="002B1ED3"/>
    <w:rsid w:val="002B20D3"/>
    <w:rsid w:val="002B21A9"/>
    <w:rsid w:val="002B21CE"/>
    <w:rsid w:val="002B2265"/>
    <w:rsid w:val="002B2282"/>
    <w:rsid w:val="002B2665"/>
    <w:rsid w:val="002B26B5"/>
    <w:rsid w:val="002B2EBE"/>
    <w:rsid w:val="002B3264"/>
    <w:rsid w:val="002B3611"/>
    <w:rsid w:val="002B3A7B"/>
    <w:rsid w:val="002B3D3C"/>
    <w:rsid w:val="002B453E"/>
    <w:rsid w:val="002B45D7"/>
    <w:rsid w:val="002B4E6C"/>
    <w:rsid w:val="002B542A"/>
    <w:rsid w:val="002B5917"/>
    <w:rsid w:val="002B5D18"/>
    <w:rsid w:val="002B5D25"/>
    <w:rsid w:val="002B5F04"/>
    <w:rsid w:val="002B61E4"/>
    <w:rsid w:val="002B6238"/>
    <w:rsid w:val="002B634D"/>
    <w:rsid w:val="002B6584"/>
    <w:rsid w:val="002B65EE"/>
    <w:rsid w:val="002B6A6A"/>
    <w:rsid w:val="002B6BD8"/>
    <w:rsid w:val="002B6E1B"/>
    <w:rsid w:val="002B730B"/>
    <w:rsid w:val="002B7F99"/>
    <w:rsid w:val="002C00DB"/>
    <w:rsid w:val="002C0951"/>
    <w:rsid w:val="002C0B7D"/>
    <w:rsid w:val="002C1104"/>
    <w:rsid w:val="002C15D8"/>
    <w:rsid w:val="002C1730"/>
    <w:rsid w:val="002C19B5"/>
    <w:rsid w:val="002C1D16"/>
    <w:rsid w:val="002C1FDE"/>
    <w:rsid w:val="002C2097"/>
    <w:rsid w:val="002C3B04"/>
    <w:rsid w:val="002C3C8C"/>
    <w:rsid w:val="002C3DD0"/>
    <w:rsid w:val="002C400A"/>
    <w:rsid w:val="002C4598"/>
    <w:rsid w:val="002C48EA"/>
    <w:rsid w:val="002C49CB"/>
    <w:rsid w:val="002C4DBA"/>
    <w:rsid w:val="002C56BD"/>
    <w:rsid w:val="002C5875"/>
    <w:rsid w:val="002C5F02"/>
    <w:rsid w:val="002C61B8"/>
    <w:rsid w:val="002C61D2"/>
    <w:rsid w:val="002C61EB"/>
    <w:rsid w:val="002C6357"/>
    <w:rsid w:val="002C6E0B"/>
    <w:rsid w:val="002C71A8"/>
    <w:rsid w:val="002C78CA"/>
    <w:rsid w:val="002C7D06"/>
    <w:rsid w:val="002C7DFA"/>
    <w:rsid w:val="002D0095"/>
    <w:rsid w:val="002D00E6"/>
    <w:rsid w:val="002D0250"/>
    <w:rsid w:val="002D0879"/>
    <w:rsid w:val="002D172D"/>
    <w:rsid w:val="002D1F18"/>
    <w:rsid w:val="002D218D"/>
    <w:rsid w:val="002D2264"/>
    <w:rsid w:val="002D24C0"/>
    <w:rsid w:val="002D24C3"/>
    <w:rsid w:val="002D2676"/>
    <w:rsid w:val="002D2A94"/>
    <w:rsid w:val="002D2DA6"/>
    <w:rsid w:val="002D3092"/>
    <w:rsid w:val="002D30FE"/>
    <w:rsid w:val="002D3141"/>
    <w:rsid w:val="002D3383"/>
    <w:rsid w:val="002D3834"/>
    <w:rsid w:val="002D3926"/>
    <w:rsid w:val="002D42DA"/>
    <w:rsid w:val="002D4794"/>
    <w:rsid w:val="002D4A30"/>
    <w:rsid w:val="002D4EC8"/>
    <w:rsid w:val="002D58DB"/>
    <w:rsid w:val="002D5CD4"/>
    <w:rsid w:val="002D5D17"/>
    <w:rsid w:val="002D5D91"/>
    <w:rsid w:val="002D5DDF"/>
    <w:rsid w:val="002D5EB9"/>
    <w:rsid w:val="002D6C34"/>
    <w:rsid w:val="002D6DD1"/>
    <w:rsid w:val="002D71B2"/>
    <w:rsid w:val="002D7413"/>
    <w:rsid w:val="002D7454"/>
    <w:rsid w:val="002D74BE"/>
    <w:rsid w:val="002D7618"/>
    <w:rsid w:val="002D7714"/>
    <w:rsid w:val="002D77E5"/>
    <w:rsid w:val="002D7FD8"/>
    <w:rsid w:val="002E0423"/>
    <w:rsid w:val="002E083F"/>
    <w:rsid w:val="002E09C3"/>
    <w:rsid w:val="002E0B36"/>
    <w:rsid w:val="002E0F5A"/>
    <w:rsid w:val="002E156F"/>
    <w:rsid w:val="002E1666"/>
    <w:rsid w:val="002E1A79"/>
    <w:rsid w:val="002E1D1A"/>
    <w:rsid w:val="002E1D89"/>
    <w:rsid w:val="002E2433"/>
    <w:rsid w:val="002E3E05"/>
    <w:rsid w:val="002E3F99"/>
    <w:rsid w:val="002E3FFD"/>
    <w:rsid w:val="002E4068"/>
    <w:rsid w:val="002E43D9"/>
    <w:rsid w:val="002E46D9"/>
    <w:rsid w:val="002E4B20"/>
    <w:rsid w:val="002E4B37"/>
    <w:rsid w:val="002E5062"/>
    <w:rsid w:val="002E5A57"/>
    <w:rsid w:val="002E5CFD"/>
    <w:rsid w:val="002E5D6F"/>
    <w:rsid w:val="002E62C0"/>
    <w:rsid w:val="002E631C"/>
    <w:rsid w:val="002E6B5C"/>
    <w:rsid w:val="002E6F4D"/>
    <w:rsid w:val="002F0563"/>
    <w:rsid w:val="002F0977"/>
    <w:rsid w:val="002F097B"/>
    <w:rsid w:val="002F0B53"/>
    <w:rsid w:val="002F0E27"/>
    <w:rsid w:val="002F1035"/>
    <w:rsid w:val="002F1059"/>
    <w:rsid w:val="002F1211"/>
    <w:rsid w:val="002F1428"/>
    <w:rsid w:val="002F1489"/>
    <w:rsid w:val="002F15F0"/>
    <w:rsid w:val="002F1A7A"/>
    <w:rsid w:val="002F1CC9"/>
    <w:rsid w:val="002F1E65"/>
    <w:rsid w:val="002F203E"/>
    <w:rsid w:val="002F204F"/>
    <w:rsid w:val="002F2449"/>
    <w:rsid w:val="002F2F2A"/>
    <w:rsid w:val="002F3BEA"/>
    <w:rsid w:val="002F3FB8"/>
    <w:rsid w:val="002F4582"/>
    <w:rsid w:val="002F45C2"/>
    <w:rsid w:val="002F4863"/>
    <w:rsid w:val="002F4E04"/>
    <w:rsid w:val="002F4EF8"/>
    <w:rsid w:val="002F53C2"/>
    <w:rsid w:val="002F5699"/>
    <w:rsid w:val="002F6866"/>
    <w:rsid w:val="002F7089"/>
    <w:rsid w:val="002F7103"/>
    <w:rsid w:val="002F71D6"/>
    <w:rsid w:val="002F74B5"/>
    <w:rsid w:val="002F75A2"/>
    <w:rsid w:val="002F76D7"/>
    <w:rsid w:val="002F7931"/>
    <w:rsid w:val="002F7AF8"/>
    <w:rsid w:val="002F7C18"/>
    <w:rsid w:val="002F7E2F"/>
    <w:rsid w:val="002F7EE8"/>
    <w:rsid w:val="003001A5"/>
    <w:rsid w:val="0030021A"/>
    <w:rsid w:val="00300320"/>
    <w:rsid w:val="00300535"/>
    <w:rsid w:val="00300713"/>
    <w:rsid w:val="00300F5B"/>
    <w:rsid w:val="003010FB"/>
    <w:rsid w:val="0030118C"/>
    <w:rsid w:val="003017A0"/>
    <w:rsid w:val="00301993"/>
    <w:rsid w:val="00301B5C"/>
    <w:rsid w:val="0030205C"/>
    <w:rsid w:val="00302390"/>
    <w:rsid w:val="003028F7"/>
    <w:rsid w:val="00302A77"/>
    <w:rsid w:val="00302AEB"/>
    <w:rsid w:val="00302BC9"/>
    <w:rsid w:val="00302FCA"/>
    <w:rsid w:val="003038A4"/>
    <w:rsid w:val="00304443"/>
    <w:rsid w:val="003047A8"/>
    <w:rsid w:val="00304E6A"/>
    <w:rsid w:val="00305225"/>
    <w:rsid w:val="00305262"/>
    <w:rsid w:val="0030584E"/>
    <w:rsid w:val="0030608A"/>
    <w:rsid w:val="003063AC"/>
    <w:rsid w:val="003066CB"/>
    <w:rsid w:val="003068FD"/>
    <w:rsid w:val="003069DA"/>
    <w:rsid w:val="00307150"/>
    <w:rsid w:val="00307589"/>
    <w:rsid w:val="00307DD5"/>
    <w:rsid w:val="003105CD"/>
    <w:rsid w:val="00310D77"/>
    <w:rsid w:val="00310FF6"/>
    <w:rsid w:val="00311582"/>
    <w:rsid w:val="00311711"/>
    <w:rsid w:val="00311B51"/>
    <w:rsid w:val="00311CDE"/>
    <w:rsid w:val="0031243E"/>
    <w:rsid w:val="0031251A"/>
    <w:rsid w:val="00312827"/>
    <w:rsid w:val="00312F2E"/>
    <w:rsid w:val="003131D2"/>
    <w:rsid w:val="00313209"/>
    <w:rsid w:val="003135C7"/>
    <w:rsid w:val="00313B86"/>
    <w:rsid w:val="003141BE"/>
    <w:rsid w:val="00314BA2"/>
    <w:rsid w:val="00315031"/>
    <w:rsid w:val="003151D6"/>
    <w:rsid w:val="00315423"/>
    <w:rsid w:val="00315431"/>
    <w:rsid w:val="00315C84"/>
    <w:rsid w:val="003163CB"/>
    <w:rsid w:val="003163F9"/>
    <w:rsid w:val="0031642D"/>
    <w:rsid w:val="003169A8"/>
    <w:rsid w:val="00316DAC"/>
    <w:rsid w:val="003170EA"/>
    <w:rsid w:val="00317229"/>
    <w:rsid w:val="0031727C"/>
    <w:rsid w:val="00317492"/>
    <w:rsid w:val="00317B88"/>
    <w:rsid w:val="00317FE8"/>
    <w:rsid w:val="003200AE"/>
    <w:rsid w:val="00320A3C"/>
    <w:rsid w:val="00320ED4"/>
    <w:rsid w:val="003211B5"/>
    <w:rsid w:val="003212B0"/>
    <w:rsid w:val="003218FC"/>
    <w:rsid w:val="003223F6"/>
    <w:rsid w:val="00322420"/>
    <w:rsid w:val="00322657"/>
    <w:rsid w:val="00322963"/>
    <w:rsid w:val="00322B76"/>
    <w:rsid w:val="003237F0"/>
    <w:rsid w:val="003239B1"/>
    <w:rsid w:val="00324306"/>
    <w:rsid w:val="003243B3"/>
    <w:rsid w:val="00324834"/>
    <w:rsid w:val="00325036"/>
    <w:rsid w:val="003255E5"/>
    <w:rsid w:val="00325881"/>
    <w:rsid w:val="00325AF6"/>
    <w:rsid w:val="00325B1B"/>
    <w:rsid w:val="00326345"/>
    <w:rsid w:val="00326D85"/>
    <w:rsid w:val="003271C1"/>
    <w:rsid w:val="003272E2"/>
    <w:rsid w:val="003272FE"/>
    <w:rsid w:val="00327590"/>
    <w:rsid w:val="003275D1"/>
    <w:rsid w:val="00327CCC"/>
    <w:rsid w:val="00327D83"/>
    <w:rsid w:val="00327EE9"/>
    <w:rsid w:val="0033038B"/>
    <w:rsid w:val="00330943"/>
    <w:rsid w:val="00330A2B"/>
    <w:rsid w:val="00330F2B"/>
    <w:rsid w:val="00331242"/>
    <w:rsid w:val="00331504"/>
    <w:rsid w:val="0033161A"/>
    <w:rsid w:val="00331747"/>
    <w:rsid w:val="00331C1B"/>
    <w:rsid w:val="0033210A"/>
    <w:rsid w:val="00332B61"/>
    <w:rsid w:val="00332E57"/>
    <w:rsid w:val="0033340F"/>
    <w:rsid w:val="00333694"/>
    <w:rsid w:val="00334621"/>
    <w:rsid w:val="003348C0"/>
    <w:rsid w:val="00334D71"/>
    <w:rsid w:val="00334E5B"/>
    <w:rsid w:val="00335169"/>
    <w:rsid w:val="00335B0C"/>
    <w:rsid w:val="00335CB1"/>
    <w:rsid w:val="00335D21"/>
    <w:rsid w:val="00335F40"/>
    <w:rsid w:val="00335F41"/>
    <w:rsid w:val="003360F2"/>
    <w:rsid w:val="00336169"/>
    <w:rsid w:val="00336178"/>
    <w:rsid w:val="003361BB"/>
    <w:rsid w:val="00336393"/>
    <w:rsid w:val="0033658D"/>
    <w:rsid w:val="00337269"/>
    <w:rsid w:val="003378DD"/>
    <w:rsid w:val="003379CD"/>
    <w:rsid w:val="00337A9F"/>
    <w:rsid w:val="00337B7E"/>
    <w:rsid w:val="003400EC"/>
    <w:rsid w:val="0034010A"/>
    <w:rsid w:val="00340574"/>
    <w:rsid w:val="0034115F"/>
    <w:rsid w:val="0034123B"/>
    <w:rsid w:val="003419ED"/>
    <w:rsid w:val="0034249D"/>
    <w:rsid w:val="003426FF"/>
    <w:rsid w:val="00342AE9"/>
    <w:rsid w:val="00342B4E"/>
    <w:rsid w:val="003430A3"/>
    <w:rsid w:val="00343A79"/>
    <w:rsid w:val="00343E0A"/>
    <w:rsid w:val="0034402C"/>
    <w:rsid w:val="003441EB"/>
    <w:rsid w:val="0034433E"/>
    <w:rsid w:val="003444BE"/>
    <w:rsid w:val="0034454B"/>
    <w:rsid w:val="00344CAB"/>
    <w:rsid w:val="00344D0E"/>
    <w:rsid w:val="00344EE7"/>
    <w:rsid w:val="003454B2"/>
    <w:rsid w:val="003454B5"/>
    <w:rsid w:val="00345775"/>
    <w:rsid w:val="00345998"/>
    <w:rsid w:val="00345C25"/>
    <w:rsid w:val="00346012"/>
    <w:rsid w:val="003460BA"/>
    <w:rsid w:val="00346EC1"/>
    <w:rsid w:val="00346F79"/>
    <w:rsid w:val="0034754C"/>
    <w:rsid w:val="0034773F"/>
    <w:rsid w:val="00347A48"/>
    <w:rsid w:val="00350033"/>
    <w:rsid w:val="00350100"/>
    <w:rsid w:val="003507E2"/>
    <w:rsid w:val="00350AB0"/>
    <w:rsid w:val="00351132"/>
    <w:rsid w:val="00351657"/>
    <w:rsid w:val="00351871"/>
    <w:rsid w:val="00351B6E"/>
    <w:rsid w:val="0035232B"/>
    <w:rsid w:val="003527AD"/>
    <w:rsid w:val="00352863"/>
    <w:rsid w:val="00352A45"/>
    <w:rsid w:val="003535BB"/>
    <w:rsid w:val="0035371F"/>
    <w:rsid w:val="00353912"/>
    <w:rsid w:val="00353FE0"/>
    <w:rsid w:val="00354916"/>
    <w:rsid w:val="00354B06"/>
    <w:rsid w:val="00354B46"/>
    <w:rsid w:val="0035517A"/>
    <w:rsid w:val="00355194"/>
    <w:rsid w:val="003552E6"/>
    <w:rsid w:val="00356058"/>
    <w:rsid w:val="003560AD"/>
    <w:rsid w:val="003560B2"/>
    <w:rsid w:val="003560D6"/>
    <w:rsid w:val="003560F6"/>
    <w:rsid w:val="003565A2"/>
    <w:rsid w:val="0035668A"/>
    <w:rsid w:val="00356876"/>
    <w:rsid w:val="00356B44"/>
    <w:rsid w:val="00356CCE"/>
    <w:rsid w:val="00356D71"/>
    <w:rsid w:val="003573D6"/>
    <w:rsid w:val="00357567"/>
    <w:rsid w:val="00357678"/>
    <w:rsid w:val="00357D27"/>
    <w:rsid w:val="00357EF2"/>
    <w:rsid w:val="00357F2C"/>
    <w:rsid w:val="00360651"/>
    <w:rsid w:val="00360AB1"/>
    <w:rsid w:val="00361305"/>
    <w:rsid w:val="00361768"/>
    <w:rsid w:val="003617BF"/>
    <w:rsid w:val="00361D97"/>
    <w:rsid w:val="00361E2A"/>
    <w:rsid w:val="00362536"/>
    <w:rsid w:val="00362798"/>
    <w:rsid w:val="003629DE"/>
    <w:rsid w:val="003631C5"/>
    <w:rsid w:val="00363309"/>
    <w:rsid w:val="0036366D"/>
    <w:rsid w:val="00363B38"/>
    <w:rsid w:val="00363B73"/>
    <w:rsid w:val="00363E38"/>
    <w:rsid w:val="00364053"/>
    <w:rsid w:val="00364401"/>
    <w:rsid w:val="003646B0"/>
    <w:rsid w:val="0036494C"/>
    <w:rsid w:val="00364C19"/>
    <w:rsid w:val="00364C1E"/>
    <w:rsid w:val="00364D4D"/>
    <w:rsid w:val="003653E7"/>
    <w:rsid w:val="00365A64"/>
    <w:rsid w:val="003660CC"/>
    <w:rsid w:val="00366C1D"/>
    <w:rsid w:val="00367146"/>
    <w:rsid w:val="00367430"/>
    <w:rsid w:val="00367607"/>
    <w:rsid w:val="00367674"/>
    <w:rsid w:val="0036772D"/>
    <w:rsid w:val="0036779A"/>
    <w:rsid w:val="00367F3D"/>
    <w:rsid w:val="00367F6C"/>
    <w:rsid w:val="003703D1"/>
    <w:rsid w:val="00370750"/>
    <w:rsid w:val="00370A88"/>
    <w:rsid w:val="00370B69"/>
    <w:rsid w:val="0037120A"/>
    <w:rsid w:val="00371459"/>
    <w:rsid w:val="003715CB"/>
    <w:rsid w:val="003715EB"/>
    <w:rsid w:val="00371D90"/>
    <w:rsid w:val="00372443"/>
    <w:rsid w:val="0037253A"/>
    <w:rsid w:val="00372785"/>
    <w:rsid w:val="00373000"/>
    <w:rsid w:val="0037382D"/>
    <w:rsid w:val="00373B36"/>
    <w:rsid w:val="00374CB8"/>
    <w:rsid w:val="0037503A"/>
    <w:rsid w:val="00375332"/>
    <w:rsid w:val="00375D82"/>
    <w:rsid w:val="00375F43"/>
    <w:rsid w:val="00376125"/>
    <w:rsid w:val="00376887"/>
    <w:rsid w:val="00376A13"/>
    <w:rsid w:val="00376BAF"/>
    <w:rsid w:val="003772A3"/>
    <w:rsid w:val="003778B6"/>
    <w:rsid w:val="00380128"/>
    <w:rsid w:val="00380632"/>
    <w:rsid w:val="003809E9"/>
    <w:rsid w:val="00380AD4"/>
    <w:rsid w:val="003810B0"/>
    <w:rsid w:val="00381268"/>
    <w:rsid w:val="00381894"/>
    <w:rsid w:val="00381AD1"/>
    <w:rsid w:val="0038208F"/>
    <w:rsid w:val="003824D7"/>
    <w:rsid w:val="0038289E"/>
    <w:rsid w:val="0038299A"/>
    <w:rsid w:val="00382C5E"/>
    <w:rsid w:val="00382DB7"/>
    <w:rsid w:val="003837E7"/>
    <w:rsid w:val="00383961"/>
    <w:rsid w:val="00383B14"/>
    <w:rsid w:val="00383BF3"/>
    <w:rsid w:val="00383EF2"/>
    <w:rsid w:val="00384397"/>
    <w:rsid w:val="0038471C"/>
    <w:rsid w:val="003847CB"/>
    <w:rsid w:val="00384BD6"/>
    <w:rsid w:val="003852DE"/>
    <w:rsid w:val="00385749"/>
    <w:rsid w:val="00385979"/>
    <w:rsid w:val="00385C42"/>
    <w:rsid w:val="00385C5E"/>
    <w:rsid w:val="0038691C"/>
    <w:rsid w:val="003869E1"/>
    <w:rsid w:val="00386CD9"/>
    <w:rsid w:val="0038710D"/>
    <w:rsid w:val="00387787"/>
    <w:rsid w:val="00387912"/>
    <w:rsid w:val="0039095B"/>
    <w:rsid w:val="00390C3C"/>
    <w:rsid w:val="00390FB2"/>
    <w:rsid w:val="00391191"/>
    <w:rsid w:val="003916B3"/>
    <w:rsid w:val="00391BB4"/>
    <w:rsid w:val="00391D5F"/>
    <w:rsid w:val="00391EC6"/>
    <w:rsid w:val="003925D2"/>
    <w:rsid w:val="00392676"/>
    <w:rsid w:val="0039298D"/>
    <w:rsid w:val="00392E41"/>
    <w:rsid w:val="00392E46"/>
    <w:rsid w:val="00393598"/>
    <w:rsid w:val="00393843"/>
    <w:rsid w:val="00393A2E"/>
    <w:rsid w:val="00393AC1"/>
    <w:rsid w:val="00393BD8"/>
    <w:rsid w:val="00393D64"/>
    <w:rsid w:val="00393D67"/>
    <w:rsid w:val="00393E50"/>
    <w:rsid w:val="00394461"/>
    <w:rsid w:val="0039448C"/>
    <w:rsid w:val="00394B61"/>
    <w:rsid w:val="00394B9B"/>
    <w:rsid w:val="00394FF6"/>
    <w:rsid w:val="00396353"/>
    <w:rsid w:val="003963F8"/>
    <w:rsid w:val="0039678F"/>
    <w:rsid w:val="003968E6"/>
    <w:rsid w:val="00396923"/>
    <w:rsid w:val="00396F03"/>
    <w:rsid w:val="0039796A"/>
    <w:rsid w:val="00397AEF"/>
    <w:rsid w:val="00397EF5"/>
    <w:rsid w:val="003A02B1"/>
    <w:rsid w:val="003A0898"/>
    <w:rsid w:val="003A0ACB"/>
    <w:rsid w:val="003A11D3"/>
    <w:rsid w:val="003A1381"/>
    <w:rsid w:val="003A143F"/>
    <w:rsid w:val="003A1DE8"/>
    <w:rsid w:val="003A2309"/>
    <w:rsid w:val="003A2428"/>
    <w:rsid w:val="003A245B"/>
    <w:rsid w:val="003A2B86"/>
    <w:rsid w:val="003A2D44"/>
    <w:rsid w:val="003A3A0A"/>
    <w:rsid w:val="003A42E2"/>
    <w:rsid w:val="003A45C5"/>
    <w:rsid w:val="003A4DC6"/>
    <w:rsid w:val="003A4E3B"/>
    <w:rsid w:val="003A5231"/>
    <w:rsid w:val="003A5307"/>
    <w:rsid w:val="003A53E6"/>
    <w:rsid w:val="003A5692"/>
    <w:rsid w:val="003A5BF9"/>
    <w:rsid w:val="003A5EC8"/>
    <w:rsid w:val="003A630F"/>
    <w:rsid w:val="003A6340"/>
    <w:rsid w:val="003A6B83"/>
    <w:rsid w:val="003A6C7D"/>
    <w:rsid w:val="003A6E9D"/>
    <w:rsid w:val="003A6EB7"/>
    <w:rsid w:val="003A723E"/>
    <w:rsid w:val="003A75A9"/>
    <w:rsid w:val="003A7661"/>
    <w:rsid w:val="003A76E3"/>
    <w:rsid w:val="003A7786"/>
    <w:rsid w:val="003A78A0"/>
    <w:rsid w:val="003A7AF8"/>
    <w:rsid w:val="003B0305"/>
    <w:rsid w:val="003B039B"/>
    <w:rsid w:val="003B04B2"/>
    <w:rsid w:val="003B06D9"/>
    <w:rsid w:val="003B0CA9"/>
    <w:rsid w:val="003B155A"/>
    <w:rsid w:val="003B15B8"/>
    <w:rsid w:val="003B189F"/>
    <w:rsid w:val="003B18EE"/>
    <w:rsid w:val="003B19D0"/>
    <w:rsid w:val="003B285A"/>
    <w:rsid w:val="003B2B14"/>
    <w:rsid w:val="003B3084"/>
    <w:rsid w:val="003B3092"/>
    <w:rsid w:val="003B3860"/>
    <w:rsid w:val="003B474F"/>
    <w:rsid w:val="003B4965"/>
    <w:rsid w:val="003B4B22"/>
    <w:rsid w:val="003B538C"/>
    <w:rsid w:val="003B5634"/>
    <w:rsid w:val="003B57C7"/>
    <w:rsid w:val="003B5978"/>
    <w:rsid w:val="003B5AC4"/>
    <w:rsid w:val="003B6072"/>
    <w:rsid w:val="003B6D4F"/>
    <w:rsid w:val="003B6D76"/>
    <w:rsid w:val="003B6FA6"/>
    <w:rsid w:val="003B77F8"/>
    <w:rsid w:val="003B7FD0"/>
    <w:rsid w:val="003C00FE"/>
    <w:rsid w:val="003C029B"/>
    <w:rsid w:val="003C0302"/>
    <w:rsid w:val="003C033E"/>
    <w:rsid w:val="003C0611"/>
    <w:rsid w:val="003C0A16"/>
    <w:rsid w:val="003C10DF"/>
    <w:rsid w:val="003C131E"/>
    <w:rsid w:val="003C1514"/>
    <w:rsid w:val="003C1AD4"/>
    <w:rsid w:val="003C1CF6"/>
    <w:rsid w:val="003C1F09"/>
    <w:rsid w:val="003C23FF"/>
    <w:rsid w:val="003C3101"/>
    <w:rsid w:val="003C3524"/>
    <w:rsid w:val="003C3746"/>
    <w:rsid w:val="003C37BC"/>
    <w:rsid w:val="003C3A9D"/>
    <w:rsid w:val="003C444E"/>
    <w:rsid w:val="003C4818"/>
    <w:rsid w:val="003C495F"/>
    <w:rsid w:val="003C4D71"/>
    <w:rsid w:val="003C512F"/>
    <w:rsid w:val="003C515A"/>
    <w:rsid w:val="003C5463"/>
    <w:rsid w:val="003C57E4"/>
    <w:rsid w:val="003C646B"/>
    <w:rsid w:val="003C65CC"/>
    <w:rsid w:val="003C665D"/>
    <w:rsid w:val="003C665F"/>
    <w:rsid w:val="003C6962"/>
    <w:rsid w:val="003C69A3"/>
    <w:rsid w:val="003C6AAF"/>
    <w:rsid w:val="003C6AC7"/>
    <w:rsid w:val="003C76E9"/>
    <w:rsid w:val="003C7727"/>
    <w:rsid w:val="003C7A15"/>
    <w:rsid w:val="003C7BC8"/>
    <w:rsid w:val="003C7DDB"/>
    <w:rsid w:val="003D0484"/>
    <w:rsid w:val="003D0786"/>
    <w:rsid w:val="003D07CD"/>
    <w:rsid w:val="003D0954"/>
    <w:rsid w:val="003D0AB9"/>
    <w:rsid w:val="003D0E46"/>
    <w:rsid w:val="003D1A89"/>
    <w:rsid w:val="003D1B84"/>
    <w:rsid w:val="003D1F06"/>
    <w:rsid w:val="003D1F2F"/>
    <w:rsid w:val="003D2497"/>
    <w:rsid w:val="003D2613"/>
    <w:rsid w:val="003D29AB"/>
    <w:rsid w:val="003D2A42"/>
    <w:rsid w:val="003D2D71"/>
    <w:rsid w:val="003D309B"/>
    <w:rsid w:val="003D322C"/>
    <w:rsid w:val="003D37C3"/>
    <w:rsid w:val="003D3CE8"/>
    <w:rsid w:val="003D3E45"/>
    <w:rsid w:val="003D4047"/>
    <w:rsid w:val="003D4149"/>
    <w:rsid w:val="003D429F"/>
    <w:rsid w:val="003D44ED"/>
    <w:rsid w:val="003D470D"/>
    <w:rsid w:val="003D49DC"/>
    <w:rsid w:val="003D4BC5"/>
    <w:rsid w:val="003D4D03"/>
    <w:rsid w:val="003D4DB5"/>
    <w:rsid w:val="003D4DC6"/>
    <w:rsid w:val="003D4DC7"/>
    <w:rsid w:val="003D4E56"/>
    <w:rsid w:val="003D5043"/>
    <w:rsid w:val="003D50F0"/>
    <w:rsid w:val="003D5122"/>
    <w:rsid w:val="003D5754"/>
    <w:rsid w:val="003D577A"/>
    <w:rsid w:val="003D595A"/>
    <w:rsid w:val="003D5B5F"/>
    <w:rsid w:val="003D5E59"/>
    <w:rsid w:val="003D5F0C"/>
    <w:rsid w:val="003D6776"/>
    <w:rsid w:val="003D68BC"/>
    <w:rsid w:val="003D6B03"/>
    <w:rsid w:val="003D6B0F"/>
    <w:rsid w:val="003D6C93"/>
    <w:rsid w:val="003D7AE2"/>
    <w:rsid w:val="003E0275"/>
    <w:rsid w:val="003E037E"/>
    <w:rsid w:val="003E0810"/>
    <w:rsid w:val="003E0F94"/>
    <w:rsid w:val="003E16F2"/>
    <w:rsid w:val="003E1954"/>
    <w:rsid w:val="003E1A40"/>
    <w:rsid w:val="003E1A83"/>
    <w:rsid w:val="003E1E47"/>
    <w:rsid w:val="003E1FAB"/>
    <w:rsid w:val="003E20B5"/>
    <w:rsid w:val="003E2A3D"/>
    <w:rsid w:val="003E3050"/>
    <w:rsid w:val="003E32EE"/>
    <w:rsid w:val="003E369B"/>
    <w:rsid w:val="003E38EC"/>
    <w:rsid w:val="003E3D9F"/>
    <w:rsid w:val="003E3FC0"/>
    <w:rsid w:val="003E4459"/>
    <w:rsid w:val="003E4C23"/>
    <w:rsid w:val="003E4C3A"/>
    <w:rsid w:val="003E4F2A"/>
    <w:rsid w:val="003E4FAC"/>
    <w:rsid w:val="003E529D"/>
    <w:rsid w:val="003E5709"/>
    <w:rsid w:val="003E5982"/>
    <w:rsid w:val="003E5BE8"/>
    <w:rsid w:val="003E5C16"/>
    <w:rsid w:val="003E6465"/>
    <w:rsid w:val="003E6749"/>
    <w:rsid w:val="003E6899"/>
    <w:rsid w:val="003E6941"/>
    <w:rsid w:val="003E6A91"/>
    <w:rsid w:val="003E6BBD"/>
    <w:rsid w:val="003E6C2C"/>
    <w:rsid w:val="003E724B"/>
    <w:rsid w:val="003E77A8"/>
    <w:rsid w:val="003E7F6C"/>
    <w:rsid w:val="003F006A"/>
    <w:rsid w:val="003F03BF"/>
    <w:rsid w:val="003F03C5"/>
    <w:rsid w:val="003F0DA6"/>
    <w:rsid w:val="003F16FA"/>
    <w:rsid w:val="003F1924"/>
    <w:rsid w:val="003F1B20"/>
    <w:rsid w:val="003F1BFA"/>
    <w:rsid w:val="003F21F0"/>
    <w:rsid w:val="003F2424"/>
    <w:rsid w:val="003F33F2"/>
    <w:rsid w:val="003F3E4A"/>
    <w:rsid w:val="003F3F86"/>
    <w:rsid w:val="003F4472"/>
    <w:rsid w:val="003F4702"/>
    <w:rsid w:val="003F50F9"/>
    <w:rsid w:val="003F566B"/>
    <w:rsid w:val="003F5CE2"/>
    <w:rsid w:val="003F6216"/>
    <w:rsid w:val="003F64DF"/>
    <w:rsid w:val="003F6C23"/>
    <w:rsid w:val="003F7411"/>
    <w:rsid w:val="003F75B2"/>
    <w:rsid w:val="003F7AE8"/>
    <w:rsid w:val="003F7BF6"/>
    <w:rsid w:val="003F7E0D"/>
    <w:rsid w:val="00400018"/>
    <w:rsid w:val="00400126"/>
    <w:rsid w:val="00400418"/>
    <w:rsid w:val="00400781"/>
    <w:rsid w:val="00400B85"/>
    <w:rsid w:val="00400C79"/>
    <w:rsid w:val="00400D91"/>
    <w:rsid w:val="00401108"/>
    <w:rsid w:val="004016A4"/>
    <w:rsid w:val="00401B77"/>
    <w:rsid w:val="00401FAB"/>
    <w:rsid w:val="004022B5"/>
    <w:rsid w:val="00402347"/>
    <w:rsid w:val="00402415"/>
    <w:rsid w:val="004027FF"/>
    <w:rsid w:val="00402AD5"/>
    <w:rsid w:val="004030BD"/>
    <w:rsid w:val="00403675"/>
    <w:rsid w:val="00403D8C"/>
    <w:rsid w:val="00403FE8"/>
    <w:rsid w:val="00404298"/>
    <w:rsid w:val="00404B9C"/>
    <w:rsid w:val="00405068"/>
    <w:rsid w:val="00405318"/>
    <w:rsid w:val="00405B61"/>
    <w:rsid w:val="00405EA1"/>
    <w:rsid w:val="00405F9F"/>
    <w:rsid w:val="0040600F"/>
    <w:rsid w:val="00406296"/>
    <w:rsid w:val="00406603"/>
    <w:rsid w:val="004066D9"/>
    <w:rsid w:val="004069E9"/>
    <w:rsid w:val="00406A00"/>
    <w:rsid w:val="00406D9F"/>
    <w:rsid w:val="00407197"/>
    <w:rsid w:val="00407216"/>
    <w:rsid w:val="00407B0B"/>
    <w:rsid w:val="00407C02"/>
    <w:rsid w:val="0041023F"/>
    <w:rsid w:val="004106F8"/>
    <w:rsid w:val="00410B0D"/>
    <w:rsid w:val="00410BEE"/>
    <w:rsid w:val="00410C83"/>
    <w:rsid w:val="00410CF1"/>
    <w:rsid w:val="00410D9C"/>
    <w:rsid w:val="00411269"/>
    <w:rsid w:val="004117D9"/>
    <w:rsid w:val="004118BB"/>
    <w:rsid w:val="00411AF6"/>
    <w:rsid w:val="00411FA2"/>
    <w:rsid w:val="00412593"/>
    <w:rsid w:val="00412D9C"/>
    <w:rsid w:val="00412E61"/>
    <w:rsid w:val="00413086"/>
    <w:rsid w:val="00413147"/>
    <w:rsid w:val="004131F5"/>
    <w:rsid w:val="00413335"/>
    <w:rsid w:val="00413426"/>
    <w:rsid w:val="0041353C"/>
    <w:rsid w:val="004136D1"/>
    <w:rsid w:val="00413A56"/>
    <w:rsid w:val="00413AC2"/>
    <w:rsid w:val="00413B6C"/>
    <w:rsid w:val="00413BB9"/>
    <w:rsid w:val="00413C4B"/>
    <w:rsid w:val="00413F45"/>
    <w:rsid w:val="0041408B"/>
    <w:rsid w:val="004143C9"/>
    <w:rsid w:val="00414C1B"/>
    <w:rsid w:val="00414CC6"/>
    <w:rsid w:val="00414DC6"/>
    <w:rsid w:val="00414EFC"/>
    <w:rsid w:val="0041533C"/>
    <w:rsid w:val="00415875"/>
    <w:rsid w:val="00415994"/>
    <w:rsid w:val="00415B0F"/>
    <w:rsid w:val="00415E2B"/>
    <w:rsid w:val="00416473"/>
    <w:rsid w:val="004168A9"/>
    <w:rsid w:val="00416A9D"/>
    <w:rsid w:val="00416ADD"/>
    <w:rsid w:val="00416DC6"/>
    <w:rsid w:val="00417035"/>
    <w:rsid w:val="004172A5"/>
    <w:rsid w:val="00417677"/>
    <w:rsid w:val="004177C0"/>
    <w:rsid w:val="0041797B"/>
    <w:rsid w:val="0042045D"/>
    <w:rsid w:val="00420773"/>
    <w:rsid w:val="0042099A"/>
    <w:rsid w:val="00420B4B"/>
    <w:rsid w:val="004211AE"/>
    <w:rsid w:val="004212D5"/>
    <w:rsid w:val="004216C9"/>
    <w:rsid w:val="00421A05"/>
    <w:rsid w:val="00422F8B"/>
    <w:rsid w:val="0042318B"/>
    <w:rsid w:val="00423A13"/>
    <w:rsid w:val="00423D5A"/>
    <w:rsid w:val="00424742"/>
    <w:rsid w:val="004247F1"/>
    <w:rsid w:val="004248CF"/>
    <w:rsid w:val="00424C68"/>
    <w:rsid w:val="00424DE6"/>
    <w:rsid w:val="00424E57"/>
    <w:rsid w:val="00424FF1"/>
    <w:rsid w:val="00425533"/>
    <w:rsid w:val="00426740"/>
    <w:rsid w:val="00426782"/>
    <w:rsid w:val="00426EBB"/>
    <w:rsid w:val="004276B3"/>
    <w:rsid w:val="004277EE"/>
    <w:rsid w:val="00427815"/>
    <w:rsid w:val="00427966"/>
    <w:rsid w:val="00427981"/>
    <w:rsid w:val="004279AB"/>
    <w:rsid w:val="00427A84"/>
    <w:rsid w:val="00427BE4"/>
    <w:rsid w:val="00427CD1"/>
    <w:rsid w:val="00427DF6"/>
    <w:rsid w:val="004302DB"/>
    <w:rsid w:val="00430DB9"/>
    <w:rsid w:val="00431557"/>
    <w:rsid w:val="0043187B"/>
    <w:rsid w:val="004318BB"/>
    <w:rsid w:val="004318D6"/>
    <w:rsid w:val="00431CD1"/>
    <w:rsid w:val="00431EAD"/>
    <w:rsid w:val="00431F3B"/>
    <w:rsid w:val="00431F88"/>
    <w:rsid w:val="004320D2"/>
    <w:rsid w:val="004322AE"/>
    <w:rsid w:val="004328E5"/>
    <w:rsid w:val="00432B35"/>
    <w:rsid w:val="00432BD6"/>
    <w:rsid w:val="00433428"/>
    <w:rsid w:val="00433717"/>
    <w:rsid w:val="00433B32"/>
    <w:rsid w:val="00433F09"/>
    <w:rsid w:val="00434065"/>
    <w:rsid w:val="004345C9"/>
    <w:rsid w:val="00434640"/>
    <w:rsid w:val="00434830"/>
    <w:rsid w:val="0043491F"/>
    <w:rsid w:val="00434B34"/>
    <w:rsid w:val="00434B87"/>
    <w:rsid w:val="004356FE"/>
    <w:rsid w:val="00435BA1"/>
    <w:rsid w:val="00435D97"/>
    <w:rsid w:val="00436018"/>
    <w:rsid w:val="00436039"/>
    <w:rsid w:val="0043605A"/>
    <w:rsid w:val="00436AD7"/>
    <w:rsid w:val="00436C9F"/>
    <w:rsid w:val="004377E8"/>
    <w:rsid w:val="004379EC"/>
    <w:rsid w:val="00437AE1"/>
    <w:rsid w:val="00437CB3"/>
    <w:rsid w:val="00437DAD"/>
    <w:rsid w:val="00437EF8"/>
    <w:rsid w:val="00437F55"/>
    <w:rsid w:val="004408D9"/>
    <w:rsid w:val="00440BF6"/>
    <w:rsid w:val="00440E00"/>
    <w:rsid w:val="004411AC"/>
    <w:rsid w:val="00441346"/>
    <w:rsid w:val="004415BB"/>
    <w:rsid w:val="00441659"/>
    <w:rsid w:val="0044172A"/>
    <w:rsid w:val="00441C55"/>
    <w:rsid w:val="00441D74"/>
    <w:rsid w:val="00442097"/>
    <w:rsid w:val="00442773"/>
    <w:rsid w:val="004428FF"/>
    <w:rsid w:val="00442D2A"/>
    <w:rsid w:val="00442DAE"/>
    <w:rsid w:val="00442E92"/>
    <w:rsid w:val="00442F3D"/>
    <w:rsid w:val="00442FDE"/>
    <w:rsid w:val="004430DE"/>
    <w:rsid w:val="0044376B"/>
    <w:rsid w:val="004444F9"/>
    <w:rsid w:val="0044488A"/>
    <w:rsid w:val="00444A9D"/>
    <w:rsid w:val="00444DB5"/>
    <w:rsid w:val="00444EF9"/>
    <w:rsid w:val="00445201"/>
    <w:rsid w:val="00445A05"/>
    <w:rsid w:val="00445BB7"/>
    <w:rsid w:val="0044649C"/>
    <w:rsid w:val="00446CD4"/>
    <w:rsid w:val="004471C4"/>
    <w:rsid w:val="00447264"/>
    <w:rsid w:val="00447444"/>
    <w:rsid w:val="004474B0"/>
    <w:rsid w:val="00447539"/>
    <w:rsid w:val="0044783E"/>
    <w:rsid w:val="00447B0C"/>
    <w:rsid w:val="00447E48"/>
    <w:rsid w:val="00447FB8"/>
    <w:rsid w:val="0045057C"/>
    <w:rsid w:val="00450C1B"/>
    <w:rsid w:val="00450EA2"/>
    <w:rsid w:val="00450F22"/>
    <w:rsid w:val="00451592"/>
    <w:rsid w:val="004517A5"/>
    <w:rsid w:val="00451AA0"/>
    <w:rsid w:val="00451B70"/>
    <w:rsid w:val="00452544"/>
    <w:rsid w:val="00452D85"/>
    <w:rsid w:val="00452D9A"/>
    <w:rsid w:val="00452DDE"/>
    <w:rsid w:val="00453349"/>
    <w:rsid w:val="0045334F"/>
    <w:rsid w:val="004534ED"/>
    <w:rsid w:val="00453BFF"/>
    <w:rsid w:val="00453C8F"/>
    <w:rsid w:val="00454062"/>
    <w:rsid w:val="00454224"/>
    <w:rsid w:val="00454264"/>
    <w:rsid w:val="004545A4"/>
    <w:rsid w:val="004547CA"/>
    <w:rsid w:val="00454ADD"/>
    <w:rsid w:val="0045501B"/>
    <w:rsid w:val="00455140"/>
    <w:rsid w:val="00455205"/>
    <w:rsid w:val="00455320"/>
    <w:rsid w:val="00455988"/>
    <w:rsid w:val="00455BBF"/>
    <w:rsid w:val="0045656D"/>
    <w:rsid w:val="00456E62"/>
    <w:rsid w:val="00456F6B"/>
    <w:rsid w:val="0045706E"/>
    <w:rsid w:val="00457831"/>
    <w:rsid w:val="0046038D"/>
    <w:rsid w:val="00460597"/>
    <w:rsid w:val="004605B6"/>
    <w:rsid w:val="004606E8"/>
    <w:rsid w:val="004606F1"/>
    <w:rsid w:val="00460723"/>
    <w:rsid w:val="00460B5F"/>
    <w:rsid w:val="0046227E"/>
    <w:rsid w:val="00462478"/>
    <w:rsid w:val="00462964"/>
    <w:rsid w:val="00462CA1"/>
    <w:rsid w:val="00462FF2"/>
    <w:rsid w:val="00463006"/>
    <w:rsid w:val="00463038"/>
    <w:rsid w:val="004631DD"/>
    <w:rsid w:val="00463458"/>
    <w:rsid w:val="004638F9"/>
    <w:rsid w:val="00463E98"/>
    <w:rsid w:val="00464132"/>
    <w:rsid w:val="004647D9"/>
    <w:rsid w:val="00464B8B"/>
    <w:rsid w:val="00465458"/>
    <w:rsid w:val="00465626"/>
    <w:rsid w:val="00465717"/>
    <w:rsid w:val="00465732"/>
    <w:rsid w:val="00466820"/>
    <w:rsid w:val="004669DB"/>
    <w:rsid w:val="00466C17"/>
    <w:rsid w:val="004700BA"/>
    <w:rsid w:val="00470129"/>
    <w:rsid w:val="00470412"/>
    <w:rsid w:val="00470569"/>
    <w:rsid w:val="00470AA3"/>
    <w:rsid w:val="00470E2E"/>
    <w:rsid w:val="004716F6"/>
    <w:rsid w:val="0047180A"/>
    <w:rsid w:val="00471916"/>
    <w:rsid w:val="00471964"/>
    <w:rsid w:val="0047197C"/>
    <w:rsid w:val="00471B1C"/>
    <w:rsid w:val="00471B68"/>
    <w:rsid w:val="004720E1"/>
    <w:rsid w:val="0047279C"/>
    <w:rsid w:val="004728B7"/>
    <w:rsid w:val="004735E4"/>
    <w:rsid w:val="00473737"/>
    <w:rsid w:val="00473C45"/>
    <w:rsid w:val="00473E7A"/>
    <w:rsid w:val="004743D9"/>
    <w:rsid w:val="00474572"/>
    <w:rsid w:val="00474A6D"/>
    <w:rsid w:val="00474BF8"/>
    <w:rsid w:val="00474D66"/>
    <w:rsid w:val="00475121"/>
    <w:rsid w:val="00475448"/>
    <w:rsid w:val="0047554E"/>
    <w:rsid w:val="00475B18"/>
    <w:rsid w:val="00475BA8"/>
    <w:rsid w:val="00475BF3"/>
    <w:rsid w:val="00475DF0"/>
    <w:rsid w:val="00475FE2"/>
    <w:rsid w:val="00476509"/>
    <w:rsid w:val="0047676A"/>
    <w:rsid w:val="00476884"/>
    <w:rsid w:val="00476D26"/>
    <w:rsid w:val="00476F7A"/>
    <w:rsid w:val="00480031"/>
    <w:rsid w:val="004800B0"/>
    <w:rsid w:val="0048079A"/>
    <w:rsid w:val="00481342"/>
    <w:rsid w:val="0048146A"/>
    <w:rsid w:val="00481572"/>
    <w:rsid w:val="00481E23"/>
    <w:rsid w:val="00481F78"/>
    <w:rsid w:val="00482138"/>
    <w:rsid w:val="00482428"/>
    <w:rsid w:val="00482880"/>
    <w:rsid w:val="00482D40"/>
    <w:rsid w:val="00482E74"/>
    <w:rsid w:val="00484161"/>
    <w:rsid w:val="00484523"/>
    <w:rsid w:val="0048464A"/>
    <w:rsid w:val="00484729"/>
    <w:rsid w:val="00484872"/>
    <w:rsid w:val="004848C2"/>
    <w:rsid w:val="00484C8F"/>
    <w:rsid w:val="00484D53"/>
    <w:rsid w:val="0048521E"/>
    <w:rsid w:val="0048551B"/>
    <w:rsid w:val="004855A3"/>
    <w:rsid w:val="004863DD"/>
    <w:rsid w:val="00486833"/>
    <w:rsid w:val="00486C06"/>
    <w:rsid w:val="004870FE"/>
    <w:rsid w:val="004871CF"/>
    <w:rsid w:val="004878DB"/>
    <w:rsid w:val="004902A5"/>
    <w:rsid w:val="004902B4"/>
    <w:rsid w:val="004905CF"/>
    <w:rsid w:val="004907E2"/>
    <w:rsid w:val="00490F1D"/>
    <w:rsid w:val="00490F30"/>
    <w:rsid w:val="0049124C"/>
    <w:rsid w:val="00491587"/>
    <w:rsid w:val="00491A7A"/>
    <w:rsid w:val="004921BE"/>
    <w:rsid w:val="004922FD"/>
    <w:rsid w:val="00492345"/>
    <w:rsid w:val="004928A1"/>
    <w:rsid w:val="004928A6"/>
    <w:rsid w:val="004928B7"/>
    <w:rsid w:val="00492A0C"/>
    <w:rsid w:val="00492C72"/>
    <w:rsid w:val="00492F30"/>
    <w:rsid w:val="00493006"/>
    <w:rsid w:val="004931C5"/>
    <w:rsid w:val="004934A3"/>
    <w:rsid w:val="00493756"/>
    <w:rsid w:val="0049375B"/>
    <w:rsid w:val="0049381C"/>
    <w:rsid w:val="00493A9A"/>
    <w:rsid w:val="00493F99"/>
    <w:rsid w:val="0049439D"/>
    <w:rsid w:val="004943A9"/>
    <w:rsid w:val="004945F2"/>
    <w:rsid w:val="004947ED"/>
    <w:rsid w:val="004948B4"/>
    <w:rsid w:val="004948DA"/>
    <w:rsid w:val="00494B2F"/>
    <w:rsid w:val="0049504B"/>
    <w:rsid w:val="004951A8"/>
    <w:rsid w:val="004953C5"/>
    <w:rsid w:val="0049567E"/>
    <w:rsid w:val="004959C2"/>
    <w:rsid w:val="004959F3"/>
    <w:rsid w:val="00495F3B"/>
    <w:rsid w:val="0049600F"/>
    <w:rsid w:val="00496719"/>
    <w:rsid w:val="004967C3"/>
    <w:rsid w:val="00496889"/>
    <w:rsid w:val="0049698F"/>
    <w:rsid w:val="00496E68"/>
    <w:rsid w:val="00496F95"/>
    <w:rsid w:val="00497034"/>
    <w:rsid w:val="00497562"/>
    <w:rsid w:val="004976F6"/>
    <w:rsid w:val="00497A3A"/>
    <w:rsid w:val="00497B80"/>
    <w:rsid w:val="00497D50"/>
    <w:rsid w:val="00497EB8"/>
    <w:rsid w:val="004A01C5"/>
    <w:rsid w:val="004A0D4C"/>
    <w:rsid w:val="004A0DF3"/>
    <w:rsid w:val="004A0FAD"/>
    <w:rsid w:val="004A150C"/>
    <w:rsid w:val="004A16F0"/>
    <w:rsid w:val="004A1787"/>
    <w:rsid w:val="004A19BA"/>
    <w:rsid w:val="004A1C5A"/>
    <w:rsid w:val="004A1EDF"/>
    <w:rsid w:val="004A229B"/>
    <w:rsid w:val="004A25EC"/>
    <w:rsid w:val="004A2861"/>
    <w:rsid w:val="004A2A9E"/>
    <w:rsid w:val="004A2B95"/>
    <w:rsid w:val="004A2F4B"/>
    <w:rsid w:val="004A33B6"/>
    <w:rsid w:val="004A3576"/>
    <w:rsid w:val="004A3BE9"/>
    <w:rsid w:val="004A3DBC"/>
    <w:rsid w:val="004A419F"/>
    <w:rsid w:val="004A46A6"/>
    <w:rsid w:val="004A496D"/>
    <w:rsid w:val="004A4B95"/>
    <w:rsid w:val="004A4D0F"/>
    <w:rsid w:val="004A5192"/>
    <w:rsid w:val="004A51F2"/>
    <w:rsid w:val="004A525F"/>
    <w:rsid w:val="004A53C7"/>
    <w:rsid w:val="004A56E9"/>
    <w:rsid w:val="004A5810"/>
    <w:rsid w:val="004A5C3C"/>
    <w:rsid w:val="004A613B"/>
    <w:rsid w:val="004A63EE"/>
    <w:rsid w:val="004A6666"/>
    <w:rsid w:val="004A688B"/>
    <w:rsid w:val="004A6B0B"/>
    <w:rsid w:val="004A6BE3"/>
    <w:rsid w:val="004A6C1A"/>
    <w:rsid w:val="004A6EE2"/>
    <w:rsid w:val="004A7196"/>
    <w:rsid w:val="004A71DE"/>
    <w:rsid w:val="004A7502"/>
    <w:rsid w:val="004A7A0F"/>
    <w:rsid w:val="004A7B4E"/>
    <w:rsid w:val="004B0720"/>
    <w:rsid w:val="004B0A84"/>
    <w:rsid w:val="004B0DC2"/>
    <w:rsid w:val="004B0FDE"/>
    <w:rsid w:val="004B1170"/>
    <w:rsid w:val="004B144B"/>
    <w:rsid w:val="004B14B0"/>
    <w:rsid w:val="004B1774"/>
    <w:rsid w:val="004B19D2"/>
    <w:rsid w:val="004B1DD3"/>
    <w:rsid w:val="004B1DE2"/>
    <w:rsid w:val="004B2233"/>
    <w:rsid w:val="004B29EE"/>
    <w:rsid w:val="004B2B08"/>
    <w:rsid w:val="004B2D33"/>
    <w:rsid w:val="004B3003"/>
    <w:rsid w:val="004B3BCB"/>
    <w:rsid w:val="004B3F04"/>
    <w:rsid w:val="004B429B"/>
    <w:rsid w:val="004B42A5"/>
    <w:rsid w:val="004B44A8"/>
    <w:rsid w:val="004B44DE"/>
    <w:rsid w:val="004B453D"/>
    <w:rsid w:val="004B495F"/>
    <w:rsid w:val="004B4ADF"/>
    <w:rsid w:val="004B4D6D"/>
    <w:rsid w:val="004B509B"/>
    <w:rsid w:val="004B51CA"/>
    <w:rsid w:val="004B5BFD"/>
    <w:rsid w:val="004B6456"/>
    <w:rsid w:val="004B6EA4"/>
    <w:rsid w:val="004B6F7E"/>
    <w:rsid w:val="004B7421"/>
    <w:rsid w:val="004B74E0"/>
    <w:rsid w:val="004B774C"/>
    <w:rsid w:val="004B787A"/>
    <w:rsid w:val="004B78EA"/>
    <w:rsid w:val="004B7CB4"/>
    <w:rsid w:val="004B7CDE"/>
    <w:rsid w:val="004B7F1C"/>
    <w:rsid w:val="004C013B"/>
    <w:rsid w:val="004C0627"/>
    <w:rsid w:val="004C06A0"/>
    <w:rsid w:val="004C085A"/>
    <w:rsid w:val="004C0DFD"/>
    <w:rsid w:val="004C1456"/>
    <w:rsid w:val="004C1559"/>
    <w:rsid w:val="004C184F"/>
    <w:rsid w:val="004C1BE1"/>
    <w:rsid w:val="004C1DBE"/>
    <w:rsid w:val="004C204C"/>
    <w:rsid w:val="004C2AF0"/>
    <w:rsid w:val="004C3126"/>
    <w:rsid w:val="004C3218"/>
    <w:rsid w:val="004C32AD"/>
    <w:rsid w:val="004C3449"/>
    <w:rsid w:val="004C3888"/>
    <w:rsid w:val="004C3CD7"/>
    <w:rsid w:val="004C42CC"/>
    <w:rsid w:val="004C45FD"/>
    <w:rsid w:val="004C47C6"/>
    <w:rsid w:val="004C4A1D"/>
    <w:rsid w:val="004C4ABC"/>
    <w:rsid w:val="004C4DBE"/>
    <w:rsid w:val="004C4DDB"/>
    <w:rsid w:val="004C530B"/>
    <w:rsid w:val="004C533F"/>
    <w:rsid w:val="004C5A94"/>
    <w:rsid w:val="004C5BE9"/>
    <w:rsid w:val="004C5C73"/>
    <w:rsid w:val="004C625B"/>
    <w:rsid w:val="004C628C"/>
    <w:rsid w:val="004C640F"/>
    <w:rsid w:val="004C648D"/>
    <w:rsid w:val="004C65F9"/>
    <w:rsid w:val="004C6AD0"/>
    <w:rsid w:val="004C6AE1"/>
    <w:rsid w:val="004C6B67"/>
    <w:rsid w:val="004C707C"/>
    <w:rsid w:val="004C7CEC"/>
    <w:rsid w:val="004C7E1F"/>
    <w:rsid w:val="004D06F1"/>
    <w:rsid w:val="004D0B37"/>
    <w:rsid w:val="004D0DB5"/>
    <w:rsid w:val="004D1C04"/>
    <w:rsid w:val="004D1DDF"/>
    <w:rsid w:val="004D1EA1"/>
    <w:rsid w:val="004D24AE"/>
    <w:rsid w:val="004D28B5"/>
    <w:rsid w:val="004D29C2"/>
    <w:rsid w:val="004D2A73"/>
    <w:rsid w:val="004D2C70"/>
    <w:rsid w:val="004D2EE0"/>
    <w:rsid w:val="004D317E"/>
    <w:rsid w:val="004D3576"/>
    <w:rsid w:val="004D36C0"/>
    <w:rsid w:val="004D38F0"/>
    <w:rsid w:val="004D3ADD"/>
    <w:rsid w:val="004D3CA5"/>
    <w:rsid w:val="004D3DED"/>
    <w:rsid w:val="004D3E63"/>
    <w:rsid w:val="004D403D"/>
    <w:rsid w:val="004D43CF"/>
    <w:rsid w:val="004D47F9"/>
    <w:rsid w:val="004D4B5A"/>
    <w:rsid w:val="004D4E75"/>
    <w:rsid w:val="004D511A"/>
    <w:rsid w:val="004D544A"/>
    <w:rsid w:val="004D5600"/>
    <w:rsid w:val="004D59DD"/>
    <w:rsid w:val="004D59FE"/>
    <w:rsid w:val="004D5DCB"/>
    <w:rsid w:val="004D63C6"/>
    <w:rsid w:val="004D649B"/>
    <w:rsid w:val="004D6DE8"/>
    <w:rsid w:val="004D711F"/>
    <w:rsid w:val="004D72C0"/>
    <w:rsid w:val="004D740D"/>
    <w:rsid w:val="004D75B3"/>
    <w:rsid w:val="004D78A9"/>
    <w:rsid w:val="004D7920"/>
    <w:rsid w:val="004D7983"/>
    <w:rsid w:val="004D7C6B"/>
    <w:rsid w:val="004D7E07"/>
    <w:rsid w:val="004E0286"/>
    <w:rsid w:val="004E071F"/>
    <w:rsid w:val="004E0CF0"/>
    <w:rsid w:val="004E0D8E"/>
    <w:rsid w:val="004E0DAF"/>
    <w:rsid w:val="004E1050"/>
    <w:rsid w:val="004E16B1"/>
    <w:rsid w:val="004E1A02"/>
    <w:rsid w:val="004E1ADF"/>
    <w:rsid w:val="004E1D78"/>
    <w:rsid w:val="004E1F05"/>
    <w:rsid w:val="004E1FED"/>
    <w:rsid w:val="004E2031"/>
    <w:rsid w:val="004E210C"/>
    <w:rsid w:val="004E2C89"/>
    <w:rsid w:val="004E3282"/>
    <w:rsid w:val="004E3530"/>
    <w:rsid w:val="004E3C43"/>
    <w:rsid w:val="004E44E2"/>
    <w:rsid w:val="004E5211"/>
    <w:rsid w:val="004E52CD"/>
    <w:rsid w:val="004E5328"/>
    <w:rsid w:val="004E5674"/>
    <w:rsid w:val="004E58C1"/>
    <w:rsid w:val="004E6063"/>
    <w:rsid w:val="004E66CC"/>
    <w:rsid w:val="004E673B"/>
    <w:rsid w:val="004E6834"/>
    <w:rsid w:val="004E70F9"/>
    <w:rsid w:val="004E767E"/>
    <w:rsid w:val="004E7A7F"/>
    <w:rsid w:val="004E7B2F"/>
    <w:rsid w:val="004F002C"/>
    <w:rsid w:val="004F014D"/>
    <w:rsid w:val="004F0863"/>
    <w:rsid w:val="004F13FC"/>
    <w:rsid w:val="004F144A"/>
    <w:rsid w:val="004F28EE"/>
    <w:rsid w:val="004F2A67"/>
    <w:rsid w:val="004F2BB1"/>
    <w:rsid w:val="004F2BC0"/>
    <w:rsid w:val="004F2C25"/>
    <w:rsid w:val="004F3A94"/>
    <w:rsid w:val="004F3E21"/>
    <w:rsid w:val="004F3F62"/>
    <w:rsid w:val="004F437C"/>
    <w:rsid w:val="004F4745"/>
    <w:rsid w:val="004F4D97"/>
    <w:rsid w:val="004F4EF9"/>
    <w:rsid w:val="004F4FE1"/>
    <w:rsid w:val="004F5082"/>
    <w:rsid w:val="004F5218"/>
    <w:rsid w:val="004F5822"/>
    <w:rsid w:val="004F5B9B"/>
    <w:rsid w:val="004F5E02"/>
    <w:rsid w:val="004F6B5D"/>
    <w:rsid w:val="004F6EF7"/>
    <w:rsid w:val="004F7107"/>
    <w:rsid w:val="004F7228"/>
    <w:rsid w:val="004F72E2"/>
    <w:rsid w:val="004F79B9"/>
    <w:rsid w:val="004F7E02"/>
    <w:rsid w:val="004F7F77"/>
    <w:rsid w:val="004F7F9A"/>
    <w:rsid w:val="0050003E"/>
    <w:rsid w:val="00500141"/>
    <w:rsid w:val="005003A3"/>
    <w:rsid w:val="00500919"/>
    <w:rsid w:val="00500AF7"/>
    <w:rsid w:val="00500AFD"/>
    <w:rsid w:val="00500C84"/>
    <w:rsid w:val="005013C4"/>
    <w:rsid w:val="00501893"/>
    <w:rsid w:val="00501964"/>
    <w:rsid w:val="00502364"/>
    <w:rsid w:val="00502553"/>
    <w:rsid w:val="00502661"/>
    <w:rsid w:val="005027B5"/>
    <w:rsid w:val="00502DBD"/>
    <w:rsid w:val="005032C5"/>
    <w:rsid w:val="005034AC"/>
    <w:rsid w:val="005038BB"/>
    <w:rsid w:val="00504112"/>
    <w:rsid w:val="00504690"/>
    <w:rsid w:val="00504A04"/>
    <w:rsid w:val="00504C11"/>
    <w:rsid w:val="00504C1C"/>
    <w:rsid w:val="00505618"/>
    <w:rsid w:val="00505D21"/>
    <w:rsid w:val="00505DED"/>
    <w:rsid w:val="005062D4"/>
    <w:rsid w:val="00506C10"/>
    <w:rsid w:val="00506F93"/>
    <w:rsid w:val="005074B1"/>
    <w:rsid w:val="00507647"/>
    <w:rsid w:val="0050775C"/>
    <w:rsid w:val="00507B18"/>
    <w:rsid w:val="005104E8"/>
    <w:rsid w:val="005105FA"/>
    <w:rsid w:val="005107F7"/>
    <w:rsid w:val="0051080F"/>
    <w:rsid w:val="005108E4"/>
    <w:rsid w:val="005111D3"/>
    <w:rsid w:val="00511740"/>
    <w:rsid w:val="00512187"/>
    <w:rsid w:val="00512514"/>
    <w:rsid w:val="00512958"/>
    <w:rsid w:val="00512EA4"/>
    <w:rsid w:val="005134D1"/>
    <w:rsid w:val="00514E28"/>
    <w:rsid w:val="00514E3F"/>
    <w:rsid w:val="00515745"/>
    <w:rsid w:val="005168C7"/>
    <w:rsid w:val="00516936"/>
    <w:rsid w:val="00516A7C"/>
    <w:rsid w:val="00516D4C"/>
    <w:rsid w:val="00516DB7"/>
    <w:rsid w:val="00517018"/>
    <w:rsid w:val="0051711A"/>
    <w:rsid w:val="005172C5"/>
    <w:rsid w:val="0051789E"/>
    <w:rsid w:val="00517940"/>
    <w:rsid w:val="00517A74"/>
    <w:rsid w:val="005202E3"/>
    <w:rsid w:val="005203A1"/>
    <w:rsid w:val="005205BF"/>
    <w:rsid w:val="00520938"/>
    <w:rsid w:val="00521515"/>
    <w:rsid w:val="0052151A"/>
    <w:rsid w:val="0052166A"/>
    <w:rsid w:val="00521939"/>
    <w:rsid w:val="00522A8B"/>
    <w:rsid w:val="00522DF0"/>
    <w:rsid w:val="00522EF2"/>
    <w:rsid w:val="00523A8C"/>
    <w:rsid w:val="00523DDF"/>
    <w:rsid w:val="0052430B"/>
    <w:rsid w:val="005243DC"/>
    <w:rsid w:val="00524401"/>
    <w:rsid w:val="00524594"/>
    <w:rsid w:val="005245A5"/>
    <w:rsid w:val="005245B9"/>
    <w:rsid w:val="00524843"/>
    <w:rsid w:val="00524DEA"/>
    <w:rsid w:val="00524E2B"/>
    <w:rsid w:val="00525297"/>
    <w:rsid w:val="00525357"/>
    <w:rsid w:val="005254F6"/>
    <w:rsid w:val="005256F1"/>
    <w:rsid w:val="00525732"/>
    <w:rsid w:val="00525F7A"/>
    <w:rsid w:val="005261EF"/>
    <w:rsid w:val="005264F9"/>
    <w:rsid w:val="00526C8F"/>
    <w:rsid w:val="00526DF4"/>
    <w:rsid w:val="00526F52"/>
    <w:rsid w:val="00527987"/>
    <w:rsid w:val="00527B75"/>
    <w:rsid w:val="0053024A"/>
    <w:rsid w:val="005305E8"/>
    <w:rsid w:val="00530895"/>
    <w:rsid w:val="00530B2A"/>
    <w:rsid w:val="00530BB5"/>
    <w:rsid w:val="005310A9"/>
    <w:rsid w:val="005310C3"/>
    <w:rsid w:val="0053165C"/>
    <w:rsid w:val="00531675"/>
    <w:rsid w:val="00532564"/>
    <w:rsid w:val="005327EF"/>
    <w:rsid w:val="00532DC0"/>
    <w:rsid w:val="005331DB"/>
    <w:rsid w:val="005335A5"/>
    <w:rsid w:val="005338F1"/>
    <w:rsid w:val="00533D43"/>
    <w:rsid w:val="00533D5C"/>
    <w:rsid w:val="005340B4"/>
    <w:rsid w:val="00534C15"/>
    <w:rsid w:val="00534C3A"/>
    <w:rsid w:val="00534C55"/>
    <w:rsid w:val="00534E99"/>
    <w:rsid w:val="00535144"/>
    <w:rsid w:val="005354CC"/>
    <w:rsid w:val="00535B84"/>
    <w:rsid w:val="005360E0"/>
    <w:rsid w:val="005361C6"/>
    <w:rsid w:val="005361E1"/>
    <w:rsid w:val="005363E9"/>
    <w:rsid w:val="005368B7"/>
    <w:rsid w:val="00536BC5"/>
    <w:rsid w:val="00536C23"/>
    <w:rsid w:val="00536CA6"/>
    <w:rsid w:val="00537DBC"/>
    <w:rsid w:val="0054096C"/>
    <w:rsid w:val="00540F52"/>
    <w:rsid w:val="00540FAF"/>
    <w:rsid w:val="005413E1"/>
    <w:rsid w:val="00541430"/>
    <w:rsid w:val="005416D5"/>
    <w:rsid w:val="00541E82"/>
    <w:rsid w:val="00541FA3"/>
    <w:rsid w:val="00542EDF"/>
    <w:rsid w:val="00543133"/>
    <w:rsid w:val="005435DA"/>
    <w:rsid w:val="005437E9"/>
    <w:rsid w:val="00543986"/>
    <w:rsid w:val="00543C9A"/>
    <w:rsid w:val="00543F2C"/>
    <w:rsid w:val="00544764"/>
    <w:rsid w:val="005449DB"/>
    <w:rsid w:val="00544AFF"/>
    <w:rsid w:val="005458BC"/>
    <w:rsid w:val="00545A13"/>
    <w:rsid w:val="00545B63"/>
    <w:rsid w:val="00545B7A"/>
    <w:rsid w:val="00545BBA"/>
    <w:rsid w:val="00545D2C"/>
    <w:rsid w:val="0054635A"/>
    <w:rsid w:val="00546398"/>
    <w:rsid w:val="0054682C"/>
    <w:rsid w:val="00546ABA"/>
    <w:rsid w:val="00546D53"/>
    <w:rsid w:val="00546DA9"/>
    <w:rsid w:val="00546DEF"/>
    <w:rsid w:val="0054732D"/>
    <w:rsid w:val="005475FC"/>
    <w:rsid w:val="005478D3"/>
    <w:rsid w:val="00547DEF"/>
    <w:rsid w:val="00547FA3"/>
    <w:rsid w:val="00550A76"/>
    <w:rsid w:val="00551416"/>
    <w:rsid w:val="00551597"/>
    <w:rsid w:val="005516FE"/>
    <w:rsid w:val="005519DA"/>
    <w:rsid w:val="00551A2E"/>
    <w:rsid w:val="00551ADE"/>
    <w:rsid w:val="005521FB"/>
    <w:rsid w:val="005525FE"/>
    <w:rsid w:val="00552CCC"/>
    <w:rsid w:val="00552D1C"/>
    <w:rsid w:val="005533B0"/>
    <w:rsid w:val="005533E9"/>
    <w:rsid w:val="005539DA"/>
    <w:rsid w:val="00553A4C"/>
    <w:rsid w:val="00553BA2"/>
    <w:rsid w:val="00553C43"/>
    <w:rsid w:val="00553C91"/>
    <w:rsid w:val="00553D01"/>
    <w:rsid w:val="00553D3C"/>
    <w:rsid w:val="0055407F"/>
    <w:rsid w:val="00554A4D"/>
    <w:rsid w:val="00554FA2"/>
    <w:rsid w:val="00555B8A"/>
    <w:rsid w:val="00555CE3"/>
    <w:rsid w:val="0055614F"/>
    <w:rsid w:val="0055625E"/>
    <w:rsid w:val="005565BA"/>
    <w:rsid w:val="005565D4"/>
    <w:rsid w:val="00556EA2"/>
    <w:rsid w:val="00556F3A"/>
    <w:rsid w:val="00557335"/>
    <w:rsid w:val="00557837"/>
    <w:rsid w:val="0056041A"/>
    <w:rsid w:val="005607CF"/>
    <w:rsid w:val="00560B97"/>
    <w:rsid w:val="00560D5E"/>
    <w:rsid w:val="00560D74"/>
    <w:rsid w:val="00560E08"/>
    <w:rsid w:val="00560FD1"/>
    <w:rsid w:val="00561398"/>
    <w:rsid w:val="0056147C"/>
    <w:rsid w:val="00561641"/>
    <w:rsid w:val="0056225E"/>
    <w:rsid w:val="00562456"/>
    <w:rsid w:val="00562A91"/>
    <w:rsid w:val="00562ADF"/>
    <w:rsid w:val="00562D7D"/>
    <w:rsid w:val="00562EC3"/>
    <w:rsid w:val="0056356F"/>
    <w:rsid w:val="005638EC"/>
    <w:rsid w:val="005644AE"/>
    <w:rsid w:val="0056532F"/>
    <w:rsid w:val="005654EE"/>
    <w:rsid w:val="00565964"/>
    <w:rsid w:val="00565C9B"/>
    <w:rsid w:val="00565E66"/>
    <w:rsid w:val="0056643B"/>
    <w:rsid w:val="005668C2"/>
    <w:rsid w:val="00566A16"/>
    <w:rsid w:val="005677A4"/>
    <w:rsid w:val="00567A34"/>
    <w:rsid w:val="00567A7D"/>
    <w:rsid w:val="00567B5F"/>
    <w:rsid w:val="00567C89"/>
    <w:rsid w:val="00567D86"/>
    <w:rsid w:val="00567D91"/>
    <w:rsid w:val="00567E4E"/>
    <w:rsid w:val="00570107"/>
    <w:rsid w:val="00570704"/>
    <w:rsid w:val="00570DE4"/>
    <w:rsid w:val="00571117"/>
    <w:rsid w:val="0057124E"/>
    <w:rsid w:val="005718CC"/>
    <w:rsid w:val="00571B05"/>
    <w:rsid w:val="00572074"/>
    <w:rsid w:val="00572942"/>
    <w:rsid w:val="00572ACA"/>
    <w:rsid w:val="00572E87"/>
    <w:rsid w:val="0057328B"/>
    <w:rsid w:val="00573325"/>
    <w:rsid w:val="0057334B"/>
    <w:rsid w:val="00573608"/>
    <w:rsid w:val="00574462"/>
    <w:rsid w:val="0057488C"/>
    <w:rsid w:val="00574B13"/>
    <w:rsid w:val="00574FD3"/>
    <w:rsid w:val="00574FDC"/>
    <w:rsid w:val="00575001"/>
    <w:rsid w:val="005751DD"/>
    <w:rsid w:val="0057576B"/>
    <w:rsid w:val="00575DB2"/>
    <w:rsid w:val="005764E3"/>
    <w:rsid w:val="0057762A"/>
    <w:rsid w:val="00577CE4"/>
    <w:rsid w:val="00580052"/>
    <w:rsid w:val="005802D3"/>
    <w:rsid w:val="00580673"/>
    <w:rsid w:val="00580CEC"/>
    <w:rsid w:val="00581115"/>
    <w:rsid w:val="00581523"/>
    <w:rsid w:val="0058166C"/>
    <w:rsid w:val="005816AE"/>
    <w:rsid w:val="0058188E"/>
    <w:rsid w:val="00581AFB"/>
    <w:rsid w:val="00581F97"/>
    <w:rsid w:val="005825C3"/>
    <w:rsid w:val="00582722"/>
    <w:rsid w:val="00582795"/>
    <w:rsid w:val="005828B3"/>
    <w:rsid w:val="00582C35"/>
    <w:rsid w:val="00582D49"/>
    <w:rsid w:val="00582F37"/>
    <w:rsid w:val="0058323A"/>
    <w:rsid w:val="00583495"/>
    <w:rsid w:val="0058380D"/>
    <w:rsid w:val="00584127"/>
    <w:rsid w:val="0058412A"/>
    <w:rsid w:val="005843B8"/>
    <w:rsid w:val="005853FA"/>
    <w:rsid w:val="00585939"/>
    <w:rsid w:val="00586358"/>
    <w:rsid w:val="005863D6"/>
    <w:rsid w:val="005866BE"/>
    <w:rsid w:val="00586A4A"/>
    <w:rsid w:val="00586CF7"/>
    <w:rsid w:val="00586DD8"/>
    <w:rsid w:val="00587264"/>
    <w:rsid w:val="0059018F"/>
    <w:rsid w:val="00590558"/>
    <w:rsid w:val="005905D2"/>
    <w:rsid w:val="00590BFB"/>
    <w:rsid w:val="00590C91"/>
    <w:rsid w:val="0059169D"/>
    <w:rsid w:val="00591708"/>
    <w:rsid w:val="00591FCD"/>
    <w:rsid w:val="005925D8"/>
    <w:rsid w:val="00592766"/>
    <w:rsid w:val="00592F4C"/>
    <w:rsid w:val="00592FDB"/>
    <w:rsid w:val="00593803"/>
    <w:rsid w:val="005939F9"/>
    <w:rsid w:val="00593ADF"/>
    <w:rsid w:val="00593DE6"/>
    <w:rsid w:val="00593F24"/>
    <w:rsid w:val="0059433D"/>
    <w:rsid w:val="0059456B"/>
    <w:rsid w:val="00594757"/>
    <w:rsid w:val="00594A00"/>
    <w:rsid w:val="00594A1E"/>
    <w:rsid w:val="00594BCA"/>
    <w:rsid w:val="005950F9"/>
    <w:rsid w:val="00595739"/>
    <w:rsid w:val="00595C53"/>
    <w:rsid w:val="00596B8E"/>
    <w:rsid w:val="00596CF9"/>
    <w:rsid w:val="00596D1C"/>
    <w:rsid w:val="005971B0"/>
    <w:rsid w:val="00597600"/>
    <w:rsid w:val="00597CDE"/>
    <w:rsid w:val="00597FA2"/>
    <w:rsid w:val="005A0405"/>
    <w:rsid w:val="005A0C7A"/>
    <w:rsid w:val="005A0D2D"/>
    <w:rsid w:val="005A0E05"/>
    <w:rsid w:val="005A11EA"/>
    <w:rsid w:val="005A1314"/>
    <w:rsid w:val="005A1596"/>
    <w:rsid w:val="005A15DD"/>
    <w:rsid w:val="005A16D8"/>
    <w:rsid w:val="005A1F6E"/>
    <w:rsid w:val="005A26DB"/>
    <w:rsid w:val="005A2E27"/>
    <w:rsid w:val="005A2FA3"/>
    <w:rsid w:val="005A30E5"/>
    <w:rsid w:val="005A30FA"/>
    <w:rsid w:val="005A331F"/>
    <w:rsid w:val="005A3415"/>
    <w:rsid w:val="005A374C"/>
    <w:rsid w:val="005A3936"/>
    <w:rsid w:val="005A3E3E"/>
    <w:rsid w:val="005A400F"/>
    <w:rsid w:val="005A41C4"/>
    <w:rsid w:val="005A4639"/>
    <w:rsid w:val="005A464F"/>
    <w:rsid w:val="005A4662"/>
    <w:rsid w:val="005A4A97"/>
    <w:rsid w:val="005A4AEC"/>
    <w:rsid w:val="005A4F02"/>
    <w:rsid w:val="005A507D"/>
    <w:rsid w:val="005A52D5"/>
    <w:rsid w:val="005A54B9"/>
    <w:rsid w:val="005A5680"/>
    <w:rsid w:val="005A5799"/>
    <w:rsid w:val="005A5DA1"/>
    <w:rsid w:val="005A6296"/>
    <w:rsid w:val="005A6347"/>
    <w:rsid w:val="005A63B7"/>
    <w:rsid w:val="005A656A"/>
    <w:rsid w:val="005A6936"/>
    <w:rsid w:val="005A6976"/>
    <w:rsid w:val="005A6FAD"/>
    <w:rsid w:val="005A71F3"/>
    <w:rsid w:val="005A793E"/>
    <w:rsid w:val="005A7C8D"/>
    <w:rsid w:val="005B09AC"/>
    <w:rsid w:val="005B0F1A"/>
    <w:rsid w:val="005B12DE"/>
    <w:rsid w:val="005B13B3"/>
    <w:rsid w:val="005B1768"/>
    <w:rsid w:val="005B1EB5"/>
    <w:rsid w:val="005B21D3"/>
    <w:rsid w:val="005B30BC"/>
    <w:rsid w:val="005B30D5"/>
    <w:rsid w:val="005B3163"/>
    <w:rsid w:val="005B31D2"/>
    <w:rsid w:val="005B34D1"/>
    <w:rsid w:val="005B38C2"/>
    <w:rsid w:val="005B3964"/>
    <w:rsid w:val="005B3C26"/>
    <w:rsid w:val="005B4152"/>
    <w:rsid w:val="005B4970"/>
    <w:rsid w:val="005B4BB7"/>
    <w:rsid w:val="005B4E93"/>
    <w:rsid w:val="005B50EC"/>
    <w:rsid w:val="005B5105"/>
    <w:rsid w:val="005B5277"/>
    <w:rsid w:val="005B540D"/>
    <w:rsid w:val="005B57E1"/>
    <w:rsid w:val="005B5955"/>
    <w:rsid w:val="005B5ACE"/>
    <w:rsid w:val="005B6CEF"/>
    <w:rsid w:val="005C0554"/>
    <w:rsid w:val="005C05C8"/>
    <w:rsid w:val="005C0923"/>
    <w:rsid w:val="005C0E15"/>
    <w:rsid w:val="005C125F"/>
    <w:rsid w:val="005C1551"/>
    <w:rsid w:val="005C1566"/>
    <w:rsid w:val="005C19A8"/>
    <w:rsid w:val="005C1B47"/>
    <w:rsid w:val="005C1D4B"/>
    <w:rsid w:val="005C20A5"/>
    <w:rsid w:val="005C21A1"/>
    <w:rsid w:val="005C233B"/>
    <w:rsid w:val="005C26AE"/>
    <w:rsid w:val="005C286C"/>
    <w:rsid w:val="005C292C"/>
    <w:rsid w:val="005C2E2C"/>
    <w:rsid w:val="005C3335"/>
    <w:rsid w:val="005C3B9C"/>
    <w:rsid w:val="005C3BD2"/>
    <w:rsid w:val="005C459E"/>
    <w:rsid w:val="005C4846"/>
    <w:rsid w:val="005C48FD"/>
    <w:rsid w:val="005C4DAE"/>
    <w:rsid w:val="005C4E57"/>
    <w:rsid w:val="005C4F73"/>
    <w:rsid w:val="005C63F8"/>
    <w:rsid w:val="005C6D92"/>
    <w:rsid w:val="005C6E13"/>
    <w:rsid w:val="005C7291"/>
    <w:rsid w:val="005C760D"/>
    <w:rsid w:val="005C7BA6"/>
    <w:rsid w:val="005D004D"/>
    <w:rsid w:val="005D019F"/>
    <w:rsid w:val="005D11DE"/>
    <w:rsid w:val="005D1DA6"/>
    <w:rsid w:val="005D1FD5"/>
    <w:rsid w:val="005D28E3"/>
    <w:rsid w:val="005D2B87"/>
    <w:rsid w:val="005D2BEC"/>
    <w:rsid w:val="005D2E67"/>
    <w:rsid w:val="005D2FC2"/>
    <w:rsid w:val="005D3969"/>
    <w:rsid w:val="005D3E44"/>
    <w:rsid w:val="005D3F45"/>
    <w:rsid w:val="005D49BA"/>
    <w:rsid w:val="005D4C3D"/>
    <w:rsid w:val="005D4ECB"/>
    <w:rsid w:val="005D50D9"/>
    <w:rsid w:val="005D510A"/>
    <w:rsid w:val="005D51A3"/>
    <w:rsid w:val="005D54C3"/>
    <w:rsid w:val="005D5D61"/>
    <w:rsid w:val="005D5DAC"/>
    <w:rsid w:val="005D62B8"/>
    <w:rsid w:val="005D64CB"/>
    <w:rsid w:val="005D67B0"/>
    <w:rsid w:val="005D6CAA"/>
    <w:rsid w:val="005D6FDB"/>
    <w:rsid w:val="005D73C8"/>
    <w:rsid w:val="005D755A"/>
    <w:rsid w:val="005D7A63"/>
    <w:rsid w:val="005D7BF2"/>
    <w:rsid w:val="005E0197"/>
    <w:rsid w:val="005E019E"/>
    <w:rsid w:val="005E08CC"/>
    <w:rsid w:val="005E1424"/>
    <w:rsid w:val="005E1F58"/>
    <w:rsid w:val="005E1FD5"/>
    <w:rsid w:val="005E220A"/>
    <w:rsid w:val="005E2941"/>
    <w:rsid w:val="005E29BC"/>
    <w:rsid w:val="005E2ACD"/>
    <w:rsid w:val="005E31A7"/>
    <w:rsid w:val="005E3693"/>
    <w:rsid w:val="005E3BD5"/>
    <w:rsid w:val="005E3E40"/>
    <w:rsid w:val="005E42B9"/>
    <w:rsid w:val="005E42CC"/>
    <w:rsid w:val="005E44DF"/>
    <w:rsid w:val="005E4563"/>
    <w:rsid w:val="005E47B5"/>
    <w:rsid w:val="005E4E5F"/>
    <w:rsid w:val="005E4FC7"/>
    <w:rsid w:val="005E5947"/>
    <w:rsid w:val="005E5BF7"/>
    <w:rsid w:val="005E5C7D"/>
    <w:rsid w:val="005E6317"/>
    <w:rsid w:val="005E6567"/>
    <w:rsid w:val="005E68BC"/>
    <w:rsid w:val="005E6EFC"/>
    <w:rsid w:val="005E7632"/>
    <w:rsid w:val="005E7646"/>
    <w:rsid w:val="005E76FA"/>
    <w:rsid w:val="005E798E"/>
    <w:rsid w:val="005E7B9B"/>
    <w:rsid w:val="005F042D"/>
    <w:rsid w:val="005F07A1"/>
    <w:rsid w:val="005F0866"/>
    <w:rsid w:val="005F0984"/>
    <w:rsid w:val="005F0BB4"/>
    <w:rsid w:val="005F0EBF"/>
    <w:rsid w:val="005F0F5F"/>
    <w:rsid w:val="005F16D2"/>
    <w:rsid w:val="005F188E"/>
    <w:rsid w:val="005F2423"/>
    <w:rsid w:val="005F2A4F"/>
    <w:rsid w:val="005F2FDF"/>
    <w:rsid w:val="005F3200"/>
    <w:rsid w:val="005F33EF"/>
    <w:rsid w:val="005F3652"/>
    <w:rsid w:val="005F3B43"/>
    <w:rsid w:val="005F4176"/>
    <w:rsid w:val="005F42A5"/>
    <w:rsid w:val="005F47C7"/>
    <w:rsid w:val="005F4A2A"/>
    <w:rsid w:val="005F4C1B"/>
    <w:rsid w:val="005F5104"/>
    <w:rsid w:val="005F52C2"/>
    <w:rsid w:val="005F5323"/>
    <w:rsid w:val="005F5C9D"/>
    <w:rsid w:val="005F5FAE"/>
    <w:rsid w:val="005F70CE"/>
    <w:rsid w:val="005F71D1"/>
    <w:rsid w:val="005F74A3"/>
    <w:rsid w:val="005F7B40"/>
    <w:rsid w:val="005F7F0E"/>
    <w:rsid w:val="00600A7A"/>
    <w:rsid w:val="00600AE7"/>
    <w:rsid w:val="00600E5F"/>
    <w:rsid w:val="006011E9"/>
    <w:rsid w:val="006016F5"/>
    <w:rsid w:val="00601D25"/>
    <w:rsid w:val="00601D67"/>
    <w:rsid w:val="00602323"/>
    <w:rsid w:val="0060249F"/>
    <w:rsid w:val="006028C1"/>
    <w:rsid w:val="00602B7E"/>
    <w:rsid w:val="00603135"/>
    <w:rsid w:val="00603C6F"/>
    <w:rsid w:val="00603EE4"/>
    <w:rsid w:val="006046AB"/>
    <w:rsid w:val="00604828"/>
    <w:rsid w:val="006048C5"/>
    <w:rsid w:val="00604B41"/>
    <w:rsid w:val="00604B55"/>
    <w:rsid w:val="00604C71"/>
    <w:rsid w:val="0060507E"/>
    <w:rsid w:val="00605ABC"/>
    <w:rsid w:val="006067C3"/>
    <w:rsid w:val="00606ADF"/>
    <w:rsid w:val="00606D2D"/>
    <w:rsid w:val="00606F37"/>
    <w:rsid w:val="00606FB5"/>
    <w:rsid w:val="00607210"/>
    <w:rsid w:val="00607446"/>
    <w:rsid w:val="006079CB"/>
    <w:rsid w:val="00610184"/>
    <w:rsid w:val="00610609"/>
    <w:rsid w:val="00610C3B"/>
    <w:rsid w:val="0061109A"/>
    <w:rsid w:val="0061129C"/>
    <w:rsid w:val="006112F6"/>
    <w:rsid w:val="006113B3"/>
    <w:rsid w:val="006118E9"/>
    <w:rsid w:val="00611ACA"/>
    <w:rsid w:val="00611D7B"/>
    <w:rsid w:val="00611FBD"/>
    <w:rsid w:val="00612381"/>
    <w:rsid w:val="00612A84"/>
    <w:rsid w:val="00612D4E"/>
    <w:rsid w:val="00613218"/>
    <w:rsid w:val="006135AE"/>
    <w:rsid w:val="00613A6E"/>
    <w:rsid w:val="00613CEA"/>
    <w:rsid w:val="00613DF8"/>
    <w:rsid w:val="00614BB2"/>
    <w:rsid w:val="0061506B"/>
    <w:rsid w:val="00615615"/>
    <w:rsid w:val="00615A99"/>
    <w:rsid w:val="00615D43"/>
    <w:rsid w:val="0061627F"/>
    <w:rsid w:val="00616542"/>
    <w:rsid w:val="0061655A"/>
    <w:rsid w:val="00616D6B"/>
    <w:rsid w:val="00617512"/>
    <w:rsid w:val="00617884"/>
    <w:rsid w:val="00617E72"/>
    <w:rsid w:val="006205F5"/>
    <w:rsid w:val="00620768"/>
    <w:rsid w:val="006211F9"/>
    <w:rsid w:val="00621334"/>
    <w:rsid w:val="006214B3"/>
    <w:rsid w:val="006217D9"/>
    <w:rsid w:val="00621C33"/>
    <w:rsid w:val="00621C60"/>
    <w:rsid w:val="00621C84"/>
    <w:rsid w:val="00621DF7"/>
    <w:rsid w:val="00622067"/>
    <w:rsid w:val="0062217F"/>
    <w:rsid w:val="00622684"/>
    <w:rsid w:val="0062299A"/>
    <w:rsid w:val="00622DC1"/>
    <w:rsid w:val="00622E9B"/>
    <w:rsid w:val="00622F5B"/>
    <w:rsid w:val="006234BE"/>
    <w:rsid w:val="0062369B"/>
    <w:rsid w:val="0062379E"/>
    <w:rsid w:val="00623B28"/>
    <w:rsid w:val="006246B6"/>
    <w:rsid w:val="00624EC3"/>
    <w:rsid w:val="0062509A"/>
    <w:rsid w:val="006255B7"/>
    <w:rsid w:val="006256F6"/>
    <w:rsid w:val="00625729"/>
    <w:rsid w:val="006257AC"/>
    <w:rsid w:val="00625CE4"/>
    <w:rsid w:val="00626154"/>
    <w:rsid w:val="00626807"/>
    <w:rsid w:val="00626B57"/>
    <w:rsid w:val="00626E3A"/>
    <w:rsid w:val="00627036"/>
    <w:rsid w:val="0062751E"/>
    <w:rsid w:val="006278AF"/>
    <w:rsid w:val="006278B6"/>
    <w:rsid w:val="00627942"/>
    <w:rsid w:val="00627B9B"/>
    <w:rsid w:val="00627C71"/>
    <w:rsid w:val="00627F8A"/>
    <w:rsid w:val="00630299"/>
    <w:rsid w:val="006307E7"/>
    <w:rsid w:val="00631306"/>
    <w:rsid w:val="006315DB"/>
    <w:rsid w:val="00631864"/>
    <w:rsid w:val="006318ED"/>
    <w:rsid w:val="006320CC"/>
    <w:rsid w:val="00632334"/>
    <w:rsid w:val="006323F5"/>
    <w:rsid w:val="00632A75"/>
    <w:rsid w:val="00633039"/>
    <w:rsid w:val="006335A5"/>
    <w:rsid w:val="00633828"/>
    <w:rsid w:val="0063396F"/>
    <w:rsid w:val="00633E26"/>
    <w:rsid w:val="00633E51"/>
    <w:rsid w:val="006341C1"/>
    <w:rsid w:val="00634243"/>
    <w:rsid w:val="00634F72"/>
    <w:rsid w:val="00635133"/>
    <w:rsid w:val="006351C3"/>
    <w:rsid w:val="00635645"/>
    <w:rsid w:val="0063618A"/>
    <w:rsid w:val="00636469"/>
    <w:rsid w:val="00636B66"/>
    <w:rsid w:val="00636CC2"/>
    <w:rsid w:val="00636D39"/>
    <w:rsid w:val="00636D41"/>
    <w:rsid w:val="00637B12"/>
    <w:rsid w:val="00637CAB"/>
    <w:rsid w:val="006402C8"/>
    <w:rsid w:val="00640408"/>
    <w:rsid w:val="006405F0"/>
    <w:rsid w:val="00640633"/>
    <w:rsid w:val="00640666"/>
    <w:rsid w:val="00640ABC"/>
    <w:rsid w:val="00640BCF"/>
    <w:rsid w:val="006411AB"/>
    <w:rsid w:val="0064160D"/>
    <w:rsid w:val="00641842"/>
    <w:rsid w:val="00641B4F"/>
    <w:rsid w:val="00641BB1"/>
    <w:rsid w:val="00642094"/>
    <w:rsid w:val="006422DC"/>
    <w:rsid w:val="006422EE"/>
    <w:rsid w:val="00642690"/>
    <w:rsid w:val="00642A26"/>
    <w:rsid w:val="00642D23"/>
    <w:rsid w:val="0064319F"/>
    <w:rsid w:val="00643467"/>
    <w:rsid w:val="006436BE"/>
    <w:rsid w:val="00643705"/>
    <w:rsid w:val="0064414E"/>
    <w:rsid w:val="00644249"/>
    <w:rsid w:val="00644598"/>
    <w:rsid w:val="00644950"/>
    <w:rsid w:val="00644B7E"/>
    <w:rsid w:val="00644E86"/>
    <w:rsid w:val="00645295"/>
    <w:rsid w:val="0064596C"/>
    <w:rsid w:val="00645B60"/>
    <w:rsid w:val="0064621C"/>
    <w:rsid w:val="006462EB"/>
    <w:rsid w:val="00646473"/>
    <w:rsid w:val="006464A2"/>
    <w:rsid w:val="00646BCB"/>
    <w:rsid w:val="00646BFD"/>
    <w:rsid w:val="00646C50"/>
    <w:rsid w:val="00646CDA"/>
    <w:rsid w:val="00647520"/>
    <w:rsid w:val="00647C9F"/>
    <w:rsid w:val="00650101"/>
    <w:rsid w:val="00650370"/>
    <w:rsid w:val="006504B3"/>
    <w:rsid w:val="006504EC"/>
    <w:rsid w:val="00650C94"/>
    <w:rsid w:val="00650DA1"/>
    <w:rsid w:val="00650F93"/>
    <w:rsid w:val="00651253"/>
    <w:rsid w:val="00651296"/>
    <w:rsid w:val="0065167D"/>
    <w:rsid w:val="006516FB"/>
    <w:rsid w:val="00651975"/>
    <w:rsid w:val="00651AD5"/>
    <w:rsid w:val="00651C20"/>
    <w:rsid w:val="00652271"/>
    <w:rsid w:val="00652527"/>
    <w:rsid w:val="00652ABF"/>
    <w:rsid w:val="00652AF5"/>
    <w:rsid w:val="00652B21"/>
    <w:rsid w:val="00652B67"/>
    <w:rsid w:val="00652CF6"/>
    <w:rsid w:val="0065332E"/>
    <w:rsid w:val="00653442"/>
    <w:rsid w:val="00653BB2"/>
    <w:rsid w:val="00653D4F"/>
    <w:rsid w:val="00654029"/>
    <w:rsid w:val="006543B8"/>
    <w:rsid w:val="006547F3"/>
    <w:rsid w:val="00654837"/>
    <w:rsid w:val="00654961"/>
    <w:rsid w:val="00654CB0"/>
    <w:rsid w:val="00655259"/>
    <w:rsid w:val="006552DB"/>
    <w:rsid w:val="006554BF"/>
    <w:rsid w:val="00655999"/>
    <w:rsid w:val="00655CA3"/>
    <w:rsid w:val="00656221"/>
    <w:rsid w:val="00656321"/>
    <w:rsid w:val="0065638F"/>
    <w:rsid w:val="00656568"/>
    <w:rsid w:val="00656685"/>
    <w:rsid w:val="00656953"/>
    <w:rsid w:val="00656BAA"/>
    <w:rsid w:val="00656DB5"/>
    <w:rsid w:val="006570BC"/>
    <w:rsid w:val="006572AB"/>
    <w:rsid w:val="0065731A"/>
    <w:rsid w:val="00657636"/>
    <w:rsid w:val="00660341"/>
    <w:rsid w:val="006603D5"/>
    <w:rsid w:val="006604E6"/>
    <w:rsid w:val="006604F0"/>
    <w:rsid w:val="00660C0D"/>
    <w:rsid w:val="00660C9F"/>
    <w:rsid w:val="006611F0"/>
    <w:rsid w:val="00661607"/>
    <w:rsid w:val="00661E2D"/>
    <w:rsid w:val="00661FC3"/>
    <w:rsid w:val="00662031"/>
    <w:rsid w:val="00662199"/>
    <w:rsid w:val="00662615"/>
    <w:rsid w:val="006629A3"/>
    <w:rsid w:val="00662FF2"/>
    <w:rsid w:val="00663BCD"/>
    <w:rsid w:val="0066402A"/>
    <w:rsid w:val="00664674"/>
    <w:rsid w:val="00664896"/>
    <w:rsid w:val="0066516B"/>
    <w:rsid w:val="00665402"/>
    <w:rsid w:val="0066563B"/>
    <w:rsid w:val="00665682"/>
    <w:rsid w:val="006656D6"/>
    <w:rsid w:val="0066577E"/>
    <w:rsid w:val="00665D30"/>
    <w:rsid w:val="00666290"/>
    <w:rsid w:val="006662BC"/>
    <w:rsid w:val="006664AC"/>
    <w:rsid w:val="0066653B"/>
    <w:rsid w:val="006665BF"/>
    <w:rsid w:val="00666728"/>
    <w:rsid w:val="00666758"/>
    <w:rsid w:val="00666942"/>
    <w:rsid w:val="00666B25"/>
    <w:rsid w:val="00666DD6"/>
    <w:rsid w:val="006670AB"/>
    <w:rsid w:val="006670DA"/>
    <w:rsid w:val="0066748F"/>
    <w:rsid w:val="00667721"/>
    <w:rsid w:val="006677C9"/>
    <w:rsid w:val="0066780B"/>
    <w:rsid w:val="0066789E"/>
    <w:rsid w:val="00667FAC"/>
    <w:rsid w:val="006701EB"/>
    <w:rsid w:val="00670292"/>
    <w:rsid w:val="006705A7"/>
    <w:rsid w:val="006718D0"/>
    <w:rsid w:val="00671A2F"/>
    <w:rsid w:val="00671B2C"/>
    <w:rsid w:val="00671C8B"/>
    <w:rsid w:val="006720A7"/>
    <w:rsid w:val="00672DB7"/>
    <w:rsid w:val="00673013"/>
    <w:rsid w:val="00673CA3"/>
    <w:rsid w:val="0067410D"/>
    <w:rsid w:val="00674235"/>
    <w:rsid w:val="00674399"/>
    <w:rsid w:val="00674A2A"/>
    <w:rsid w:val="00674AB5"/>
    <w:rsid w:val="00674FBC"/>
    <w:rsid w:val="006752D4"/>
    <w:rsid w:val="006754AD"/>
    <w:rsid w:val="006755BB"/>
    <w:rsid w:val="00675897"/>
    <w:rsid w:val="00675F48"/>
    <w:rsid w:val="00675F5D"/>
    <w:rsid w:val="006760DA"/>
    <w:rsid w:val="006763E9"/>
    <w:rsid w:val="006766CF"/>
    <w:rsid w:val="006768B9"/>
    <w:rsid w:val="00676A11"/>
    <w:rsid w:val="00676DA1"/>
    <w:rsid w:val="0067703C"/>
    <w:rsid w:val="006771D4"/>
    <w:rsid w:val="00677405"/>
    <w:rsid w:val="0067771E"/>
    <w:rsid w:val="006777F0"/>
    <w:rsid w:val="00677E81"/>
    <w:rsid w:val="0068015C"/>
    <w:rsid w:val="006803D3"/>
    <w:rsid w:val="0068052E"/>
    <w:rsid w:val="00680713"/>
    <w:rsid w:val="0068072D"/>
    <w:rsid w:val="006808AE"/>
    <w:rsid w:val="006808C3"/>
    <w:rsid w:val="00680A7A"/>
    <w:rsid w:val="00680D2B"/>
    <w:rsid w:val="00680E5A"/>
    <w:rsid w:val="0068104D"/>
    <w:rsid w:val="006814D7"/>
    <w:rsid w:val="0068160C"/>
    <w:rsid w:val="00681620"/>
    <w:rsid w:val="00681887"/>
    <w:rsid w:val="00681F5A"/>
    <w:rsid w:val="0068235C"/>
    <w:rsid w:val="00682CB0"/>
    <w:rsid w:val="00683069"/>
    <w:rsid w:val="00683481"/>
    <w:rsid w:val="006838E3"/>
    <w:rsid w:val="00683908"/>
    <w:rsid w:val="006839F8"/>
    <w:rsid w:val="00684032"/>
    <w:rsid w:val="00684098"/>
    <w:rsid w:val="006856A3"/>
    <w:rsid w:val="006857A8"/>
    <w:rsid w:val="00685AF8"/>
    <w:rsid w:val="00685E57"/>
    <w:rsid w:val="00685E81"/>
    <w:rsid w:val="0068600D"/>
    <w:rsid w:val="00686530"/>
    <w:rsid w:val="0068662B"/>
    <w:rsid w:val="00686900"/>
    <w:rsid w:val="00686A53"/>
    <w:rsid w:val="00686BD4"/>
    <w:rsid w:val="00686BE4"/>
    <w:rsid w:val="00686CE0"/>
    <w:rsid w:val="00686F88"/>
    <w:rsid w:val="006877D8"/>
    <w:rsid w:val="00687BAC"/>
    <w:rsid w:val="006901F4"/>
    <w:rsid w:val="0069063F"/>
    <w:rsid w:val="006908BB"/>
    <w:rsid w:val="00690D09"/>
    <w:rsid w:val="0069108E"/>
    <w:rsid w:val="00691834"/>
    <w:rsid w:val="00691944"/>
    <w:rsid w:val="00691B69"/>
    <w:rsid w:val="00691BD3"/>
    <w:rsid w:val="00691E25"/>
    <w:rsid w:val="0069216D"/>
    <w:rsid w:val="0069229D"/>
    <w:rsid w:val="0069231E"/>
    <w:rsid w:val="006924EB"/>
    <w:rsid w:val="0069268C"/>
    <w:rsid w:val="0069279C"/>
    <w:rsid w:val="0069296A"/>
    <w:rsid w:val="00692B5D"/>
    <w:rsid w:val="00692E6B"/>
    <w:rsid w:val="00692FB2"/>
    <w:rsid w:val="00693349"/>
    <w:rsid w:val="00693D6A"/>
    <w:rsid w:val="00693F79"/>
    <w:rsid w:val="00694019"/>
    <w:rsid w:val="00694314"/>
    <w:rsid w:val="00694BD9"/>
    <w:rsid w:val="00694C54"/>
    <w:rsid w:val="00695031"/>
    <w:rsid w:val="00695055"/>
    <w:rsid w:val="00695302"/>
    <w:rsid w:val="0069592B"/>
    <w:rsid w:val="00695930"/>
    <w:rsid w:val="00695A8A"/>
    <w:rsid w:val="00695B33"/>
    <w:rsid w:val="00695BC2"/>
    <w:rsid w:val="00696164"/>
    <w:rsid w:val="00696D81"/>
    <w:rsid w:val="00696E92"/>
    <w:rsid w:val="00697109"/>
    <w:rsid w:val="0069712B"/>
    <w:rsid w:val="006978F6"/>
    <w:rsid w:val="00697ACA"/>
    <w:rsid w:val="00697F70"/>
    <w:rsid w:val="006A0673"/>
    <w:rsid w:val="006A0C08"/>
    <w:rsid w:val="006A0D07"/>
    <w:rsid w:val="006A12E8"/>
    <w:rsid w:val="006A1395"/>
    <w:rsid w:val="006A13B9"/>
    <w:rsid w:val="006A1872"/>
    <w:rsid w:val="006A2156"/>
    <w:rsid w:val="006A2829"/>
    <w:rsid w:val="006A28CE"/>
    <w:rsid w:val="006A2F1B"/>
    <w:rsid w:val="006A2F6E"/>
    <w:rsid w:val="006A34AD"/>
    <w:rsid w:val="006A3A89"/>
    <w:rsid w:val="006A3B78"/>
    <w:rsid w:val="006A3EB7"/>
    <w:rsid w:val="006A4261"/>
    <w:rsid w:val="006A42FC"/>
    <w:rsid w:val="006A43D1"/>
    <w:rsid w:val="006A4469"/>
    <w:rsid w:val="006A48B2"/>
    <w:rsid w:val="006A555B"/>
    <w:rsid w:val="006A5BF5"/>
    <w:rsid w:val="006A6291"/>
    <w:rsid w:val="006A6658"/>
    <w:rsid w:val="006A6670"/>
    <w:rsid w:val="006A6943"/>
    <w:rsid w:val="006A7010"/>
    <w:rsid w:val="006A719E"/>
    <w:rsid w:val="006A743A"/>
    <w:rsid w:val="006A7629"/>
    <w:rsid w:val="006A76D0"/>
    <w:rsid w:val="006A781D"/>
    <w:rsid w:val="006A7916"/>
    <w:rsid w:val="006A7DA9"/>
    <w:rsid w:val="006A7E89"/>
    <w:rsid w:val="006B05F8"/>
    <w:rsid w:val="006B0749"/>
    <w:rsid w:val="006B0969"/>
    <w:rsid w:val="006B1BEB"/>
    <w:rsid w:val="006B2244"/>
    <w:rsid w:val="006B2342"/>
    <w:rsid w:val="006B246F"/>
    <w:rsid w:val="006B2DA8"/>
    <w:rsid w:val="006B3595"/>
    <w:rsid w:val="006B3AE9"/>
    <w:rsid w:val="006B3D15"/>
    <w:rsid w:val="006B4641"/>
    <w:rsid w:val="006B48C5"/>
    <w:rsid w:val="006B4BDA"/>
    <w:rsid w:val="006B5082"/>
    <w:rsid w:val="006B52FB"/>
    <w:rsid w:val="006B572A"/>
    <w:rsid w:val="006B574C"/>
    <w:rsid w:val="006B5758"/>
    <w:rsid w:val="006B5CA3"/>
    <w:rsid w:val="006B60EE"/>
    <w:rsid w:val="006B68C1"/>
    <w:rsid w:val="006B6B56"/>
    <w:rsid w:val="006B7499"/>
    <w:rsid w:val="006B7949"/>
    <w:rsid w:val="006B7A6E"/>
    <w:rsid w:val="006C0496"/>
    <w:rsid w:val="006C0631"/>
    <w:rsid w:val="006C06AD"/>
    <w:rsid w:val="006C088E"/>
    <w:rsid w:val="006C0AEA"/>
    <w:rsid w:val="006C1363"/>
    <w:rsid w:val="006C15B0"/>
    <w:rsid w:val="006C15FB"/>
    <w:rsid w:val="006C19FE"/>
    <w:rsid w:val="006C1A9F"/>
    <w:rsid w:val="006C1BA4"/>
    <w:rsid w:val="006C1CF7"/>
    <w:rsid w:val="006C1F8F"/>
    <w:rsid w:val="006C2997"/>
    <w:rsid w:val="006C31B9"/>
    <w:rsid w:val="006C32FE"/>
    <w:rsid w:val="006C34C9"/>
    <w:rsid w:val="006C3674"/>
    <w:rsid w:val="006C3693"/>
    <w:rsid w:val="006C3ABF"/>
    <w:rsid w:val="006C43A0"/>
    <w:rsid w:val="006C4CB7"/>
    <w:rsid w:val="006C525D"/>
    <w:rsid w:val="006C5265"/>
    <w:rsid w:val="006C57D4"/>
    <w:rsid w:val="006C5980"/>
    <w:rsid w:val="006C5DB9"/>
    <w:rsid w:val="006C6282"/>
    <w:rsid w:val="006C67E2"/>
    <w:rsid w:val="006C6B2C"/>
    <w:rsid w:val="006C6BC3"/>
    <w:rsid w:val="006C796C"/>
    <w:rsid w:val="006C7A24"/>
    <w:rsid w:val="006C7AA9"/>
    <w:rsid w:val="006D01E1"/>
    <w:rsid w:val="006D02BD"/>
    <w:rsid w:val="006D049B"/>
    <w:rsid w:val="006D0547"/>
    <w:rsid w:val="006D0616"/>
    <w:rsid w:val="006D074A"/>
    <w:rsid w:val="006D0779"/>
    <w:rsid w:val="006D07A7"/>
    <w:rsid w:val="006D0A24"/>
    <w:rsid w:val="006D16AE"/>
    <w:rsid w:val="006D19DB"/>
    <w:rsid w:val="006D19EC"/>
    <w:rsid w:val="006D1C72"/>
    <w:rsid w:val="006D1E01"/>
    <w:rsid w:val="006D2064"/>
    <w:rsid w:val="006D238A"/>
    <w:rsid w:val="006D262F"/>
    <w:rsid w:val="006D26D7"/>
    <w:rsid w:val="006D3125"/>
    <w:rsid w:val="006D3291"/>
    <w:rsid w:val="006D32A6"/>
    <w:rsid w:val="006D37BF"/>
    <w:rsid w:val="006D3F58"/>
    <w:rsid w:val="006D3FF3"/>
    <w:rsid w:val="006D400E"/>
    <w:rsid w:val="006D447E"/>
    <w:rsid w:val="006D45CD"/>
    <w:rsid w:val="006D4FA6"/>
    <w:rsid w:val="006D5068"/>
    <w:rsid w:val="006D5343"/>
    <w:rsid w:val="006D5541"/>
    <w:rsid w:val="006D55C0"/>
    <w:rsid w:val="006D579A"/>
    <w:rsid w:val="006D5CBC"/>
    <w:rsid w:val="006D685E"/>
    <w:rsid w:val="006D68EC"/>
    <w:rsid w:val="006D6E03"/>
    <w:rsid w:val="006D7025"/>
    <w:rsid w:val="006D704D"/>
    <w:rsid w:val="006D7068"/>
    <w:rsid w:val="006D7155"/>
    <w:rsid w:val="006D7699"/>
    <w:rsid w:val="006D79EA"/>
    <w:rsid w:val="006D7DFD"/>
    <w:rsid w:val="006D7FF3"/>
    <w:rsid w:val="006E015D"/>
    <w:rsid w:val="006E0295"/>
    <w:rsid w:val="006E0538"/>
    <w:rsid w:val="006E075A"/>
    <w:rsid w:val="006E0BF9"/>
    <w:rsid w:val="006E0C29"/>
    <w:rsid w:val="006E0C5B"/>
    <w:rsid w:val="006E0FD1"/>
    <w:rsid w:val="006E108D"/>
    <w:rsid w:val="006E1CCB"/>
    <w:rsid w:val="006E1E6C"/>
    <w:rsid w:val="006E339B"/>
    <w:rsid w:val="006E3C2D"/>
    <w:rsid w:val="006E3F2F"/>
    <w:rsid w:val="006E4302"/>
    <w:rsid w:val="006E471D"/>
    <w:rsid w:val="006E4F54"/>
    <w:rsid w:val="006E50AB"/>
    <w:rsid w:val="006E5FD4"/>
    <w:rsid w:val="006E64F6"/>
    <w:rsid w:val="006E670A"/>
    <w:rsid w:val="006E6D1F"/>
    <w:rsid w:val="006E714E"/>
    <w:rsid w:val="006E717F"/>
    <w:rsid w:val="006E7DFC"/>
    <w:rsid w:val="006E7E2C"/>
    <w:rsid w:val="006F056B"/>
    <w:rsid w:val="006F0589"/>
    <w:rsid w:val="006F0D6A"/>
    <w:rsid w:val="006F0FF0"/>
    <w:rsid w:val="006F11DC"/>
    <w:rsid w:val="006F13A2"/>
    <w:rsid w:val="006F168A"/>
    <w:rsid w:val="006F1B8F"/>
    <w:rsid w:val="006F1F02"/>
    <w:rsid w:val="006F214F"/>
    <w:rsid w:val="006F24C1"/>
    <w:rsid w:val="006F2A20"/>
    <w:rsid w:val="006F2EBB"/>
    <w:rsid w:val="006F3041"/>
    <w:rsid w:val="006F33B3"/>
    <w:rsid w:val="006F40F3"/>
    <w:rsid w:val="006F41D0"/>
    <w:rsid w:val="006F4466"/>
    <w:rsid w:val="006F449E"/>
    <w:rsid w:val="006F44F3"/>
    <w:rsid w:val="006F474B"/>
    <w:rsid w:val="006F47F1"/>
    <w:rsid w:val="006F4C9F"/>
    <w:rsid w:val="006F4E46"/>
    <w:rsid w:val="006F4E67"/>
    <w:rsid w:val="006F50B7"/>
    <w:rsid w:val="006F5266"/>
    <w:rsid w:val="006F53B7"/>
    <w:rsid w:val="006F5566"/>
    <w:rsid w:val="006F5618"/>
    <w:rsid w:val="006F56A9"/>
    <w:rsid w:val="006F59CC"/>
    <w:rsid w:val="006F5F54"/>
    <w:rsid w:val="006F5F5D"/>
    <w:rsid w:val="006F6744"/>
    <w:rsid w:val="006F67AB"/>
    <w:rsid w:val="006F6C6E"/>
    <w:rsid w:val="006F7011"/>
    <w:rsid w:val="006F71F6"/>
    <w:rsid w:val="006F7376"/>
    <w:rsid w:val="006F78C4"/>
    <w:rsid w:val="00700403"/>
    <w:rsid w:val="007004BC"/>
    <w:rsid w:val="00700615"/>
    <w:rsid w:val="007013BA"/>
    <w:rsid w:val="0070159A"/>
    <w:rsid w:val="007015BB"/>
    <w:rsid w:val="007017E0"/>
    <w:rsid w:val="00701994"/>
    <w:rsid w:val="00701ABD"/>
    <w:rsid w:val="00701EB2"/>
    <w:rsid w:val="00701FD3"/>
    <w:rsid w:val="00702004"/>
    <w:rsid w:val="0070205D"/>
    <w:rsid w:val="007029CA"/>
    <w:rsid w:val="00702F29"/>
    <w:rsid w:val="00703405"/>
    <w:rsid w:val="00703870"/>
    <w:rsid w:val="00703A26"/>
    <w:rsid w:val="00704038"/>
    <w:rsid w:val="007040FD"/>
    <w:rsid w:val="007042F5"/>
    <w:rsid w:val="007046EF"/>
    <w:rsid w:val="00704DED"/>
    <w:rsid w:val="00704FBE"/>
    <w:rsid w:val="007050CC"/>
    <w:rsid w:val="00705F4E"/>
    <w:rsid w:val="007060D5"/>
    <w:rsid w:val="00706290"/>
    <w:rsid w:val="0070642B"/>
    <w:rsid w:val="00706594"/>
    <w:rsid w:val="007066C3"/>
    <w:rsid w:val="007066F9"/>
    <w:rsid w:val="00706AF4"/>
    <w:rsid w:val="00706EE0"/>
    <w:rsid w:val="00707363"/>
    <w:rsid w:val="0070744B"/>
    <w:rsid w:val="0070747E"/>
    <w:rsid w:val="00707721"/>
    <w:rsid w:val="0070772E"/>
    <w:rsid w:val="00707A0B"/>
    <w:rsid w:val="00707C57"/>
    <w:rsid w:val="00707CF6"/>
    <w:rsid w:val="00710698"/>
    <w:rsid w:val="0071090D"/>
    <w:rsid w:val="00711987"/>
    <w:rsid w:val="00711AB4"/>
    <w:rsid w:val="00711ABC"/>
    <w:rsid w:val="00711DBF"/>
    <w:rsid w:val="0071203C"/>
    <w:rsid w:val="00712103"/>
    <w:rsid w:val="00712200"/>
    <w:rsid w:val="00712A44"/>
    <w:rsid w:val="00712B8D"/>
    <w:rsid w:val="0071309B"/>
    <w:rsid w:val="007130B8"/>
    <w:rsid w:val="00713536"/>
    <w:rsid w:val="00713776"/>
    <w:rsid w:val="0071391A"/>
    <w:rsid w:val="00713D8F"/>
    <w:rsid w:val="00713F02"/>
    <w:rsid w:val="00714115"/>
    <w:rsid w:val="007142C3"/>
    <w:rsid w:val="007143D4"/>
    <w:rsid w:val="00714C0E"/>
    <w:rsid w:val="00714D14"/>
    <w:rsid w:val="00714ED3"/>
    <w:rsid w:val="00714FA1"/>
    <w:rsid w:val="0071538A"/>
    <w:rsid w:val="0071566F"/>
    <w:rsid w:val="00715D7C"/>
    <w:rsid w:val="00715E80"/>
    <w:rsid w:val="00716138"/>
    <w:rsid w:val="007161F3"/>
    <w:rsid w:val="00716224"/>
    <w:rsid w:val="0071629B"/>
    <w:rsid w:val="007169DB"/>
    <w:rsid w:val="00716C8D"/>
    <w:rsid w:val="00717A22"/>
    <w:rsid w:val="00717A7B"/>
    <w:rsid w:val="00717A90"/>
    <w:rsid w:val="00717ABA"/>
    <w:rsid w:val="00717FBB"/>
    <w:rsid w:val="0072088B"/>
    <w:rsid w:val="00720914"/>
    <w:rsid w:val="0072097F"/>
    <w:rsid w:val="0072156C"/>
    <w:rsid w:val="0072157A"/>
    <w:rsid w:val="007217B4"/>
    <w:rsid w:val="00721AB1"/>
    <w:rsid w:val="00721DE9"/>
    <w:rsid w:val="00722138"/>
    <w:rsid w:val="00722443"/>
    <w:rsid w:val="00722875"/>
    <w:rsid w:val="007233FC"/>
    <w:rsid w:val="00723618"/>
    <w:rsid w:val="00723690"/>
    <w:rsid w:val="007238D9"/>
    <w:rsid w:val="0072415E"/>
    <w:rsid w:val="00724212"/>
    <w:rsid w:val="007245F4"/>
    <w:rsid w:val="007248AB"/>
    <w:rsid w:val="00724AC4"/>
    <w:rsid w:val="00724BB6"/>
    <w:rsid w:val="00724CD9"/>
    <w:rsid w:val="0072500F"/>
    <w:rsid w:val="007251CC"/>
    <w:rsid w:val="0072554F"/>
    <w:rsid w:val="00726446"/>
    <w:rsid w:val="00726DFB"/>
    <w:rsid w:val="007270A7"/>
    <w:rsid w:val="007276DA"/>
    <w:rsid w:val="00727843"/>
    <w:rsid w:val="00727EE0"/>
    <w:rsid w:val="0073064C"/>
    <w:rsid w:val="00730692"/>
    <w:rsid w:val="007306E5"/>
    <w:rsid w:val="007307F2"/>
    <w:rsid w:val="00730E3D"/>
    <w:rsid w:val="007310E8"/>
    <w:rsid w:val="0073129D"/>
    <w:rsid w:val="007316CB"/>
    <w:rsid w:val="00731A38"/>
    <w:rsid w:val="00732048"/>
    <w:rsid w:val="00732232"/>
    <w:rsid w:val="00732296"/>
    <w:rsid w:val="007326C2"/>
    <w:rsid w:val="00732750"/>
    <w:rsid w:val="0073277C"/>
    <w:rsid w:val="00732C7B"/>
    <w:rsid w:val="00733435"/>
    <w:rsid w:val="00733B8F"/>
    <w:rsid w:val="00733BFE"/>
    <w:rsid w:val="00733F95"/>
    <w:rsid w:val="007340B0"/>
    <w:rsid w:val="0073467D"/>
    <w:rsid w:val="00734776"/>
    <w:rsid w:val="00734994"/>
    <w:rsid w:val="00735968"/>
    <w:rsid w:val="0073662F"/>
    <w:rsid w:val="00736EC3"/>
    <w:rsid w:val="00737222"/>
    <w:rsid w:val="00737F40"/>
    <w:rsid w:val="00740292"/>
    <w:rsid w:val="007403E1"/>
    <w:rsid w:val="0074059D"/>
    <w:rsid w:val="007405C9"/>
    <w:rsid w:val="00740B4A"/>
    <w:rsid w:val="00740CF8"/>
    <w:rsid w:val="00740D5D"/>
    <w:rsid w:val="00740E0F"/>
    <w:rsid w:val="00740F5F"/>
    <w:rsid w:val="00741019"/>
    <w:rsid w:val="007414F2"/>
    <w:rsid w:val="00741897"/>
    <w:rsid w:val="00741A00"/>
    <w:rsid w:val="00741EC1"/>
    <w:rsid w:val="00742383"/>
    <w:rsid w:val="00743414"/>
    <w:rsid w:val="007435F5"/>
    <w:rsid w:val="007437F1"/>
    <w:rsid w:val="00743E22"/>
    <w:rsid w:val="00744A2C"/>
    <w:rsid w:val="00744E6C"/>
    <w:rsid w:val="00744E84"/>
    <w:rsid w:val="00745475"/>
    <w:rsid w:val="00745547"/>
    <w:rsid w:val="00745745"/>
    <w:rsid w:val="0074582E"/>
    <w:rsid w:val="00745B49"/>
    <w:rsid w:val="00745BF0"/>
    <w:rsid w:val="00745C31"/>
    <w:rsid w:val="00746BB3"/>
    <w:rsid w:val="00746ECE"/>
    <w:rsid w:val="00747284"/>
    <w:rsid w:val="007474DC"/>
    <w:rsid w:val="00747BD2"/>
    <w:rsid w:val="00747C8B"/>
    <w:rsid w:val="007500FA"/>
    <w:rsid w:val="007500FF"/>
    <w:rsid w:val="00750475"/>
    <w:rsid w:val="00750892"/>
    <w:rsid w:val="00750C51"/>
    <w:rsid w:val="007515CC"/>
    <w:rsid w:val="00751B97"/>
    <w:rsid w:val="0075278C"/>
    <w:rsid w:val="0075280F"/>
    <w:rsid w:val="007534D1"/>
    <w:rsid w:val="0075397E"/>
    <w:rsid w:val="00753A01"/>
    <w:rsid w:val="00753DC0"/>
    <w:rsid w:val="00753FEC"/>
    <w:rsid w:val="00754271"/>
    <w:rsid w:val="0075499C"/>
    <w:rsid w:val="00755068"/>
    <w:rsid w:val="007551B5"/>
    <w:rsid w:val="00755652"/>
    <w:rsid w:val="0075567D"/>
    <w:rsid w:val="007560A2"/>
    <w:rsid w:val="007561AD"/>
    <w:rsid w:val="00756A89"/>
    <w:rsid w:val="00756AE4"/>
    <w:rsid w:val="00756C4C"/>
    <w:rsid w:val="00756FE2"/>
    <w:rsid w:val="007570BF"/>
    <w:rsid w:val="00757420"/>
    <w:rsid w:val="007575D7"/>
    <w:rsid w:val="00757984"/>
    <w:rsid w:val="00757A8E"/>
    <w:rsid w:val="00757D6F"/>
    <w:rsid w:val="00757DB0"/>
    <w:rsid w:val="00757E31"/>
    <w:rsid w:val="007600A8"/>
    <w:rsid w:val="00760264"/>
    <w:rsid w:val="00760602"/>
    <w:rsid w:val="00760945"/>
    <w:rsid w:val="00760D42"/>
    <w:rsid w:val="00760DCC"/>
    <w:rsid w:val="007617D1"/>
    <w:rsid w:val="007617F9"/>
    <w:rsid w:val="00761C69"/>
    <w:rsid w:val="00761D13"/>
    <w:rsid w:val="00761EFB"/>
    <w:rsid w:val="0076240A"/>
    <w:rsid w:val="0076282E"/>
    <w:rsid w:val="00762CC9"/>
    <w:rsid w:val="00763C14"/>
    <w:rsid w:val="00763DAB"/>
    <w:rsid w:val="0076460C"/>
    <w:rsid w:val="007649F8"/>
    <w:rsid w:val="00764B9B"/>
    <w:rsid w:val="00764BF2"/>
    <w:rsid w:val="00764DBA"/>
    <w:rsid w:val="00765259"/>
    <w:rsid w:val="00765A36"/>
    <w:rsid w:val="00765C91"/>
    <w:rsid w:val="00765DB8"/>
    <w:rsid w:val="00765E06"/>
    <w:rsid w:val="00765F2C"/>
    <w:rsid w:val="00766124"/>
    <w:rsid w:val="007661FD"/>
    <w:rsid w:val="007662FE"/>
    <w:rsid w:val="00766577"/>
    <w:rsid w:val="00766BF1"/>
    <w:rsid w:val="007674BE"/>
    <w:rsid w:val="00767576"/>
    <w:rsid w:val="007675D4"/>
    <w:rsid w:val="00767A3D"/>
    <w:rsid w:val="00767A60"/>
    <w:rsid w:val="00767B1E"/>
    <w:rsid w:val="00767DF8"/>
    <w:rsid w:val="00767E89"/>
    <w:rsid w:val="0077047B"/>
    <w:rsid w:val="007707CD"/>
    <w:rsid w:val="00770B57"/>
    <w:rsid w:val="00770C43"/>
    <w:rsid w:val="00770F9F"/>
    <w:rsid w:val="007710C4"/>
    <w:rsid w:val="00771811"/>
    <w:rsid w:val="00771925"/>
    <w:rsid w:val="00771DD5"/>
    <w:rsid w:val="00772363"/>
    <w:rsid w:val="00772A21"/>
    <w:rsid w:val="00773323"/>
    <w:rsid w:val="007734C1"/>
    <w:rsid w:val="00773636"/>
    <w:rsid w:val="007737B1"/>
    <w:rsid w:val="00773A3D"/>
    <w:rsid w:val="00773B96"/>
    <w:rsid w:val="0077402D"/>
    <w:rsid w:val="00774281"/>
    <w:rsid w:val="00774465"/>
    <w:rsid w:val="0077472B"/>
    <w:rsid w:val="00774980"/>
    <w:rsid w:val="007749DF"/>
    <w:rsid w:val="007753CC"/>
    <w:rsid w:val="007755D6"/>
    <w:rsid w:val="00775687"/>
    <w:rsid w:val="007757D1"/>
    <w:rsid w:val="0077589F"/>
    <w:rsid w:val="00775D42"/>
    <w:rsid w:val="007761DA"/>
    <w:rsid w:val="00776723"/>
    <w:rsid w:val="007767C7"/>
    <w:rsid w:val="00776E40"/>
    <w:rsid w:val="00777341"/>
    <w:rsid w:val="0077746A"/>
    <w:rsid w:val="007779A4"/>
    <w:rsid w:val="00777FC0"/>
    <w:rsid w:val="007805B6"/>
    <w:rsid w:val="0078083B"/>
    <w:rsid w:val="00780D7D"/>
    <w:rsid w:val="00780EEB"/>
    <w:rsid w:val="0078101E"/>
    <w:rsid w:val="007816C2"/>
    <w:rsid w:val="00781715"/>
    <w:rsid w:val="00782398"/>
    <w:rsid w:val="00782664"/>
    <w:rsid w:val="007827B7"/>
    <w:rsid w:val="007829AF"/>
    <w:rsid w:val="00782A54"/>
    <w:rsid w:val="007830E5"/>
    <w:rsid w:val="00783577"/>
    <w:rsid w:val="007835D7"/>
    <w:rsid w:val="0078360E"/>
    <w:rsid w:val="0078437F"/>
    <w:rsid w:val="007849AB"/>
    <w:rsid w:val="00784DAB"/>
    <w:rsid w:val="007850E3"/>
    <w:rsid w:val="007853FB"/>
    <w:rsid w:val="0078541D"/>
    <w:rsid w:val="007856F2"/>
    <w:rsid w:val="00785888"/>
    <w:rsid w:val="00785EDE"/>
    <w:rsid w:val="00786056"/>
    <w:rsid w:val="007864D9"/>
    <w:rsid w:val="0078653A"/>
    <w:rsid w:val="0078663B"/>
    <w:rsid w:val="0078666E"/>
    <w:rsid w:val="007868E2"/>
    <w:rsid w:val="007868F9"/>
    <w:rsid w:val="00786961"/>
    <w:rsid w:val="00787706"/>
    <w:rsid w:val="00787735"/>
    <w:rsid w:val="007878DC"/>
    <w:rsid w:val="00787A6F"/>
    <w:rsid w:val="00790195"/>
    <w:rsid w:val="00790979"/>
    <w:rsid w:val="007909E3"/>
    <w:rsid w:val="00791296"/>
    <w:rsid w:val="00791509"/>
    <w:rsid w:val="00791BD5"/>
    <w:rsid w:val="0079228F"/>
    <w:rsid w:val="007924F0"/>
    <w:rsid w:val="007926CB"/>
    <w:rsid w:val="00792A56"/>
    <w:rsid w:val="00792E85"/>
    <w:rsid w:val="00793245"/>
    <w:rsid w:val="007935B8"/>
    <w:rsid w:val="00793836"/>
    <w:rsid w:val="007939A1"/>
    <w:rsid w:val="00793E03"/>
    <w:rsid w:val="00793E1C"/>
    <w:rsid w:val="007943DD"/>
    <w:rsid w:val="0079457B"/>
    <w:rsid w:val="007949C6"/>
    <w:rsid w:val="00794D2E"/>
    <w:rsid w:val="007952C4"/>
    <w:rsid w:val="00795405"/>
    <w:rsid w:val="00795807"/>
    <w:rsid w:val="007958F9"/>
    <w:rsid w:val="00795960"/>
    <w:rsid w:val="00795A68"/>
    <w:rsid w:val="00795C65"/>
    <w:rsid w:val="007961D5"/>
    <w:rsid w:val="0079653A"/>
    <w:rsid w:val="00796562"/>
    <w:rsid w:val="00796644"/>
    <w:rsid w:val="007967CB"/>
    <w:rsid w:val="00796C09"/>
    <w:rsid w:val="00796F41"/>
    <w:rsid w:val="007976F5"/>
    <w:rsid w:val="00797961"/>
    <w:rsid w:val="00797CE6"/>
    <w:rsid w:val="007A039A"/>
    <w:rsid w:val="007A09B8"/>
    <w:rsid w:val="007A0F11"/>
    <w:rsid w:val="007A1618"/>
    <w:rsid w:val="007A16F0"/>
    <w:rsid w:val="007A1995"/>
    <w:rsid w:val="007A1E0B"/>
    <w:rsid w:val="007A23CE"/>
    <w:rsid w:val="007A27E8"/>
    <w:rsid w:val="007A29A4"/>
    <w:rsid w:val="007A3151"/>
    <w:rsid w:val="007A38FE"/>
    <w:rsid w:val="007A3A5A"/>
    <w:rsid w:val="007A3C74"/>
    <w:rsid w:val="007A3C7F"/>
    <w:rsid w:val="007A4130"/>
    <w:rsid w:val="007A419D"/>
    <w:rsid w:val="007A43BE"/>
    <w:rsid w:val="007A48A4"/>
    <w:rsid w:val="007A49F8"/>
    <w:rsid w:val="007A4AAD"/>
    <w:rsid w:val="007A4ABD"/>
    <w:rsid w:val="007A4CD5"/>
    <w:rsid w:val="007A4D6F"/>
    <w:rsid w:val="007A4E3B"/>
    <w:rsid w:val="007A572B"/>
    <w:rsid w:val="007A57E2"/>
    <w:rsid w:val="007A5DAC"/>
    <w:rsid w:val="007A5EC1"/>
    <w:rsid w:val="007A6523"/>
    <w:rsid w:val="007A67A2"/>
    <w:rsid w:val="007A711D"/>
    <w:rsid w:val="007A74BC"/>
    <w:rsid w:val="007A74C3"/>
    <w:rsid w:val="007A7565"/>
    <w:rsid w:val="007A75BD"/>
    <w:rsid w:val="007A7648"/>
    <w:rsid w:val="007A7F2C"/>
    <w:rsid w:val="007A7F4E"/>
    <w:rsid w:val="007B042A"/>
    <w:rsid w:val="007B04F5"/>
    <w:rsid w:val="007B06D1"/>
    <w:rsid w:val="007B0872"/>
    <w:rsid w:val="007B0ADF"/>
    <w:rsid w:val="007B0F3E"/>
    <w:rsid w:val="007B10CC"/>
    <w:rsid w:val="007B1137"/>
    <w:rsid w:val="007B1358"/>
    <w:rsid w:val="007B14BB"/>
    <w:rsid w:val="007B161E"/>
    <w:rsid w:val="007B16F8"/>
    <w:rsid w:val="007B196D"/>
    <w:rsid w:val="007B1A57"/>
    <w:rsid w:val="007B1BEB"/>
    <w:rsid w:val="007B20FB"/>
    <w:rsid w:val="007B221A"/>
    <w:rsid w:val="007B230F"/>
    <w:rsid w:val="007B2511"/>
    <w:rsid w:val="007B26ED"/>
    <w:rsid w:val="007B27FF"/>
    <w:rsid w:val="007B29A1"/>
    <w:rsid w:val="007B2B0F"/>
    <w:rsid w:val="007B2E81"/>
    <w:rsid w:val="007B34B6"/>
    <w:rsid w:val="007B3CBD"/>
    <w:rsid w:val="007B3D3E"/>
    <w:rsid w:val="007B4004"/>
    <w:rsid w:val="007B4096"/>
    <w:rsid w:val="007B4336"/>
    <w:rsid w:val="007B439C"/>
    <w:rsid w:val="007B43E3"/>
    <w:rsid w:val="007B4801"/>
    <w:rsid w:val="007B56D5"/>
    <w:rsid w:val="007B5876"/>
    <w:rsid w:val="007B58F7"/>
    <w:rsid w:val="007B5B6C"/>
    <w:rsid w:val="007B5E11"/>
    <w:rsid w:val="007B6364"/>
    <w:rsid w:val="007B6F6F"/>
    <w:rsid w:val="007B7115"/>
    <w:rsid w:val="007B71CD"/>
    <w:rsid w:val="007B7B5F"/>
    <w:rsid w:val="007B7BAA"/>
    <w:rsid w:val="007B7C94"/>
    <w:rsid w:val="007B7F4F"/>
    <w:rsid w:val="007B7F57"/>
    <w:rsid w:val="007C05E9"/>
    <w:rsid w:val="007C06AB"/>
    <w:rsid w:val="007C08B2"/>
    <w:rsid w:val="007C09E5"/>
    <w:rsid w:val="007C1199"/>
    <w:rsid w:val="007C1746"/>
    <w:rsid w:val="007C1BD3"/>
    <w:rsid w:val="007C2212"/>
    <w:rsid w:val="007C2493"/>
    <w:rsid w:val="007C2668"/>
    <w:rsid w:val="007C27BF"/>
    <w:rsid w:val="007C38ED"/>
    <w:rsid w:val="007C3CA7"/>
    <w:rsid w:val="007C4393"/>
    <w:rsid w:val="007C44FA"/>
    <w:rsid w:val="007C49AC"/>
    <w:rsid w:val="007C4ABC"/>
    <w:rsid w:val="007C4FB3"/>
    <w:rsid w:val="007C5A71"/>
    <w:rsid w:val="007C5C24"/>
    <w:rsid w:val="007C5EDD"/>
    <w:rsid w:val="007C6103"/>
    <w:rsid w:val="007C6177"/>
    <w:rsid w:val="007C6329"/>
    <w:rsid w:val="007C6428"/>
    <w:rsid w:val="007C683F"/>
    <w:rsid w:val="007C6EE8"/>
    <w:rsid w:val="007C6F12"/>
    <w:rsid w:val="007C739C"/>
    <w:rsid w:val="007C74AC"/>
    <w:rsid w:val="007D04CE"/>
    <w:rsid w:val="007D09FF"/>
    <w:rsid w:val="007D15BE"/>
    <w:rsid w:val="007D1B9D"/>
    <w:rsid w:val="007D2009"/>
    <w:rsid w:val="007D21D7"/>
    <w:rsid w:val="007D22AB"/>
    <w:rsid w:val="007D29A0"/>
    <w:rsid w:val="007D2F73"/>
    <w:rsid w:val="007D31A4"/>
    <w:rsid w:val="007D36A6"/>
    <w:rsid w:val="007D3AFF"/>
    <w:rsid w:val="007D4384"/>
    <w:rsid w:val="007D504A"/>
    <w:rsid w:val="007D5334"/>
    <w:rsid w:val="007D5412"/>
    <w:rsid w:val="007D55CB"/>
    <w:rsid w:val="007D5751"/>
    <w:rsid w:val="007D5A43"/>
    <w:rsid w:val="007D5D2B"/>
    <w:rsid w:val="007D68BB"/>
    <w:rsid w:val="007D6F9E"/>
    <w:rsid w:val="007D70D0"/>
    <w:rsid w:val="007D71C8"/>
    <w:rsid w:val="007D75E2"/>
    <w:rsid w:val="007E02A7"/>
    <w:rsid w:val="007E0616"/>
    <w:rsid w:val="007E077F"/>
    <w:rsid w:val="007E079A"/>
    <w:rsid w:val="007E0CFF"/>
    <w:rsid w:val="007E0D3E"/>
    <w:rsid w:val="007E0EA9"/>
    <w:rsid w:val="007E13D7"/>
    <w:rsid w:val="007E232F"/>
    <w:rsid w:val="007E2353"/>
    <w:rsid w:val="007E3001"/>
    <w:rsid w:val="007E33D2"/>
    <w:rsid w:val="007E38E7"/>
    <w:rsid w:val="007E3B37"/>
    <w:rsid w:val="007E3BD1"/>
    <w:rsid w:val="007E41B9"/>
    <w:rsid w:val="007E43DC"/>
    <w:rsid w:val="007E4605"/>
    <w:rsid w:val="007E4BBE"/>
    <w:rsid w:val="007E4C25"/>
    <w:rsid w:val="007E5048"/>
    <w:rsid w:val="007E54CC"/>
    <w:rsid w:val="007E55E3"/>
    <w:rsid w:val="007E5A31"/>
    <w:rsid w:val="007E5C88"/>
    <w:rsid w:val="007E64EB"/>
    <w:rsid w:val="007E6735"/>
    <w:rsid w:val="007E746C"/>
    <w:rsid w:val="007E7AA5"/>
    <w:rsid w:val="007E7CB2"/>
    <w:rsid w:val="007E7D30"/>
    <w:rsid w:val="007E7E13"/>
    <w:rsid w:val="007E7E4B"/>
    <w:rsid w:val="007F022E"/>
    <w:rsid w:val="007F046B"/>
    <w:rsid w:val="007F0636"/>
    <w:rsid w:val="007F06F1"/>
    <w:rsid w:val="007F07B7"/>
    <w:rsid w:val="007F07E6"/>
    <w:rsid w:val="007F0FD6"/>
    <w:rsid w:val="007F1245"/>
    <w:rsid w:val="007F12B3"/>
    <w:rsid w:val="007F12DB"/>
    <w:rsid w:val="007F145D"/>
    <w:rsid w:val="007F1936"/>
    <w:rsid w:val="007F197D"/>
    <w:rsid w:val="007F1B75"/>
    <w:rsid w:val="007F22A0"/>
    <w:rsid w:val="007F243B"/>
    <w:rsid w:val="007F24A5"/>
    <w:rsid w:val="007F29A8"/>
    <w:rsid w:val="007F34BE"/>
    <w:rsid w:val="007F3714"/>
    <w:rsid w:val="007F38D9"/>
    <w:rsid w:val="007F3B76"/>
    <w:rsid w:val="007F3E65"/>
    <w:rsid w:val="007F3E8E"/>
    <w:rsid w:val="007F4696"/>
    <w:rsid w:val="007F486F"/>
    <w:rsid w:val="007F4921"/>
    <w:rsid w:val="007F498D"/>
    <w:rsid w:val="007F4A4B"/>
    <w:rsid w:val="007F4FA2"/>
    <w:rsid w:val="007F5195"/>
    <w:rsid w:val="007F54B4"/>
    <w:rsid w:val="007F57B9"/>
    <w:rsid w:val="007F5914"/>
    <w:rsid w:val="007F5FC1"/>
    <w:rsid w:val="007F62F1"/>
    <w:rsid w:val="007F6681"/>
    <w:rsid w:val="007F6C36"/>
    <w:rsid w:val="007F6F71"/>
    <w:rsid w:val="007F70BC"/>
    <w:rsid w:val="007F7105"/>
    <w:rsid w:val="007F73AC"/>
    <w:rsid w:val="007F7A1A"/>
    <w:rsid w:val="0080025F"/>
    <w:rsid w:val="008004F2"/>
    <w:rsid w:val="00800A8D"/>
    <w:rsid w:val="00800B74"/>
    <w:rsid w:val="0080101E"/>
    <w:rsid w:val="00801192"/>
    <w:rsid w:val="0080124C"/>
    <w:rsid w:val="00801317"/>
    <w:rsid w:val="0080154E"/>
    <w:rsid w:val="0080189F"/>
    <w:rsid w:val="008018A8"/>
    <w:rsid w:val="00801F1B"/>
    <w:rsid w:val="00802233"/>
    <w:rsid w:val="00802253"/>
    <w:rsid w:val="008027A4"/>
    <w:rsid w:val="008027BA"/>
    <w:rsid w:val="00802E1D"/>
    <w:rsid w:val="00803407"/>
    <w:rsid w:val="00803B0F"/>
    <w:rsid w:val="00804442"/>
    <w:rsid w:val="00805158"/>
    <w:rsid w:val="00805872"/>
    <w:rsid w:val="00805A8B"/>
    <w:rsid w:val="00805ACB"/>
    <w:rsid w:val="008066E4"/>
    <w:rsid w:val="008067BC"/>
    <w:rsid w:val="008068D6"/>
    <w:rsid w:val="00806B3B"/>
    <w:rsid w:val="00806CD6"/>
    <w:rsid w:val="00806CEA"/>
    <w:rsid w:val="00806E47"/>
    <w:rsid w:val="008074AD"/>
    <w:rsid w:val="008102F4"/>
    <w:rsid w:val="0081030D"/>
    <w:rsid w:val="00810660"/>
    <w:rsid w:val="00810E58"/>
    <w:rsid w:val="00810E67"/>
    <w:rsid w:val="008113CC"/>
    <w:rsid w:val="008113D5"/>
    <w:rsid w:val="008119AF"/>
    <w:rsid w:val="008124D7"/>
    <w:rsid w:val="008126B2"/>
    <w:rsid w:val="00812D1D"/>
    <w:rsid w:val="0081344F"/>
    <w:rsid w:val="00813ED7"/>
    <w:rsid w:val="00813F2C"/>
    <w:rsid w:val="0081408E"/>
    <w:rsid w:val="00814357"/>
    <w:rsid w:val="0081514B"/>
    <w:rsid w:val="00815690"/>
    <w:rsid w:val="0081575D"/>
    <w:rsid w:val="008159F2"/>
    <w:rsid w:val="008162EE"/>
    <w:rsid w:val="00816312"/>
    <w:rsid w:val="0081648A"/>
    <w:rsid w:val="00816791"/>
    <w:rsid w:val="00816839"/>
    <w:rsid w:val="00816CBB"/>
    <w:rsid w:val="00816D9B"/>
    <w:rsid w:val="0081701C"/>
    <w:rsid w:val="00817182"/>
    <w:rsid w:val="0081734B"/>
    <w:rsid w:val="00817498"/>
    <w:rsid w:val="00817766"/>
    <w:rsid w:val="008178DA"/>
    <w:rsid w:val="00817A14"/>
    <w:rsid w:val="00817B86"/>
    <w:rsid w:val="00817D25"/>
    <w:rsid w:val="00817DD2"/>
    <w:rsid w:val="008202FD"/>
    <w:rsid w:val="00820563"/>
    <w:rsid w:val="0082067E"/>
    <w:rsid w:val="0082095D"/>
    <w:rsid w:val="00820C3D"/>
    <w:rsid w:val="00820C68"/>
    <w:rsid w:val="00820DDB"/>
    <w:rsid w:val="00821344"/>
    <w:rsid w:val="00821824"/>
    <w:rsid w:val="00821A62"/>
    <w:rsid w:val="00822047"/>
    <w:rsid w:val="008222BB"/>
    <w:rsid w:val="008226C5"/>
    <w:rsid w:val="0082274C"/>
    <w:rsid w:val="0082280B"/>
    <w:rsid w:val="0082338B"/>
    <w:rsid w:val="00823771"/>
    <w:rsid w:val="00823A9E"/>
    <w:rsid w:val="00823AD0"/>
    <w:rsid w:val="00823C54"/>
    <w:rsid w:val="0082417F"/>
    <w:rsid w:val="008252FD"/>
    <w:rsid w:val="00825C28"/>
    <w:rsid w:val="00825C99"/>
    <w:rsid w:val="00825D3F"/>
    <w:rsid w:val="00825D5A"/>
    <w:rsid w:val="00825E6C"/>
    <w:rsid w:val="00825F17"/>
    <w:rsid w:val="008266EC"/>
    <w:rsid w:val="008267B7"/>
    <w:rsid w:val="00826962"/>
    <w:rsid w:val="00826980"/>
    <w:rsid w:val="00826A5D"/>
    <w:rsid w:val="008277E6"/>
    <w:rsid w:val="00827AB9"/>
    <w:rsid w:val="00827B50"/>
    <w:rsid w:val="00827D13"/>
    <w:rsid w:val="0083010F"/>
    <w:rsid w:val="00830A5E"/>
    <w:rsid w:val="00830B31"/>
    <w:rsid w:val="00830BAC"/>
    <w:rsid w:val="00830F3A"/>
    <w:rsid w:val="00830FF7"/>
    <w:rsid w:val="00831059"/>
    <w:rsid w:val="00831196"/>
    <w:rsid w:val="008318C5"/>
    <w:rsid w:val="008319B5"/>
    <w:rsid w:val="00831A72"/>
    <w:rsid w:val="00831A99"/>
    <w:rsid w:val="00831DC8"/>
    <w:rsid w:val="00831FB5"/>
    <w:rsid w:val="0083233F"/>
    <w:rsid w:val="00832D66"/>
    <w:rsid w:val="0083303B"/>
    <w:rsid w:val="00833042"/>
    <w:rsid w:val="008331E5"/>
    <w:rsid w:val="0083325A"/>
    <w:rsid w:val="0083343D"/>
    <w:rsid w:val="008335F2"/>
    <w:rsid w:val="00833D01"/>
    <w:rsid w:val="00834016"/>
    <w:rsid w:val="00834313"/>
    <w:rsid w:val="008345FD"/>
    <w:rsid w:val="00834B9B"/>
    <w:rsid w:val="00834C55"/>
    <w:rsid w:val="00834DD2"/>
    <w:rsid w:val="0083507E"/>
    <w:rsid w:val="008351FB"/>
    <w:rsid w:val="00835265"/>
    <w:rsid w:val="00835A82"/>
    <w:rsid w:val="00835D2F"/>
    <w:rsid w:val="00835E85"/>
    <w:rsid w:val="00835F76"/>
    <w:rsid w:val="00835FF0"/>
    <w:rsid w:val="00836593"/>
    <w:rsid w:val="00836AB5"/>
    <w:rsid w:val="00836B4C"/>
    <w:rsid w:val="00836C0E"/>
    <w:rsid w:val="00836E10"/>
    <w:rsid w:val="0083746F"/>
    <w:rsid w:val="008378EE"/>
    <w:rsid w:val="00837924"/>
    <w:rsid w:val="00837B5A"/>
    <w:rsid w:val="00837B8A"/>
    <w:rsid w:val="00837EB7"/>
    <w:rsid w:val="0084004A"/>
    <w:rsid w:val="008409F0"/>
    <w:rsid w:val="00840DAC"/>
    <w:rsid w:val="00840E3A"/>
    <w:rsid w:val="008410E7"/>
    <w:rsid w:val="00841299"/>
    <w:rsid w:val="00841D12"/>
    <w:rsid w:val="00841D5C"/>
    <w:rsid w:val="00841FB2"/>
    <w:rsid w:val="008420C2"/>
    <w:rsid w:val="00842259"/>
    <w:rsid w:val="008422E2"/>
    <w:rsid w:val="008426F4"/>
    <w:rsid w:val="0084295B"/>
    <w:rsid w:val="00843312"/>
    <w:rsid w:val="008433A3"/>
    <w:rsid w:val="008433CB"/>
    <w:rsid w:val="00843553"/>
    <w:rsid w:val="00843768"/>
    <w:rsid w:val="008437E8"/>
    <w:rsid w:val="00844004"/>
    <w:rsid w:val="00844194"/>
    <w:rsid w:val="008441FD"/>
    <w:rsid w:val="008443B5"/>
    <w:rsid w:val="0084472B"/>
    <w:rsid w:val="00844928"/>
    <w:rsid w:val="00844F2C"/>
    <w:rsid w:val="0084510F"/>
    <w:rsid w:val="00845512"/>
    <w:rsid w:val="008457C8"/>
    <w:rsid w:val="008465E6"/>
    <w:rsid w:val="00846F22"/>
    <w:rsid w:val="0084707B"/>
    <w:rsid w:val="00847220"/>
    <w:rsid w:val="008475EB"/>
    <w:rsid w:val="00847787"/>
    <w:rsid w:val="00847FBF"/>
    <w:rsid w:val="008501E5"/>
    <w:rsid w:val="008505E9"/>
    <w:rsid w:val="00850839"/>
    <w:rsid w:val="0085094E"/>
    <w:rsid w:val="00850E5F"/>
    <w:rsid w:val="008515FE"/>
    <w:rsid w:val="00851706"/>
    <w:rsid w:val="00851715"/>
    <w:rsid w:val="00851960"/>
    <w:rsid w:val="00851975"/>
    <w:rsid w:val="00851B3E"/>
    <w:rsid w:val="00851DF4"/>
    <w:rsid w:val="00852045"/>
    <w:rsid w:val="00853164"/>
    <w:rsid w:val="008534DE"/>
    <w:rsid w:val="00853643"/>
    <w:rsid w:val="008537B7"/>
    <w:rsid w:val="0085386E"/>
    <w:rsid w:val="008539E0"/>
    <w:rsid w:val="00854869"/>
    <w:rsid w:val="00854B27"/>
    <w:rsid w:val="00854B3A"/>
    <w:rsid w:val="00854D06"/>
    <w:rsid w:val="00854FAF"/>
    <w:rsid w:val="00855435"/>
    <w:rsid w:val="0085570B"/>
    <w:rsid w:val="00855E40"/>
    <w:rsid w:val="00856461"/>
    <w:rsid w:val="00856B25"/>
    <w:rsid w:val="00856DDE"/>
    <w:rsid w:val="00856E8F"/>
    <w:rsid w:val="008575DF"/>
    <w:rsid w:val="008605CF"/>
    <w:rsid w:val="00860A37"/>
    <w:rsid w:val="00860D02"/>
    <w:rsid w:val="00860D87"/>
    <w:rsid w:val="00861170"/>
    <w:rsid w:val="00861A07"/>
    <w:rsid w:val="00862B07"/>
    <w:rsid w:val="00863287"/>
    <w:rsid w:val="008632D9"/>
    <w:rsid w:val="00863488"/>
    <w:rsid w:val="008634BF"/>
    <w:rsid w:val="0086382D"/>
    <w:rsid w:val="00863AF0"/>
    <w:rsid w:val="00863CE7"/>
    <w:rsid w:val="00863F3B"/>
    <w:rsid w:val="00864395"/>
    <w:rsid w:val="008644CE"/>
    <w:rsid w:val="00864538"/>
    <w:rsid w:val="00864619"/>
    <w:rsid w:val="0086473E"/>
    <w:rsid w:val="008648C2"/>
    <w:rsid w:val="00864DB3"/>
    <w:rsid w:val="00864EA3"/>
    <w:rsid w:val="00864F0B"/>
    <w:rsid w:val="00865083"/>
    <w:rsid w:val="0086575B"/>
    <w:rsid w:val="00865AD6"/>
    <w:rsid w:val="00866157"/>
    <w:rsid w:val="0086634C"/>
    <w:rsid w:val="00866494"/>
    <w:rsid w:val="0086673C"/>
    <w:rsid w:val="00866AC8"/>
    <w:rsid w:val="008670D7"/>
    <w:rsid w:val="008676F3"/>
    <w:rsid w:val="0086779A"/>
    <w:rsid w:val="00870462"/>
    <w:rsid w:val="008704F6"/>
    <w:rsid w:val="00870777"/>
    <w:rsid w:val="008709B0"/>
    <w:rsid w:val="00870DF9"/>
    <w:rsid w:val="00871217"/>
    <w:rsid w:val="00871E20"/>
    <w:rsid w:val="00872543"/>
    <w:rsid w:val="008728A1"/>
    <w:rsid w:val="00872902"/>
    <w:rsid w:val="00872CB6"/>
    <w:rsid w:val="008732F8"/>
    <w:rsid w:val="008736F6"/>
    <w:rsid w:val="008737FF"/>
    <w:rsid w:val="00873D01"/>
    <w:rsid w:val="00873D5C"/>
    <w:rsid w:val="00873EBA"/>
    <w:rsid w:val="008740C4"/>
    <w:rsid w:val="0087421D"/>
    <w:rsid w:val="008744A6"/>
    <w:rsid w:val="008744C0"/>
    <w:rsid w:val="00874800"/>
    <w:rsid w:val="0087495A"/>
    <w:rsid w:val="00874B35"/>
    <w:rsid w:val="00874FB5"/>
    <w:rsid w:val="0087539A"/>
    <w:rsid w:val="0087562B"/>
    <w:rsid w:val="0087583F"/>
    <w:rsid w:val="00875CAA"/>
    <w:rsid w:val="008760F7"/>
    <w:rsid w:val="008763C0"/>
    <w:rsid w:val="0087671B"/>
    <w:rsid w:val="008769A1"/>
    <w:rsid w:val="00876C8E"/>
    <w:rsid w:val="00877100"/>
    <w:rsid w:val="008773CB"/>
    <w:rsid w:val="00877544"/>
    <w:rsid w:val="008777C7"/>
    <w:rsid w:val="0088012B"/>
    <w:rsid w:val="00880B40"/>
    <w:rsid w:val="008814D7"/>
    <w:rsid w:val="00881738"/>
    <w:rsid w:val="00881CCF"/>
    <w:rsid w:val="00881CF2"/>
    <w:rsid w:val="00881F08"/>
    <w:rsid w:val="008820CA"/>
    <w:rsid w:val="008825B9"/>
    <w:rsid w:val="00882D88"/>
    <w:rsid w:val="00882E99"/>
    <w:rsid w:val="00883A7C"/>
    <w:rsid w:val="0088411B"/>
    <w:rsid w:val="008841CD"/>
    <w:rsid w:val="00884348"/>
    <w:rsid w:val="00884796"/>
    <w:rsid w:val="00884CEF"/>
    <w:rsid w:val="00884D64"/>
    <w:rsid w:val="0088508C"/>
    <w:rsid w:val="008852CB"/>
    <w:rsid w:val="00885379"/>
    <w:rsid w:val="008859FD"/>
    <w:rsid w:val="008860AB"/>
    <w:rsid w:val="008861CC"/>
    <w:rsid w:val="00886481"/>
    <w:rsid w:val="008864DB"/>
    <w:rsid w:val="008866E0"/>
    <w:rsid w:val="008867F1"/>
    <w:rsid w:val="00886A5D"/>
    <w:rsid w:val="00886B4B"/>
    <w:rsid w:val="00886CCA"/>
    <w:rsid w:val="0088720C"/>
    <w:rsid w:val="008872AE"/>
    <w:rsid w:val="0088743F"/>
    <w:rsid w:val="0088792C"/>
    <w:rsid w:val="00887AFA"/>
    <w:rsid w:val="00890035"/>
    <w:rsid w:val="00890041"/>
    <w:rsid w:val="0089028D"/>
    <w:rsid w:val="0089061B"/>
    <w:rsid w:val="0089137F"/>
    <w:rsid w:val="0089138A"/>
    <w:rsid w:val="008914E8"/>
    <w:rsid w:val="00891989"/>
    <w:rsid w:val="008926BF"/>
    <w:rsid w:val="00892718"/>
    <w:rsid w:val="008927B4"/>
    <w:rsid w:val="008927B5"/>
    <w:rsid w:val="0089292C"/>
    <w:rsid w:val="00892966"/>
    <w:rsid w:val="00892994"/>
    <w:rsid w:val="00892CA4"/>
    <w:rsid w:val="00893144"/>
    <w:rsid w:val="008934EF"/>
    <w:rsid w:val="0089392F"/>
    <w:rsid w:val="00893E1E"/>
    <w:rsid w:val="00893E24"/>
    <w:rsid w:val="00893E51"/>
    <w:rsid w:val="00894122"/>
    <w:rsid w:val="00894FFF"/>
    <w:rsid w:val="00895681"/>
    <w:rsid w:val="008956EF"/>
    <w:rsid w:val="008957CC"/>
    <w:rsid w:val="008957D9"/>
    <w:rsid w:val="0089597B"/>
    <w:rsid w:val="00895B9B"/>
    <w:rsid w:val="00895C07"/>
    <w:rsid w:val="00895F7C"/>
    <w:rsid w:val="008962E6"/>
    <w:rsid w:val="00896590"/>
    <w:rsid w:val="0089691B"/>
    <w:rsid w:val="00896B3B"/>
    <w:rsid w:val="00896B83"/>
    <w:rsid w:val="00896FFD"/>
    <w:rsid w:val="00897360"/>
    <w:rsid w:val="008973D1"/>
    <w:rsid w:val="0089747D"/>
    <w:rsid w:val="008975B8"/>
    <w:rsid w:val="0089774A"/>
    <w:rsid w:val="008A03FE"/>
    <w:rsid w:val="008A07B7"/>
    <w:rsid w:val="008A1019"/>
    <w:rsid w:val="008A1106"/>
    <w:rsid w:val="008A1646"/>
    <w:rsid w:val="008A1801"/>
    <w:rsid w:val="008A1AF5"/>
    <w:rsid w:val="008A1EE1"/>
    <w:rsid w:val="008A20AB"/>
    <w:rsid w:val="008A274F"/>
    <w:rsid w:val="008A27D6"/>
    <w:rsid w:val="008A2954"/>
    <w:rsid w:val="008A2DAC"/>
    <w:rsid w:val="008A2DCD"/>
    <w:rsid w:val="008A2EA4"/>
    <w:rsid w:val="008A3421"/>
    <w:rsid w:val="008A37DB"/>
    <w:rsid w:val="008A39DA"/>
    <w:rsid w:val="008A40D8"/>
    <w:rsid w:val="008A48D7"/>
    <w:rsid w:val="008A4E01"/>
    <w:rsid w:val="008A54C1"/>
    <w:rsid w:val="008A54FD"/>
    <w:rsid w:val="008A5F2C"/>
    <w:rsid w:val="008A65F1"/>
    <w:rsid w:val="008A6838"/>
    <w:rsid w:val="008A7134"/>
    <w:rsid w:val="008A73B4"/>
    <w:rsid w:val="008A776D"/>
    <w:rsid w:val="008A7D9B"/>
    <w:rsid w:val="008A7FFC"/>
    <w:rsid w:val="008B0928"/>
    <w:rsid w:val="008B0BE0"/>
    <w:rsid w:val="008B100F"/>
    <w:rsid w:val="008B1838"/>
    <w:rsid w:val="008B201E"/>
    <w:rsid w:val="008B2465"/>
    <w:rsid w:val="008B26FB"/>
    <w:rsid w:val="008B27C5"/>
    <w:rsid w:val="008B28C8"/>
    <w:rsid w:val="008B2A27"/>
    <w:rsid w:val="008B2BA4"/>
    <w:rsid w:val="008B2DD7"/>
    <w:rsid w:val="008B3717"/>
    <w:rsid w:val="008B37CA"/>
    <w:rsid w:val="008B38D7"/>
    <w:rsid w:val="008B42FB"/>
    <w:rsid w:val="008B445A"/>
    <w:rsid w:val="008B45D3"/>
    <w:rsid w:val="008B4641"/>
    <w:rsid w:val="008B49CB"/>
    <w:rsid w:val="008B4AC1"/>
    <w:rsid w:val="008B5014"/>
    <w:rsid w:val="008B5607"/>
    <w:rsid w:val="008B5A1A"/>
    <w:rsid w:val="008B5BF2"/>
    <w:rsid w:val="008B5C87"/>
    <w:rsid w:val="008B6855"/>
    <w:rsid w:val="008B6E64"/>
    <w:rsid w:val="008B744B"/>
    <w:rsid w:val="008B7781"/>
    <w:rsid w:val="008B7794"/>
    <w:rsid w:val="008B7797"/>
    <w:rsid w:val="008B7BD6"/>
    <w:rsid w:val="008B7D35"/>
    <w:rsid w:val="008B7E55"/>
    <w:rsid w:val="008C06EA"/>
    <w:rsid w:val="008C0AFC"/>
    <w:rsid w:val="008C1061"/>
    <w:rsid w:val="008C1129"/>
    <w:rsid w:val="008C19CB"/>
    <w:rsid w:val="008C1BB4"/>
    <w:rsid w:val="008C1C3F"/>
    <w:rsid w:val="008C2613"/>
    <w:rsid w:val="008C29DC"/>
    <w:rsid w:val="008C2DB3"/>
    <w:rsid w:val="008C3172"/>
    <w:rsid w:val="008C36F7"/>
    <w:rsid w:val="008C44D5"/>
    <w:rsid w:val="008C4626"/>
    <w:rsid w:val="008C46D7"/>
    <w:rsid w:val="008C4941"/>
    <w:rsid w:val="008C49FF"/>
    <w:rsid w:val="008C4D3A"/>
    <w:rsid w:val="008C4FAE"/>
    <w:rsid w:val="008C5318"/>
    <w:rsid w:val="008C5471"/>
    <w:rsid w:val="008C5626"/>
    <w:rsid w:val="008C5646"/>
    <w:rsid w:val="008C585E"/>
    <w:rsid w:val="008C5925"/>
    <w:rsid w:val="008C5BF8"/>
    <w:rsid w:val="008C5FD8"/>
    <w:rsid w:val="008C608D"/>
    <w:rsid w:val="008C6106"/>
    <w:rsid w:val="008C6305"/>
    <w:rsid w:val="008C65C9"/>
    <w:rsid w:val="008C66E2"/>
    <w:rsid w:val="008C6790"/>
    <w:rsid w:val="008C6AE2"/>
    <w:rsid w:val="008C6C0A"/>
    <w:rsid w:val="008C6D42"/>
    <w:rsid w:val="008C7167"/>
    <w:rsid w:val="008C7231"/>
    <w:rsid w:val="008C7341"/>
    <w:rsid w:val="008C751E"/>
    <w:rsid w:val="008C75D1"/>
    <w:rsid w:val="008C76D0"/>
    <w:rsid w:val="008C7891"/>
    <w:rsid w:val="008C7A31"/>
    <w:rsid w:val="008C7B5C"/>
    <w:rsid w:val="008D0140"/>
    <w:rsid w:val="008D021A"/>
    <w:rsid w:val="008D0448"/>
    <w:rsid w:val="008D0844"/>
    <w:rsid w:val="008D0916"/>
    <w:rsid w:val="008D0F20"/>
    <w:rsid w:val="008D10A2"/>
    <w:rsid w:val="008D10B5"/>
    <w:rsid w:val="008D14B5"/>
    <w:rsid w:val="008D156D"/>
    <w:rsid w:val="008D1F3E"/>
    <w:rsid w:val="008D2207"/>
    <w:rsid w:val="008D270B"/>
    <w:rsid w:val="008D2989"/>
    <w:rsid w:val="008D2C8D"/>
    <w:rsid w:val="008D3169"/>
    <w:rsid w:val="008D3998"/>
    <w:rsid w:val="008D3A20"/>
    <w:rsid w:val="008D3B18"/>
    <w:rsid w:val="008D3F0A"/>
    <w:rsid w:val="008D462D"/>
    <w:rsid w:val="008D486E"/>
    <w:rsid w:val="008D4CC8"/>
    <w:rsid w:val="008D521F"/>
    <w:rsid w:val="008D58FA"/>
    <w:rsid w:val="008D5C82"/>
    <w:rsid w:val="008D5CA7"/>
    <w:rsid w:val="008D632B"/>
    <w:rsid w:val="008D6730"/>
    <w:rsid w:val="008D6D69"/>
    <w:rsid w:val="008D6DA7"/>
    <w:rsid w:val="008D7184"/>
    <w:rsid w:val="008D7341"/>
    <w:rsid w:val="008D75D3"/>
    <w:rsid w:val="008D7912"/>
    <w:rsid w:val="008D7FA1"/>
    <w:rsid w:val="008D7FD0"/>
    <w:rsid w:val="008E0349"/>
    <w:rsid w:val="008E06F8"/>
    <w:rsid w:val="008E08C0"/>
    <w:rsid w:val="008E09BE"/>
    <w:rsid w:val="008E0C3E"/>
    <w:rsid w:val="008E0F8C"/>
    <w:rsid w:val="008E190A"/>
    <w:rsid w:val="008E2441"/>
    <w:rsid w:val="008E252A"/>
    <w:rsid w:val="008E2742"/>
    <w:rsid w:val="008E3083"/>
    <w:rsid w:val="008E3146"/>
    <w:rsid w:val="008E3533"/>
    <w:rsid w:val="008E36AC"/>
    <w:rsid w:val="008E3B13"/>
    <w:rsid w:val="008E4723"/>
    <w:rsid w:val="008E48A3"/>
    <w:rsid w:val="008E4A2E"/>
    <w:rsid w:val="008E4A9E"/>
    <w:rsid w:val="008E5190"/>
    <w:rsid w:val="008E5563"/>
    <w:rsid w:val="008E5684"/>
    <w:rsid w:val="008E638B"/>
    <w:rsid w:val="008E63BD"/>
    <w:rsid w:val="008E6823"/>
    <w:rsid w:val="008E6A70"/>
    <w:rsid w:val="008E6C1A"/>
    <w:rsid w:val="008E6CCB"/>
    <w:rsid w:val="008E7584"/>
    <w:rsid w:val="008E7793"/>
    <w:rsid w:val="008E7BB2"/>
    <w:rsid w:val="008E7EDC"/>
    <w:rsid w:val="008E7F33"/>
    <w:rsid w:val="008F00FF"/>
    <w:rsid w:val="008F0469"/>
    <w:rsid w:val="008F07E6"/>
    <w:rsid w:val="008F083F"/>
    <w:rsid w:val="008F0926"/>
    <w:rsid w:val="008F14A5"/>
    <w:rsid w:val="008F1A9E"/>
    <w:rsid w:val="008F1C7C"/>
    <w:rsid w:val="008F1CE6"/>
    <w:rsid w:val="008F1ED2"/>
    <w:rsid w:val="008F1EEA"/>
    <w:rsid w:val="008F1F95"/>
    <w:rsid w:val="008F236E"/>
    <w:rsid w:val="008F25B0"/>
    <w:rsid w:val="008F2773"/>
    <w:rsid w:val="008F27BB"/>
    <w:rsid w:val="008F2CA9"/>
    <w:rsid w:val="008F2D2D"/>
    <w:rsid w:val="008F310E"/>
    <w:rsid w:val="008F33ED"/>
    <w:rsid w:val="008F3710"/>
    <w:rsid w:val="008F3855"/>
    <w:rsid w:val="008F3C91"/>
    <w:rsid w:val="008F3D33"/>
    <w:rsid w:val="008F4865"/>
    <w:rsid w:val="008F4ED1"/>
    <w:rsid w:val="008F53FF"/>
    <w:rsid w:val="008F54CC"/>
    <w:rsid w:val="008F5C75"/>
    <w:rsid w:val="008F5D85"/>
    <w:rsid w:val="008F6195"/>
    <w:rsid w:val="008F6A0B"/>
    <w:rsid w:val="008F6F7F"/>
    <w:rsid w:val="008F6F8E"/>
    <w:rsid w:val="008F7482"/>
    <w:rsid w:val="008F7800"/>
    <w:rsid w:val="008F7892"/>
    <w:rsid w:val="008F7F88"/>
    <w:rsid w:val="0090001D"/>
    <w:rsid w:val="00900097"/>
    <w:rsid w:val="009003E4"/>
    <w:rsid w:val="00900C51"/>
    <w:rsid w:val="0090152A"/>
    <w:rsid w:val="00901775"/>
    <w:rsid w:val="00901AA8"/>
    <w:rsid w:val="00901F0F"/>
    <w:rsid w:val="00902259"/>
    <w:rsid w:val="00902284"/>
    <w:rsid w:val="00902E76"/>
    <w:rsid w:val="00902F2F"/>
    <w:rsid w:val="00902F38"/>
    <w:rsid w:val="009032C6"/>
    <w:rsid w:val="009036AA"/>
    <w:rsid w:val="00904201"/>
    <w:rsid w:val="009044EB"/>
    <w:rsid w:val="00904945"/>
    <w:rsid w:val="00904C2E"/>
    <w:rsid w:val="00904C99"/>
    <w:rsid w:val="00904CEF"/>
    <w:rsid w:val="00904FA4"/>
    <w:rsid w:val="00905306"/>
    <w:rsid w:val="00905B67"/>
    <w:rsid w:val="00905BFF"/>
    <w:rsid w:val="00906228"/>
    <w:rsid w:val="0090651E"/>
    <w:rsid w:val="00906A1C"/>
    <w:rsid w:val="00906C19"/>
    <w:rsid w:val="009073B5"/>
    <w:rsid w:val="0090755B"/>
    <w:rsid w:val="0090796A"/>
    <w:rsid w:val="00907D06"/>
    <w:rsid w:val="00910100"/>
    <w:rsid w:val="00910121"/>
    <w:rsid w:val="0091057B"/>
    <w:rsid w:val="00910736"/>
    <w:rsid w:val="00910753"/>
    <w:rsid w:val="00910B52"/>
    <w:rsid w:val="00910BB4"/>
    <w:rsid w:val="009110F3"/>
    <w:rsid w:val="009112FF"/>
    <w:rsid w:val="0091132B"/>
    <w:rsid w:val="0091190A"/>
    <w:rsid w:val="0091196F"/>
    <w:rsid w:val="00912459"/>
    <w:rsid w:val="0091257A"/>
    <w:rsid w:val="0091280E"/>
    <w:rsid w:val="0091290D"/>
    <w:rsid w:val="00913634"/>
    <w:rsid w:val="009136E3"/>
    <w:rsid w:val="009138E1"/>
    <w:rsid w:val="00913943"/>
    <w:rsid w:val="00913B2B"/>
    <w:rsid w:val="00913FFB"/>
    <w:rsid w:val="00914638"/>
    <w:rsid w:val="0091466F"/>
    <w:rsid w:val="00914857"/>
    <w:rsid w:val="00914936"/>
    <w:rsid w:val="00915500"/>
    <w:rsid w:val="00915885"/>
    <w:rsid w:val="009158AB"/>
    <w:rsid w:val="00915A69"/>
    <w:rsid w:val="00915CC8"/>
    <w:rsid w:val="0091613C"/>
    <w:rsid w:val="00916212"/>
    <w:rsid w:val="00916439"/>
    <w:rsid w:val="00916C08"/>
    <w:rsid w:val="00917B65"/>
    <w:rsid w:val="00917FA8"/>
    <w:rsid w:val="0092001A"/>
    <w:rsid w:val="009201B1"/>
    <w:rsid w:val="00920871"/>
    <w:rsid w:val="00920AD6"/>
    <w:rsid w:val="00920C53"/>
    <w:rsid w:val="00920DC5"/>
    <w:rsid w:val="00921B28"/>
    <w:rsid w:val="0092299A"/>
    <w:rsid w:val="00922C57"/>
    <w:rsid w:val="0092338B"/>
    <w:rsid w:val="009234A9"/>
    <w:rsid w:val="009237B3"/>
    <w:rsid w:val="009243B5"/>
    <w:rsid w:val="0092467F"/>
    <w:rsid w:val="00924699"/>
    <w:rsid w:val="00924E18"/>
    <w:rsid w:val="00925118"/>
    <w:rsid w:val="009255A3"/>
    <w:rsid w:val="00925AD0"/>
    <w:rsid w:val="00925D10"/>
    <w:rsid w:val="00925DA5"/>
    <w:rsid w:val="00925E00"/>
    <w:rsid w:val="0092604A"/>
    <w:rsid w:val="00926329"/>
    <w:rsid w:val="00926670"/>
    <w:rsid w:val="00926AE0"/>
    <w:rsid w:val="00926B7E"/>
    <w:rsid w:val="009272CA"/>
    <w:rsid w:val="0092760F"/>
    <w:rsid w:val="0092780D"/>
    <w:rsid w:val="009279E3"/>
    <w:rsid w:val="00927A44"/>
    <w:rsid w:val="00927F99"/>
    <w:rsid w:val="009301C0"/>
    <w:rsid w:val="0093119F"/>
    <w:rsid w:val="00931347"/>
    <w:rsid w:val="0093187C"/>
    <w:rsid w:val="00931A66"/>
    <w:rsid w:val="00932051"/>
    <w:rsid w:val="00932553"/>
    <w:rsid w:val="00932555"/>
    <w:rsid w:val="009328D0"/>
    <w:rsid w:val="00932F4F"/>
    <w:rsid w:val="009330AE"/>
    <w:rsid w:val="00933121"/>
    <w:rsid w:val="00933568"/>
    <w:rsid w:val="00933724"/>
    <w:rsid w:val="00933B22"/>
    <w:rsid w:val="00933C0A"/>
    <w:rsid w:val="00933D9D"/>
    <w:rsid w:val="00934637"/>
    <w:rsid w:val="00934748"/>
    <w:rsid w:val="00934AB4"/>
    <w:rsid w:val="00934EE8"/>
    <w:rsid w:val="00935130"/>
    <w:rsid w:val="00935A08"/>
    <w:rsid w:val="00935BEC"/>
    <w:rsid w:val="009360DD"/>
    <w:rsid w:val="00936518"/>
    <w:rsid w:val="0093662B"/>
    <w:rsid w:val="009366E1"/>
    <w:rsid w:val="009368FA"/>
    <w:rsid w:val="00936931"/>
    <w:rsid w:val="00936D6F"/>
    <w:rsid w:val="00936FC7"/>
    <w:rsid w:val="0093735D"/>
    <w:rsid w:val="009373F2"/>
    <w:rsid w:val="009377B5"/>
    <w:rsid w:val="009377F3"/>
    <w:rsid w:val="009378F4"/>
    <w:rsid w:val="00937BE9"/>
    <w:rsid w:val="00937C85"/>
    <w:rsid w:val="00937D05"/>
    <w:rsid w:val="00940547"/>
    <w:rsid w:val="009407C6"/>
    <w:rsid w:val="0094086E"/>
    <w:rsid w:val="009409F6"/>
    <w:rsid w:val="00940C9E"/>
    <w:rsid w:val="009410C9"/>
    <w:rsid w:val="0094115C"/>
    <w:rsid w:val="009414EF"/>
    <w:rsid w:val="009415A7"/>
    <w:rsid w:val="00941745"/>
    <w:rsid w:val="00941C29"/>
    <w:rsid w:val="00941E75"/>
    <w:rsid w:val="00941FAE"/>
    <w:rsid w:val="0094268A"/>
    <w:rsid w:val="009426E5"/>
    <w:rsid w:val="009428AD"/>
    <w:rsid w:val="00942BD7"/>
    <w:rsid w:val="0094318B"/>
    <w:rsid w:val="009439E2"/>
    <w:rsid w:val="00943A18"/>
    <w:rsid w:val="00943A83"/>
    <w:rsid w:val="00944204"/>
    <w:rsid w:val="00944B7E"/>
    <w:rsid w:val="00944D1E"/>
    <w:rsid w:val="00944FFB"/>
    <w:rsid w:val="00945493"/>
    <w:rsid w:val="00945AE0"/>
    <w:rsid w:val="00946344"/>
    <w:rsid w:val="009463F3"/>
    <w:rsid w:val="009464AD"/>
    <w:rsid w:val="009465E3"/>
    <w:rsid w:val="00946728"/>
    <w:rsid w:val="00946835"/>
    <w:rsid w:val="00946ACE"/>
    <w:rsid w:val="00946B78"/>
    <w:rsid w:val="00946C40"/>
    <w:rsid w:val="00946EE6"/>
    <w:rsid w:val="009472CC"/>
    <w:rsid w:val="009476AD"/>
    <w:rsid w:val="00947823"/>
    <w:rsid w:val="00947848"/>
    <w:rsid w:val="0094786B"/>
    <w:rsid w:val="00947A85"/>
    <w:rsid w:val="00947B3C"/>
    <w:rsid w:val="00947EB0"/>
    <w:rsid w:val="00950318"/>
    <w:rsid w:val="00950375"/>
    <w:rsid w:val="009503A0"/>
    <w:rsid w:val="00950707"/>
    <w:rsid w:val="009507C2"/>
    <w:rsid w:val="00950882"/>
    <w:rsid w:val="0095095C"/>
    <w:rsid w:val="00950AFE"/>
    <w:rsid w:val="00950E87"/>
    <w:rsid w:val="00951088"/>
    <w:rsid w:val="009510DF"/>
    <w:rsid w:val="00951431"/>
    <w:rsid w:val="00951766"/>
    <w:rsid w:val="00951780"/>
    <w:rsid w:val="0095190D"/>
    <w:rsid w:val="00951917"/>
    <w:rsid w:val="00951ACB"/>
    <w:rsid w:val="00951CC2"/>
    <w:rsid w:val="00951D58"/>
    <w:rsid w:val="00951ECF"/>
    <w:rsid w:val="0095220B"/>
    <w:rsid w:val="0095261C"/>
    <w:rsid w:val="00952642"/>
    <w:rsid w:val="009528E7"/>
    <w:rsid w:val="009530DC"/>
    <w:rsid w:val="009531FA"/>
    <w:rsid w:val="00953AE9"/>
    <w:rsid w:val="00953AFD"/>
    <w:rsid w:val="00953F12"/>
    <w:rsid w:val="0095401C"/>
    <w:rsid w:val="00954052"/>
    <w:rsid w:val="00954295"/>
    <w:rsid w:val="0095438A"/>
    <w:rsid w:val="009543AB"/>
    <w:rsid w:val="0095471E"/>
    <w:rsid w:val="0095479D"/>
    <w:rsid w:val="009548D1"/>
    <w:rsid w:val="00954910"/>
    <w:rsid w:val="00954CC0"/>
    <w:rsid w:val="0095519C"/>
    <w:rsid w:val="009553CF"/>
    <w:rsid w:val="00955441"/>
    <w:rsid w:val="00955689"/>
    <w:rsid w:val="00955E09"/>
    <w:rsid w:val="0095631C"/>
    <w:rsid w:val="00956CAA"/>
    <w:rsid w:val="00956E97"/>
    <w:rsid w:val="009575CA"/>
    <w:rsid w:val="009576E9"/>
    <w:rsid w:val="009579B6"/>
    <w:rsid w:val="009579E6"/>
    <w:rsid w:val="00960068"/>
    <w:rsid w:val="009600C9"/>
    <w:rsid w:val="0096021A"/>
    <w:rsid w:val="00960525"/>
    <w:rsid w:val="00960AB6"/>
    <w:rsid w:val="009611EB"/>
    <w:rsid w:val="0096175D"/>
    <w:rsid w:val="00961B2A"/>
    <w:rsid w:val="00961CCC"/>
    <w:rsid w:val="00961F0A"/>
    <w:rsid w:val="0096211D"/>
    <w:rsid w:val="0096212F"/>
    <w:rsid w:val="00962131"/>
    <w:rsid w:val="0096238F"/>
    <w:rsid w:val="0096254B"/>
    <w:rsid w:val="00962662"/>
    <w:rsid w:val="00962763"/>
    <w:rsid w:val="009627D5"/>
    <w:rsid w:val="00962801"/>
    <w:rsid w:val="0096313F"/>
    <w:rsid w:val="00963169"/>
    <w:rsid w:val="00963705"/>
    <w:rsid w:val="0096396F"/>
    <w:rsid w:val="00963B26"/>
    <w:rsid w:val="00964160"/>
    <w:rsid w:val="009645D4"/>
    <w:rsid w:val="0096471B"/>
    <w:rsid w:val="009648F6"/>
    <w:rsid w:val="009651A1"/>
    <w:rsid w:val="00965225"/>
    <w:rsid w:val="0096563E"/>
    <w:rsid w:val="009656B1"/>
    <w:rsid w:val="0096576A"/>
    <w:rsid w:val="00965AF1"/>
    <w:rsid w:val="00965D40"/>
    <w:rsid w:val="00966036"/>
    <w:rsid w:val="00966179"/>
    <w:rsid w:val="009661C7"/>
    <w:rsid w:val="00966207"/>
    <w:rsid w:val="0096639E"/>
    <w:rsid w:val="0096693F"/>
    <w:rsid w:val="00966A61"/>
    <w:rsid w:val="00966BA2"/>
    <w:rsid w:val="0096755F"/>
    <w:rsid w:val="00967615"/>
    <w:rsid w:val="0096767B"/>
    <w:rsid w:val="00967B73"/>
    <w:rsid w:val="00967CDC"/>
    <w:rsid w:val="009703E6"/>
    <w:rsid w:val="00970808"/>
    <w:rsid w:val="00970810"/>
    <w:rsid w:val="00970B42"/>
    <w:rsid w:val="00970CA0"/>
    <w:rsid w:val="00970FA4"/>
    <w:rsid w:val="009712E6"/>
    <w:rsid w:val="0097135C"/>
    <w:rsid w:val="009715BF"/>
    <w:rsid w:val="00971941"/>
    <w:rsid w:val="00971AEF"/>
    <w:rsid w:val="00971B15"/>
    <w:rsid w:val="00971F4A"/>
    <w:rsid w:val="00972182"/>
    <w:rsid w:val="0097232F"/>
    <w:rsid w:val="009723F6"/>
    <w:rsid w:val="00972490"/>
    <w:rsid w:val="009729A6"/>
    <w:rsid w:val="00973009"/>
    <w:rsid w:val="009734CB"/>
    <w:rsid w:val="00973A17"/>
    <w:rsid w:val="0097440C"/>
    <w:rsid w:val="009746AD"/>
    <w:rsid w:val="0097545C"/>
    <w:rsid w:val="0097587A"/>
    <w:rsid w:val="00975976"/>
    <w:rsid w:val="00975D96"/>
    <w:rsid w:val="00975FEB"/>
    <w:rsid w:val="0097644F"/>
    <w:rsid w:val="0097673C"/>
    <w:rsid w:val="0097698D"/>
    <w:rsid w:val="00976C6C"/>
    <w:rsid w:val="00977034"/>
    <w:rsid w:val="0097731C"/>
    <w:rsid w:val="00977B5F"/>
    <w:rsid w:val="00977B6E"/>
    <w:rsid w:val="00980552"/>
    <w:rsid w:val="009805FE"/>
    <w:rsid w:val="009806BB"/>
    <w:rsid w:val="0098073B"/>
    <w:rsid w:val="00980D2E"/>
    <w:rsid w:val="00981214"/>
    <w:rsid w:val="009815A5"/>
    <w:rsid w:val="009815CC"/>
    <w:rsid w:val="009816DF"/>
    <w:rsid w:val="00981978"/>
    <w:rsid w:val="00981A33"/>
    <w:rsid w:val="00981A3D"/>
    <w:rsid w:val="00981B9E"/>
    <w:rsid w:val="00981D10"/>
    <w:rsid w:val="009821E7"/>
    <w:rsid w:val="00982403"/>
    <w:rsid w:val="009824B2"/>
    <w:rsid w:val="00982BD6"/>
    <w:rsid w:val="009830FF"/>
    <w:rsid w:val="00983173"/>
    <w:rsid w:val="00983271"/>
    <w:rsid w:val="0098346A"/>
    <w:rsid w:val="00983C68"/>
    <w:rsid w:val="00983E44"/>
    <w:rsid w:val="00984048"/>
    <w:rsid w:val="009856E4"/>
    <w:rsid w:val="00986003"/>
    <w:rsid w:val="009860DC"/>
    <w:rsid w:val="009865E8"/>
    <w:rsid w:val="00986D2D"/>
    <w:rsid w:val="009872C4"/>
    <w:rsid w:val="00987BA3"/>
    <w:rsid w:val="00987D69"/>
    <w:rsid w:val="00990268"/>
    <w:rsid w:val="009904C6"/>
    <w:rsid w:val="00990ABD"/>
    <w:rsid w:val="00990AE1"/>
    <w:rsid w:val="00990B00"/>
    <w:rsid w:val="00990B58"/>
    <w:rsid w:val="00991274"/>
    <w:rsid w:val="009915D9"/>
    <w:rsid w:val="0099173A"/>
    <w:rsid w:val="00991786"/>
    <w:rsid w:val="009917F1"/>
    <w:rsid w:val="009928DF"/>
    <w:rsid w:val="00992FD7"/>
    <w:rsid w:val="009936DB"/>
    <w:rsid w:val="00993808"/>
    <w:rsid w:val="0099389A"/>
    <w:rsid w:val="00993A3B"/>
    <w:rsid w:val="00994840"/>
    <w:rsid w:val="00994DC6"/>
    <w:rsid w:val="00994F55"/>
    <w:rsid w:val="00994FA2"/>
    <w:rsid w:val="00994FB1"/>
    <w:rsid w:val="009955E8"/>
    <w:rsid w:val="0099565F"/>
    <w:rsid w:val="009957AE"/>
    <w:rsid w:val="00995A8A"/>
    <w:rsid w:val="00995B93"/>
    <w:rsid w:val="009960D1"/>
    <w:rsid w:val="00996138"/>
    <w:rsid w:val="009961B1"/>
    <w:rsid w:val="009961FD"/>
    <w:rsid w:val="00996B02"/>
    <w:rsid w:val="00996EBF"/>
    <w:rsid w:val="00996EC8"/>
    <w:rsid w:val="00997DBE"/>
    <w:rsid w:val="00997E3D"/>
    <w:rsid w:val="009A04BB"/>
    <w:rsid w:val="009A05E9"/>
    <w:rsid w:val="009A06FE"/>
    <w:rsid w:val="009A07E2"/>
    <w:rsid w:val="009A0B47"/>
    <w:rsid w:val="009A0EBB"/>
    <w:rsid w:val="009A1769"/>
    <w:rsid w:val="009A1CD5"/>
    <w:rsid w:val="009A26D8"/>
    <w:rsid w:val="009A2FE1"/>
    <w:rsid w:val="009A32FB"/>
    <w:rsid w:val="009A3883"/>
    <w:rsid w:val="009A3A6F"/>
    <w:rsid w:val="009A3BB7"/>
    <w:rsid w:val="009A3C44"/>
    <w:rsid w:val="009A40CA"/>
    <w:rsid w:val="009A4219"/>
    <w:rsid w:val="009A4826"/>
    <w:rsid w:val="009A4A7C"/>
    <w:rsid w:val="009A57E2"/>
    <w:rsid w:val="009A5D46"/>
    <w:rsid w:val="009A5E58"/>
    <w:rsid w:val="009A61FF"/>
    <w:rsid w:val="009A6224"/>
    <w:rsid w:val="009A6341"/>
    <w:rsid w:val="009A6BBF"/>
    <w:rsid w:val="009A7226"/>
    <w:rsid w:val="009A73C4"/>
    <w:rsid w:val="009A746A"/>
    <w:rsid w:val="009A78F8"/>
    <w:rsid w:val="009A7E04"/>
    <w:rsid w:val="009B04D6"/>
    <w:rsid w:val="009B084D"/>
    <w:rsid w:val="009B0E4E"/>
    <w:rsid w:val="009B1029"/>
    <w:rsid w:val="009B1B16"/>
    <w:rsid w:val="009B1C89"/>
    <w:rsid w:val="009B1F8C"/>
    <w:rsid w:val="009B2001"/>
    <w:rsid w:val="009B2054"/>
    <w:rsid w:val="009B23B3"/>
    <w:rsid w:val="009B2D69"/>
    <w:rsid w:val="009B2E43"/>
    <w:rsid w:val="009B36D0"/>
    <w:rsid w:val="009B3924"/>
    <w:rsid w:val="009B3A0B"/>
    <w:rsid w:val="009B3DE4"/>
    <w:rsid w:val="009B3E63"/>
    <w:rsid w:val="009B4380"/>
    <w:rsid w:val="009B4AE1"/>
    <w:rsid w:val="009B4D67"/>
    <w:rsid w:val="009B4ED8"/>
    <w:rsid w:val="009B5780"/>
    <w:rsid w:val="009B57CD"/>
    <w:rsid w:val="009B5B17"/>
    <w:rsid w:val="009B62FC"/>
    <w:rsid w:val="009B6820"/>
    <w:rsid w:val="009B698A"/>
    <w:rsid w:val="009B6AE4"/>
    <w:rsid w:val="009B6CEB"/>
    <w:rsid w:val="009B70E6"/>
    <w:rsid w:val="009B72C0"/>
    <w:rsid w:val="009B757D"/>
    <w:rsid w:val="009B777F"/>
    <w:rsid w:val="009B78CB"/>
    <w:rsid w:val="009B79C8"/>
    <w:rsid w:val="009B7BB7"/>
    <w:rsid w:val="009B7C18"/>
    <w:rsid w:val="009B7DE8"/>
    <w:rsid w:val="009C035E"/>
    <w:rsid w:val="009C037C"/>
    <w:rsid w:val="009C072F"/>
    <w:rsid w:val="009C0847"/>
    <w:rsid w:val="009C0C73"/>
    <w:rsid w:val="009C0E79"/>
    <w:rsid w:val="009C123F"/>
    <w:rsid w:val="009C1245"/>
    <w:rsid w:val="009C12C8"/>
    <w:rsid w:val="009C13BB"/>
    <w:rsid w:val="009C1618"/>
    <w:rsid w:val="009C16BA"/>
    <w:rsid w:val="009C17C8"/>
    <w:rsid w:val="009C1899"/>
    <w:rsid w:val="009C2694"/>
    <w:rsid w:val="009C2B8A"/>
    <w:rsid w:val="009C2C16"/>
    <w:rsid w:val="009C2EBC"/>
    <w:rsid w:val="009C2F34"/>
    <w:rsid w:val="009C2FFD"/>
    <w:rsid w:val="009C311E"/>
    <w:rsid w:val="009C3188"/>
    <w:rsid w:val="009C33A6"/>
    <w:rsid w:val="009C33FE"/>
    <w:rsid w:val="009C4263"/>
    <w:rsid w:val="009C42CB"/>
    <w:rsid w:val="009C452D"/>
    <w:rsid w:val="009C4682"/>
    <w:rsid w:val="009C4AF5"/>
    <w:rsid w:val="009C4BC0"/>
    <w:rsid w:val="009C5197"/>
    <w:rsid w:val="009C52E2"/>
    <w:rsid w:val="009C5613"/>
    <w:rsid w:val="009C5CD5"/>
    <w:rsid w:val="009C6147"/>
    <w:rsid w:val="009C6DE1"/>
    <w:rsid w:val="009C736C"/>
    <w:rsid w:val="009C74F5"/>
    <w:rsid w:val="009C7751"/>
    <w:rsid w:val="009C7A8C"/>
    <w:rsid w:val="009C7DC6"/>
    <w:rsid w:val="009C7F25"/>
    <w:rsid w:val="009D035F"/>
    <w:rsid w:val="009D06CD"/>
    <w:rsid w:val="009D0DED"/>
    <w:rsid w:val="009D0FF9"/>
    <w:rsid w:val="009D147E"/>
    <w:rsid w:val="009D15D0"/>
    <w:rsid w:val="009D1807"/>
    <w:rsid w:val="009D1CB4"/>
    <w:rsid w:val="009D235A"/>
    <w:rsid w:val="009D2584"/>
    <w:rsid w:val="009D2AE1"/>
    <w:rsid w:val="009D2F0F"/>
    <w:rsid w:val="009D2F91"/>
    <w:rsid w:val="009D32DC"/>
    <w:rsid w:val="009D3D44"/>
    <w:rsid w:val="009D4334"/>
    <w:rsid w:val="009D4384"/>
    <w:rsid w:val="009D46B9"/>
    <w:rsid w:val="009D4E4C"/>
    <w:rsid w:val="009D5033"/>
    <w:rsid w:val="009D52A7"/>
    <w:rsid w:val="009D5BD5"/>
    <w:rsid w:val="009D5D10"/>
    <w:rsid w:val="009D62E0"/>
    <w:rsid w:val="009D663E"/>
    <w:rsid w:val="009D6749"/>
    <w:rsid w:val="009D685B"/>
    <w:rsid w:val="009D690C"/>
    <w:rsid w:val="009D6DC4"/>
    <w:rsid w:val="009D72E2"/>
    <w:rsid w:val="009D7373"/>
    <w:rsid w:val="009D75CA"/>
    <w:rsid w:val="009D77F4"/>
    <w:rsid w:val="009D795B"/>
    <w:rsid w:val="009D7A2B"/>
    <w:rsid w:val="009D7DB0"/>
    <w:rsid w:val="009D7EE5"/>
    <w:rsid w:val="009E065B"/>
    <w:rsid w:val="009E080F"/>
    <w:rsid w:val="009E0977"/>
    <w:rsid w:val="009E0F39"/>
    <w:rsid w:val="009E1015"/>
    <w:rsid w:val="009E1240"/>
    <w:rsid w:val="009E1816"/>
    <w:rsid w:val="009E1953"/>
    <w:rsid w:val="009E1EC4"/>
    <w:rsid w:val="009E2624"/>
    <w:rsid w:val="009E262D"/>
    <w:rsid w:val="009E2A57"/>
    <w:rsid w:val="009E2A7F"/>
    <w:rsid w:val="009E2BFC"/>
    <w:rsid w:val="009E2C74"/>
    <w:rsid w:val="009E2CA9"/>
    <w:rsid w:val="009E37DD"/>
    <w:rsid w:val="009E383F"/>
    <w:rsid w:val="009E38D2"/>
    <w:rsid w:val="009E4405"/>
    <w:rsid w:val="009E527B"/>
    <w:rsid w:val="009E52D9"/>
    <w:rsid w:val="009E59B7"/>
    <w:rsid w:val="009E5F91"/>
    <w:rsid w:val="009E66B2"/>
    <w:rsid w:val="009E6A24"/>
    <w:rsid w:val="009E6BCC"/>
    <w:rsid w:val="009E6C5E"/>
    <w:rsid w:val="009E6DD0"/>
    <w:rsid w:val="009E6E20"/>
    <w:rsid w:val="009E7020"/>
    <w:rsid w:val="009E7126"/>
    <w:rsid w:val="009E7351"/>
    <w:rsid w:val="009E755F"/>
    <w:rsid w:val="009E758C"/>
    <w:rsid w:val="009E7717"/>
    <w:rsid w:val="009E788D"/>
    <w:rsid w:val="009E7D3C"/>
    <w:rsid w:val="009F0103"/>
    <w:rsid w:val="009F0186"/>
    <w:rsid w:val="009F0227"/>
    <w:rsid w:val="009F03F6"/>
    <w:rsid w:val="009F045D"/>
    <w:rsid w:val="009F04A9"/>
    <w:rsid w:val="009F057E"/>
    <w:rsid w:val="009F062E"/>
    <w:rsid w:val="009F0F6E"/>
    <w:rsid w:val="009F0F9E"/>
    <w:rsid w:val="009F110E"/>
    <w:rsid w:val="009F1210"/>
    <w:rsid w:val="009F1336"/>
    <w:rsid w:val="009F1562"/>
    <w:rsid w:val="009F1641"/>
    <w:rsid w:val="009F1AC9"/>
    <w:rsid w:val="009F1B76"/>
    <w:rsid w:val="009F1CE4"/>
    <w:rsid w:val="009F202C"/>
    <w:rsid w:val="009F2346"/>
    <w:rsid w:val="009F236F"/>
    <w:rsid w:val="009F23C8"/>
    <w:rsid w:val="009F23DB"/>
    <w:rsid w:val="009F2930"/>
    <w:rsid w:val="009F37FC"/>
    <w:rsid w:val="009F3C89"/>
    <w:rsid w:val="009F42BD"/>
    <w:rsid w:val="009F42EB"/>
    <w:rsid w:val="009F434B"/>
    <w:rsid w:val="009F47D2"/>
    <w:rsid w:val="009F4A7B"/>
    <w:rsid w:val="009F5120"/>
    <w:rsid w:val="009F515F"/>
    <w:rsid w:val="009F573C"/>
    <w:rsid w:val="009F61B7"/>
    <w:rsid w:val="009F61EB"/>
    <w:rsid w:val="009F67BC"/>
    <w:rsid w:val="009F6BE0"/>
    <w:rsid w:val="009F6BEA"/>
    <w:rsid w:val="009F6DA9"/>
    <w:rsid w:val="009F6F6B"/>
    <w:rsid w:val="009F7295"/>
    <w:rsid w:val="009F7B7A"/>
    <w:rsid w:val="009F7CCD"/>
    <w:rsid w:val="009F7E8A"/>
    <w:rsid w:val="00A009C4"/>
    <w:rsid w:val="00A00B5A"/>
    <w:rsid w:val="00A00DCE"/>
    <w:rsid w:val="00A013B3"/>
    <w:rsid w:val="00A018CC"/>
    <w:rsid w:val="00A01B57"/>
    <w:rsid w:val="00A01EC7"/>
    <w:rsid w:val="00A02A82"/>
    <w:rsid w:val="00A034A2"/>
    <w:rsid w:val="00A03BB7"/>
    <w:rsid w:val="00A03FCB"/>
    <w:rsid w:val="00A04668"/>
    <w:rsid w:val="00A05375"/>
    <w:rsid w:val="00A0540E"/>
    <w:rsid w:val="00A0594A"/>
    <w:rsid w:val="00A05CF7"/>
    <w:rsid w:val="00A05EC3"/>
    <w:rsid w:val="00A05F62"/>
    <w:rsid w:val="00A060E6"/>
    <w:rsid w:val="00A0613F"/>
    <w:rsid w:val="00A0657D"/>
    <w:rsid w:val="00A06656"/>
    <w:rsid w:val="00A06A43"/>
    <w:rsid w:val="00A076D7"/>
    <w:rsid w:val="00A07B78"/>
    <w:rsid w:val="00A10367"/>
    <w:rsid w:val="00A10A39"/>
    <w:rsid w:val="00A10B91"/>
    <w:rsid w:val="00A10DE5"/>
    <w:rsid w:val="00A11A55"/>
    <w:rsid w:val="00A11B12"/>
    <w:rsid w:val="00A11B76"/>
    <w:rsid w:val="00A12266"/>
    <w:rsid w:val="00A123C5"/>
    <w:rsid w:val="00A125F3"/>
    <w:rsid w:val="00A12AF8"/>
    <w:rsid w:val="00A12F74"/>
    <w:rsid w:val="00A1308B"/>
    <w:rsid w:val="00A135CA"/>
    <w:rsid w:val="00A13722"/>
    <w:rsid w:val="00A13794"/>
    <w:rsid w:val="00A139BC"/>
    <w:rsid w:val="00A13F19"/>
    <w:rsid w:val="00A13F49"/>
    <w:rsid w:val="00A1405D"/>
    <w:rsid w:val="00A1406D"/>
    <w:rsid w:val="00A140B1"/>
    <w:rsid w:val="00A14153"/>
    <w:rsid w:val="00A14904"/>
    <w:rsid w:val="00A1496B"/>
    <w:rsid w:val="00A14C73"/>
    <w:rsid w:val="00A14DA0"/>
    <w:rsid w:val="00A14ED2"/>
    <w:rsid w:val="00A153E8"/>
    <w:rsid w:val="00A165D7"/>
    <w:rsid w:val="00A16CE2"/>
    <w:rsid w:val="00A16F72"/>
    <w:rsid w:val="00A1711B"/>
    <w:rsid w:val="00A172BE"/>
    <w:rsid w:val="00A17E9C"/>
    <w:rsid w:val="00A20106"/>
    <w:rsid w:val="00A20573"/>
    <w:rsid w:val="00A20925"/>
    <w:rsid w:val="00A20D5B"/>
    <w:rsid w:val="00A20E2B"/>
    <w:rsid w:val="00A210A6"/>
    <w:rsid w:val="00A211E9"/>
    <w:rsid w:val="00A213C9"/>
    <w:rsid w:val="00A21594"/>
    <w:rsid w:val="00A218F6"/>
    <w:rsid w:val="00A22114"/>
    <w:rsid w:val="00A226CD"/>
    <w:rsid w:val="00A228A2"/>
    <w:rsid w:val="00A22A00"/>
    <w:rsid w:val="00A22AC6"/>
    <w:rsid w:val="00A22ED4"/>
    <w:rsid w:val="00A23976"/>
    <w:rsid w:val="00A23A8F"/>
    <w:rsid w:val="00A23DB5"/>
    <w:rsid w:val="00A258C2"/>
    <w:rsid w:val="00A25C8D"/>
    <w:rsid w:val="00A25F52"/>
    <w:rsid w:val="00A2612B"/>
    <w:rsid w:val="00A2624F"/>
    <w:rsid w:val="00A26481"/>
    <w:rsid w:val="00A26F2D"/>
    <w:rsid w:val="00A270CD"/>
    <w:rsid w:val="00A27D9F"/>
    <w:rsid w:val="00A311AF"/>
    <w:rsid w:val="00A3120D"/>
    <w:rsid w:val="00A3160B"/>
    <w:rsid w:val="00A318E4"/>
    <w:rsid w:val="00A31946"/>
    <w:rsid w:val="00A31A8B"/>
    <w:rsid w:val="00A31C14"/>
    <w:rsid w:val="00A31DB9"/>
    <w:rsid w:val="00A32107"/>
    <w:rsid w:val="00A32193"/>
    <w:rsid w:val="00A32224"/>
    <w:rsid w:val="00A32410"/>
    <w:rsid w:val="00A32E1B"/>
    <w:rsid w:val="00A3336D"/>
    <w:rsid w:val="00A33434"/>
    <w:rsid w:val="00A336C1"/>
    <w:rsid w:val="00A33A74"/>
    <w:rsid w:val="00A33B15"/>
    <w:rsid w:val="00A33C93"/>
    <w:rsid w:val="00A33E4A"/>
    <w:rsid w:val="00A340DA"/>
    <w:rsid w:val="00A3507F"/>
    <w:rsid w:val="00A35F6B"/>
    <w:rsid w:val="00A35FAA"/>
    <w:rsid w:val="00A364D8"/>
    <w:rsid w:val="00A36557"/>
    <w:rsid w:val="00A365E0"/>
    <w:rsid w:val="00A36629"/>
    <w:rsid w:val="00A36D7B"/>
    <w:rsid w:val="00A37322"/>
    <w:rsid w:val="00A3796B"/>
    <w:rsid w:val="00A379A6"/>
    <w:rsid w:val="00A404AA"/>
    <w:rsid w:val="00A404D4"/>
    <w:rsid w:val="00A4086C"/>
    <w:rsid w:val="00A40A93"/>
    <w:rsid w:val="00A40B34"/>
    <w:rsid w:val="00A40C2F"/>
    <w:rsid w:val="00A41054"/>
    <w:rsid w:val="00A41674"/>
    <w:rsid w:val="00A41892"/>
    <w:rsid w:val="00A41C34"/>
    <w:rsid w:val="00A41C95"/>
    <w:rsid w:val="00A4220A"/>
    <w:rsid w:val="00A4226A"/>
    <w:rsid w:val="00A4233A"/>
    <w:rsid w:val="00A42C14"/>
    <w:rsid w:val="00A42CC9"/>
    <w:rsid w:val="00A432AF"/>
    <w:rsid w:val="00A43391"/>
    <w:rsid w:val="00A43598"/>
    <w:rsid w:val="00A439BD"/>
    <w:rsid w:val="00A43D36"/>
    <w:rsid w:val="00A43D47"/>
    <w:rsid w:val="00A43EE6"/>
    <w:rsid w:val="00A43FD0"/>
    <w:rsid w:val="00A446FD"/>
    <w:rsid w:val="00A4485C"/>
    <w:rsid w:val="00A457C0"/>
    <w:rsid w:val="00A458B2"/>
    <w:rsid w:val="00A4590B"/>
    <w:rsid w:val="00A45C23"/>
    <w:rsid w:val="00A45C87"/>
    <w:rsid w:val="00A45FBA"/>
    <w:rsid w:val="00A45FC5"/>
    <w:rsid w:val="00A461A4"/>
    <w:rsid w:val="00A461F7"/>
    <w:rsid w:val="00A463B4"/>
    <w:rsid w:val="00A4648A"/>
    <w:rsid w:val="00A465A6"/>
    <w:rsid w:val="00A46967"/>
    <w:rsid w:val="00A46BFB"/>
    <w:rsid w:val="00A4713E"/>
    <w:rsid w:val="00A474FB"/>
    <w:rsid w:val="00A4788E"/>
    <w:rsid w:val="00A503D3"/>
    <w:rsid w:val="00A504AF"/>
    <w:rsid w:val="00A50753"/>
    <w:rsid w:val="00A5094D"/>
    <w:rsid w:val="00A5122E"/>
    <w:rsid w:val="00A5167C"/>
    <w:rsid w:val="00A51C1A"/>
    <w:rsid w:val="00A51CC6"/>
    <w:rsid w:val="00A51DE9"/>
    <w:rsid w:val="00A51DF5"/>
    <w:rsid w:val="00A52226"/>
    <w:rsid w:val="00A523E8"/>
    <w:rsid w:val="00A52988"/>
    <w:rsid w:val="00A52A5F"/>
    <w:rsid w:val="00A52CEB"/>
    <w:rsid w:val="00A531A1"/>
    <w:rsid w:val="00A531A5"/>
    <w:rsid w:val="00A532F8"/>
    <w:rsid w:val="00A53501"/>
    <w:rsid w:val="00A536F7"/>
    <w:rsid w:val="00A539AB"/>
    <w:rsid w:val="00A539B9"/>
    <w:rsid w:val="00A53F1A"/>
    <w:rsid w:val="00A544C0"/>
    <w:rsid w:val="00A54AD6"/>
    <w:rsid w:val="00A54F3E"/>
    <w:rsid w:val="00A5507C"/>
    <w:rsid w:val="00A5542A"/>
    <w:rsid w:val="00A5556D"/>
    <w:rsid w:val="00A5558D"/>
    <w:rsid w:val="00A55861"/>
    <w:rsid w:val="00A55BA7"/>
    <w:rsid w:val="00A55D1B"/>
    <w:rsid w:val="00A55D2A"/>
    <w:rsid w:val="00A5611E"/>
    <w:rsid w:val="00A56195"/>
    <w:rsid w:val="00A565BD"/>
    <w:rsid w:val="00A56813"/>
    <w:rsid w:val="00A56A2C"/>
    <w:rsid w:val="00A57AEA"/>
    <w:rsid w:val="00A57CEB"/>
    <w:rsid w:val="00A57F43"/>
    <w:rsid w:val="00A57FEA"/>
    <w:rsid w:val="00A6022A"/>
    <w:rsid w:val="00A603A3"/>
    <w:rsid w:val="00A6071B"/>
    <w:rsid w:val="00A60763"/>
    <w:rsid w:val="00A6090E"/>
    <w:rsid w:val="00A60B67"/>
    <w:rsid w:val="00A61205"/>
    <w:rsid w:val="00A61970"/>
    <w:rsid w:val="00A619E7"/>
    <w:rsid w:val="00A61DBE"/>
    <w:rsid w:val="00A62107"/>
    <w:rsid w:val="00A627BE"/>
    <w:rsid w:val="00A62804"/>
    <w:rsid w:val="00A628B4"/>
    <w:rsid w:val="00A62D58"/>
    <w:rsid w:val="00A63013"/>
    <w:rsid w:val="00A632BC"/>
    <w:rsid w:val="00A6371C"/>
    <w:rsid w:val="00A63E8F"/>
    <w:rsid w:val="00A640E7"/>
    <w:rsid w:val="00A6416B"/>
    <w:rsid w:val="00A64B5B"/>
    <w:rsid w:val="00A655BC"/>
    <w:rsid w:val="00A658F0"/>
    <w:rsid w:val="00A65951"/>
    <w:rsid w:val="00A65A45"/>
    <w:rsid w:val="00A65AA8"/>
    <w:rsid w:val="00A65EDD"/>
    <w:rsid w:val="00A660AC"/>
    <w:rsid w:val="00A661AA"/>
    <w:rsid w:val="00A66385"/>
    <w:rsid w:val="00A66987"/>
    <w:rsid w:val="00A66A2E"/>
    <w:rsid w:val="00A66C2D"/>
    <w:rsid w:val="00A66DB7"/>
    <w:rsid w:val="00A66FDD"/>
    <w:rsid w:val="00A67383"/>
    <w:rsid w:val="00A674CF"/>
    <w:rsid w:val="00A6777A"/>
    <w:rsid w:val="00A67C29"/>
    <w:rsid w:val="00A67ED3"/>
    <w:rsid w:val="00A70116"/>
    <w:rsid w:val="00A70144"/>
    <w:rsid w:val="00A70359"/>
    <w:rsid w:val="00A7074F"/>
    <w:rsid w:val="00A709D9"/>
    <w:rsid w:val="00A70A15"/>
    <w:rsid w:val="00A70FC5"/>
    <w:rsid w:val="00A71704"/>
    <w:rsid w:val="00A718D4"/>
    <w:rsid w:val="00A71A82"/>
    <w:rsid w:val="00A71A90"/>
    <w:rsid w:val="00A71B00"/>
    <w:rsid w:val="00A71CD9"/>
    <w:rsid w:val="00A71CE1"/>
    <w:rsid w:val="00A73990"/>
    <w:rsid w:val="00A73B5B"/>
    <w:rsid w:val="00A746BF"/>
    <w:rsid w:val="00A749AD"/>
    <w:rsid w:val="00A74DD0"/>
    <w:rsid w:val="00A74E13"/>
    <w:rsid w:val="00A74FE1"/>
    <w:rsid w:val="00A75282"/>
    <w:rsid w:val="00A75F92"/>
    <w:rsid w:val="00A7600A"/>
    <w:rsid w:val="00A7629C"/>
    <w:rsid w:val="00A76819"/>
    <w:rsid w:val="00A76854"/>
    <w:rsid w:val="00A76CB1"/>
    <w:rsid w:val="00A77280"/>
    <w:rsid w:val="00A7758C"/>
    <w:rsid w:val="00A775C5"/>
    <w:rsid w:val="00A800B1"/>
    <w:rsid w:val="00A800EA"/>
    <w:rsid w:val="00A8028F"/>
    <w:rsid w:val="00A80FBE"/>
    <w:rsid w:val="00A81185"/>
    <w:rsid w:val="00A81B6A"/>
    <w:rsid w:val="00A81C87"/>
    <w:rsid w:val="00A82017"/>
    <w:rsid w:val="00A829B4"/>
    <w:rsid w:val="00A830D5"/>
    <w:rsid w:val="00A836B6"/>
    <w:rsid w:val="00A8393F"/>
    <w:rsid w:val="00A83949"/>
    <w:rsid w:val="00A83DB4"/>
    <w:rsid w:val="00A84969"/>
    <w:rsid w:val="00A849FA"/>
    <w:rsid w:val="00A85B42"/>
    <w:rsid w:val="00A85E85"/>
    <w:rsid w:val="00A85ED3"/>
    <w:rsid w:val="00A862B5"/>
    <w:rsid w:val="00A8697B"/>
    <w:rsid w:val="00A86BAE"/>
    <w:rsid w:val="00A86D7E"/>
    <w:rsid w:val="00A87247"/>
    <w:rsid w:val="00A877FD"/>
    <w:rsid w:val="00A878A9"/>
    <w:rsid w:val="00A87C59"/>
    <w:rsid w:val="00A87EFF"/>
    <w:rsid w:val="00A90850"/>
    <w:rsid w:val="00A908D0"/>
    <w:rsid w:val="00A90958"/>
    <w:rsid w:val="00A90A8B"/>
    <w:rsid w:val="00A9143D"/>
    <w:rsid w:val="00A91CAD"/>
    <w:rsid w:val="00A91F6A"/>
    <w:rsid w:val="00A922E4"/>
    <w:rsid w:val="00A92436"/>
    <w:rsid w:val="00A92620"/>
    <w:rsid w:val="00A927A4"/>
    <w:rsid w:val="00A92984"/>
    <w:rsid w:val="00A92B31"/>
    <w:rsid w:val="00A92B4B"/>
    <w:rsid w:val="00A9309E"/>
    <w:rsid w:val="00A93319"/>
    <w:rsid w:val="00A9399C"/>
    <w:rsid w:val="00A93ACA"/>
    <w:rsid w:val="00A93DAF"/>
    <w:rsid w:val="00A93E63"/>
    <w:rsid w:val="00A941F1"/>
    <w:rsid w:val="00A94487"/>
    <w:rsid w:val="00A94763"/>
    <w:rsid w:val="00A94A16"/>
    <w:rsid w:val="00A94A85"/>
    <w:rsid w:val="00A9506D"/>
    <w:rsid w:val="00A95325"/>
    <w:rsid w:val="00A953BF"/>
    <w:rsid w:val="00A955D7"/>
    <w:rsid w:val="00A95B06"/>
    <w:rsid w:val="00A95B51"/>
    <w:rsid w:val="00A95EC8"/>
    <w:rsid w:val="00A96012"/>
    <w:rsid w:val="00A9643F"/>
    <w:rsid w:val="00A966C8"/>
    <w:rsid w:val="00A97BB1"/>
    <w:rsid w:val="00A97E7A"/>
    <w:rsid w:val="00AA03AE"/>
    <w:rsid w:val="00AA08A4"/>
    <w:rsid w:val="00AA0F3E"/>
    <w:rsid w:val="00AA12B4"/>
    <w:rsid w:val="00AA13F2"/>
    <w:rsid w:val="00AA162E"/>
    <w:rsid w:val="00AA1B06"/>
    <w:rsid w:val="00AA1BB6"/>
    <w:rsid w:val="00AA1BDB"/>
    <w:rsid w:val="00AA1BFC"/>
    <w:rsid w:val="00AA1DC9"/>
    <w:rsid w:val="00AA213F"/>
    <w:rsid w:val="00AA2274"/>
    <w:rsid w:val="00AA2480"/>
    <w:rsid w:val="00AA2B10"/>
    <w:rsid w:val="00AA3095"/>
    <w:rsid w:val="00AA3763"/>
    <w:rsid w:val="00AA3776"/>
    <w:rsid w:val="00AA396C"/>
    <w:rsid w:val="00AA3CD7"/>
    <w:rsid w:val="00AA3EFE"/>
    <w:rsid w:val="00AA4AA4"/>
    <w:rsid w:val="00AA4AAC"/>
    <w:rsid w:val="00AA5018"/>
    <w:rsid w:val="00AA52E9"/>
    <w:rsid w:val="00AA53C0"/>
    <w:rsid w:val="00AA59DD"/>
    <w:rsid w:val="00AA6034"/>
    <w:rsid w:val="00AA6172"/>
    <w:rsid w:val="00AA61F9"/>
    <w:rsid w:val="00AA6336"/>
    <w:rsid w:val="00AA634E"/>
    <w:rsid w:val="00AA67B8"/>
    <w:rsid w:val="00AA6B9F"/>
    <w:rsid w:val="00AA7385"/>
    <w:rsid w:val="00AA774D"/>
    <w:rsid w:val="00AA7B02"/>
    <w:rsid w:val="00AA7F8F"/>
    <w:rsid w:val="00AB00D6"/>
    <w:rsid w:val="00AB0860"/>
    <w:rsid w:val="00AB0E99"/>
    <w:rsid w:val="00AB0F65"/>
    <w:rsid w:val="00AB11D5"/>
    <w:rsid w:val="00AB1440"/>
    <w:rsid w:val="00AB1901"/>
    <w:rsid w:val="00AB190A"/>
    <w:rsid w:val="00AB1B0D"/>
    <w:rsid w:val="00AB1BA0"/>
    <w:rsid w:val="00AB1D9E"/>
    <w:rsid w:val="00AB25CF"/>
    <w:rsid w:val="00AB28CD"/>
    <w:rsid w:val="00AB2AE9"/>
    <w:rsid w:val="00AB2DA4"/>
    <w:rsid w:val="00AB2F48"/>
    <w:rsid w:val="00AB2FFB"/>
    <w:rsid w:val="00AB322E"/>
    <w:rsid w:val="00AB327F"/>
    <w:rsid w:val="00AB35A2"/>
    <w:rsid w:val="00AB3CD4"/>
    <w:rsid w:val="00AB3E26"/>
    <w:rsid w:val="00AB3FDE"/>
    <w:rsid w:val="00AB42B2"/>
    <w:rsid w:val="00AB47C9"/>
    <w:rsid w:val="00AB4BCC"/>
    <w:rsid w:val="00AB4F4A"/>
    <w:rsid w:val="00AB521A"/>
    <w:rsid w:val="00AB5369"/>
    <w:rsid w:val="00AB5C41"/>
    <w:rsid w:val="00AB5D78"/>
    <w:rsid w:val="00AB60A9"/>
    <w:rsid w:val="00AB6148"/>
    <w:rsid w:val="00AB6656"/>
    <w:rsid w:val="00AB693C"/>
    <w:rsid w:val="00AB6BAA"/>
    <w:rsid w:val="00AB709B"/>
    <w:rsid w:val="00AB751F"/>
    <w:rsid w:val="00AB7B52"/>
    <w:rsid w:val="00AC0621"/>
    <w:rsid w:val="00AC08A1"/>
    <w:rsid w:val="00AC0A95"/>
    <w:rsid w:val="00AC0C9A"/>
    <w:rsid w:val="00AC1478"/>
    <w:rsid w:val="00AC1737"/>
    <w:rsid w:val="00AC1F87"/>
    <w:rsid w:val="00AC2021"/>
    <w:rsid w:val="00AC216B"/>
    <w:rsid w:val="00AC2669"/>
    <w:rsid w:val="00AC28D2"/>
    <w:rsid w:val="00AC2F48"/>
    <w:rsid w:val="00AC3C49"/>
    <w:rsid w:val="00AC3E53"/>
    <w:rsid w:val="00AC40F9"/>
    <w:rsid w:val="00AC4266"/>
    <w:rsid w:val="00AC462C"/>
    <w:rsid w:val="00AC46D2"/>
    <w:rsid w:val="00AC49A4"/>
    <w:rsid w:val="00AC5208"/>
    <w:rsid w:val="00AC5297"/>
    <w:rsid w:val="00AC5477"/>
    <w:rsid w:val="00AC5B04"/>
    <w:rsid w:val="00AC5F98"/>
    <w:rsid w:val="00AC6161"/>
    <w:rsid w:val="00AC62F7"/>
    <w:rsid w:val="00AC694A"/>
    <w:rsid w:val="00AC6EA6"/>
    <w:rsid w:val="00AC7618"/>
    <w:rsid w:val="00AC7A47"/>
    <w:rsid w:val="00AC7E06"/>
    <w:rsid w:val="00AC7FBF"/>
    <w:rsid w:val="00AD0054"/>
    <w:rsid w:val="00AD045F"/>
    <w:rsid w:val="00AD0731"/>
    <w:rsid w:val="00AD0B3C"/>
    <w:rsid w:val="00AD0D72"/>
    <w:rsid w:val="00AD1742"/>
    <w:rsid w:val="00AD17E0"/>
    <w:rsid w:val="00AD1937"/>
    <w:rsid w:val="00AD1ACA"/>
    <w:rsid w:val="00AD1C10"/>
    <w:rsid w:val="00AD1E9D"/>
    <w:rsid w:val="00AD2266"/>
    <w:rsid w:val="00AD26D4"/>
    <w:rsid w:val="00AD29EF"/>
    <w:rsid w:val="00AD2FA6"/>
    <w:rsid w:val="00AD2FD9"/>
    <w:rsid w:val="00AD308E"/>
    <w:rsid w:val="00AD31AF"/>
    <w:rsid w:val="00AD357E"/>
    <w:rsid w:val="00AD35E8"/>
    <w:rsid w:val="00AD40D2"/>
    <w:rsid w:val="00AD41A9"/>
    <w:rsid w:val="00AD4382"/>
    <w:rsid w:val="00AD44A5"/>
    <w:rsid w:val="00AD4661"/>
    <w:rsid w:val="00AD490A"/>
    <w:rsid w:val="00AD4E26"/>
    <w:rsid w:val="00AD5A31"/>
    <w:rsid w:val="00AD5AEB"/>
    <w:rsid w:val="00AD5EDA"/>
    <w:rsid w:val="00AD5F7E"/>
    <w:rsid w:val="00AD6566"/>
    <w:rsid w:val="00AD66BB"/>
    <w:rsid w:val="00AD6ACF"/>
    <w:rsid w:val="00AD6D92"/>
    <w:rsid w:val="00AD7125"/>
    <w:rsid w:val="00AD74AE"/>
    <w:rsid w:val="00AD778D"/>
    <w:rsid w:val="00AD799C"/>
    <w:rsid w:val="00AD7E75"/>
    <w:rsid w:val="00AE01E8"/>
    <w:rsid w:val="00AE02BC"/>
    <w:rsid w:val="00AE066A"/>
    <w:rsid w:val="00AE0918"/>
    <w:rsid w:val="00AE0A5B"/>
    <w:rsid w:val="00AE1265"/>
    <w:rsid w:val="00AE19C9"/>
    <w:rsid w:val="00AE1B83"/>
    <w:rsid w:val="00AE1E5F"/>
    <w:rsid w:val="00AE2140"/>
    <w:rsid w:val="00AE2201"/>
    <w:rsid w:val="00AE2394"/>
    <w:rsid w:val="00AE2602"/>
    <w:rsid w:val="00AE28D6"/>
    <w:rsid w:val="00AE2E38"/>
    <w:rsid w:val="00AE2EA0"/>
    <w:rsid w:val="00AE2F31"/>
    <w:rsid w:val="00AE2FE2"/>
    <w:rsid w:val="00AE31B9"/>
    <w:rsid w:val="00AE31F0"/>
    <w:rsid w:val="00AE34A2"/>
    <w:rsid w:val="00AE37D2"/>
    <w:rsid w:val="00AE37DE"/>
    <w:rsid w:val="00AE38F9"/>
    <w:rsid w:val="00AE392D"/>
    <w:rsid w:val="00AE3F3B"/>
    <w:rsid w:val="00AE418D"/>
    <w:rsid w:val="00AE42E4"/>
    <w:rsid w:val="00AE4D12"/>
    <w:rsid w:val="00AE4E17"/>
    <w:rsid w:val="00AE5454"/>
    <w:rsid w:val="00AE577C"/>
    <w:rsid w:val="00AE580E"/>
    <w:rsid w:val="00AE5D10"/>
    <w:rsid w:val="00AE5D38"/>
    <w:rsid w:val="00AE5D3D"/>
    <w:rsid w:val="00AE631B"/>
    <w:rsid w:val="00AE6880"/>
    <w:rsid w:val="00AE6BD1"/>
    <w:rsid w:val="00AE6BF7"/>
    <w:rsid w:val="00AE6D9A"/>
    <w:rsid w:val="00AE6E70"/>
    <w:rsid w:val="00AE6F5A"/>
    <w:rsid w:val="00AE732F"/>
    <w:rsid w:val="00AF0027"/>
    <w:rsid w:val="00AF059F"/>
    <w:rsid w:val="00AF0663"/>
    <w:rsid w:val="00AF075B"/>
    <w:rsid w:val="00AF0801"/>
    <w:rsid w:val="00AF0AF0"/>
    <w:rsid w:val="00AF0C13"/>
    <w:rsid w:val="00AF0F29"/>
    <w:rsid w:val="00AF11BB"/>
    <w:rsid w:val="00AF138B"/>
    <w:rsid w:val="00AF13E0"/>
    <w:rsid w:val="00AF141C"/>
    <w:rsid w:val="00AF1A0B"/>
    <w:rsid w:val="00AF1AD1"/>
    <w:rsid w:val="00AF1ADF"/>
    <w:rsid w:val="00AF201B"/>
    <w:rsid w:val="00AF2077"/>
    <w:rsid w:val="00AF24DA"/>
    <w:rsid w:val="00AF3072"/>
    <w:rsid w:val="00AF3606"/>
    <w:rsid w:val="00AF36B3"/>
    <w:rsid w:val="00AF40E8"/>
    <w:rsid w:val="00AF4183"/>
    <w:rsid w:val="00AF4294"/>
    <w:rsid w:val="00AF42BD"/>
    <w:rsid w:val="00AF47F2"/>
    <w:rsid w:val="00AF4A90"/>
    <w:rsid w:val="00AF4B3A"/>
    <w:rsid w:val="00AF531E"/>
    <w:rsid w:val="00AF60C3"/>
    <w:rsid w:val="00AF63B9"/>
    <w:rsid w:val="00AF652C"/>
    <w:rsid w:val="00AF65BA"/>
    <w:rsid w:val="00AF67D5"/>
    <w:rsid w:val="00AF68B1"/>
    <w:rsid w:val="00AF6E8C"/>
    <w:rsid w:val="00AF7145"/>
    <w:rsid w:val="00AF73B2"/>
    <w:rsid w:val="00AF758A"/>
    <w:rsid w:val="00AF758D"/>
    <w:rsid w:val="00AF78A7"/>
    <w:rsid w:val="00AF7EC0"/>
    <w:rsid w:val="00AF7FB6"/>
    <w:rsid w:val="00B000BA"/>
    <w:rsid w:val="00B00178"/>
    <w:rsid w:val="00B00216"/>
    <w:rsid w:val="00B01075"/>
    <w:rsid w:val="00B016B3"/>
    <w:rsid w:val="00B01995"/>
    <w:rsid w:val="00B01DBE"/>
    <w:rsid w:val="00B02282"/>
    <w:rsid w:val="00B03113"/>
    <w:rsid w:val="00B03532"/>
    <w:rsid w:val="00B0489F"/>
    <w:rsid w:val="00B04B09"/>
    <w:rsid w:val="00B05218"/>
    <w:rsid w:val="00B055D9"/>
    <w:rsid w:val="00B05803"/>
    <w:rsid w:val="00B05B5F"/>
    <w:rsid w:val="00B0628B"/>
    <w:rsid w:val="00B0629E"/>
    <w:rsid w:val="00B06A59"/>
    <w:rsid w:val="00B06B4C"/>
    <w:rsid w:val="00B06B61"/>
    <w:rsid w:val="00B0711E"/>
    <w:rsid w:val="00B072A1"/>
    <w:rsid w:val="00B07544"/>
    <w:rsid w:val="00B07BFF"/>
    <w:rsid w:val="00B07CD4"/>
    <w:rsid w:val="00B10BC2"/>
    <w:rsid w:val="00B10FC0"/>
    <w:rsid w:val="00B1144E"/>
    <w:rsid w:val="00B1176C"/>
    <w:rsid w:val="00B11804"/>
    <w:rsid w:val="00B1189E"/>
    <w:rsid w:val="00B11FEE"/>
    <w:rsid w:val="00B121D8"/>
    <w:rsid w:val="00B12630"/>
    <w:rsid w:val="00B1271C"/>
    <w:rsid w:val="00B127E5"/>
    <w:rsid w:val="00B127F6"/>
    <w:rsid w:val="00B1288B"/>
    <w:rsid w:val="00B12D1B"/>
    <w:rsid w:val="00B1305F"/>
    <w:rsid w:val="00B13505"/>
    <w:rsid w:val="00B137B9"/>
    <w:rsid w:val="00B139BF"/>
    <w:rsid w:val="00B13ABE"/>
    <w:rsid w:val="00B13E2D"/>
    <w:rsid w:val="00B13E75"/>
    <w:rsid w:val="00B14529"/>
    <w:rsid w:val="00B145AE"/>
    <w:rsid w:val="00B148EB"/>
    <w:rsid w:val="00B15271"/>
    <w:rsid w:val="00B1541A"/>
    <w:rsid w:val="00B1546C"/>
    <w:rsid w:val="00B157BA"/>
    <w:rsid w:val="00B15A42"/>
    <w:rsid w:val="00B15C89"/>
    <w:rsid w:val="00B16DF3"/>
    <w:rsid w:val="00B175A7"/>
    <w:rsid w:val="00B17810"/>
    <w:rsid w:val="00B178DF"/>
    <w:rsid w:val="00B17A78"/>
    <w:rsid w:val="00B17AB3"/>
    <w:rsid w:val="00B20249"/>
    <w:rsid w:val="00B2053A"/>
    <w:rsid w:val="00B2096B"/>
    <w:rsid w:val="00B21233"/>
    <w:rsid w:val="00B213FC"/>
    <w:rsid w:val="00B2145F"/>
    <w:rsid w:val="00B2162A"/>
    <w:rsid w:val="00B21A0D"/>
    <w:rsid w:val="00B21AA7"/>
    <w:rsid w:val="00B21EEF"/>
    <w:rsid w:val="00B22B6C"/>
    <w:rsid w:val="00B22DC2"/>
    <w:rsid w:val="00B22EA2"/>
    <w:rsid w:val="00B2308C"/>
    <w:rsid w:val="00B234F5"/>
    <w:rsid w:val="00B23771"/>
    <w:rsid w:val="00B23778"/>
    <w:rsid w:val="00B23AEC"/>
    <w:rsid w:val="00B23B23"/>
    <w:rsid w:val="00B23BA8"/>
    <w:rsid w:val="00B24200"/>
    <w:rsid w:val="00B2422B"/>
    <w:rsid w:val="00B242A4"/>
    <w:rsid w:val="00B248BA"/>
    <w:rsid w:val="00B24EE9"/>
    <w:rsid w:val="00B25379"/>
    <w:rsid w:val="00B253CB"/>
    <w:rsid w:val="00B2566C"/>
    <w:rsid w:val="00B25678"/>
    <w:rsid w:val="00B258A9"/>
    <w:rsid w:val="00B25966"/>
    <w:rsid w:val="00B25A2D"/>
    <w:rsid w:val="00B25D41"/>
    <w:rsid w:val="00B260ED"/>
    <w:rsid w:val="00B26101"/>
    <w:rsid w:val="00B26737"/>
    <w:rsid w:val="00B26800"/>
    <w:rsid w:val="00B26903"/>
    <w:rsid w:val="00B26A2E"/>
    <w:rsid w:val="00B274EF"/>
    <w:rsid w:val="00B27509"/>
    <w:rsid w:val="00B2754D"/>
    <w:rsid w:val="00B27C7E"/>
    <w:rsid w:val="00B27F76"/>
    <w:rsid w:val="00B30201"/>
    <w:rsid w:val="00B3022E"/>
    <w:rsid w:val="00B30776"/>
    <w:rsid w:val="00B308EA"/>
    <w:rsid w:val="00B30B66"/>
    <w:rsid w:val="00B30BC9"/>
    <w:rsid w:val="00B30BEA"/>
    <w:rsid w:val="00B318FD"/>
    <w:rsid w:val="00B319B3"/>
    <w:rsid w:val="00B31CB2"/>
    <w:rsid w:val="00B3239B"/>
    <w:rsid w:val="00B324A3"/>
    <w:rsid w:val="00B3291A"/>
    <w:rsid w:val="00B338FF"/>
    <w:rsid w:val="00B33DA5"/>
    <w:rsid w:val="00B33ED6"/>
    <w:rsid w:val="00B34742"/>
    <w:rsid w:val="00B348B5"/>
    <w:rsid w:val="00B34B43"/>
    <w:rsid w:val="00B34FE4"/>
    <w:rsid w:val="00B35095"/>
    <w:rsid w:val="00B358EB"/>
    <w:rsid w:val="00B35B98"/>
    <w:rsid w:val="00B3602B"/>
    <w:rsid w:val="00B3661F"/>
    <w:rsid w:val="00B367AE"/>
    <w:rsid w:val="00B36AC4"/>
    <w:rsid w:val="00B3762C"/>
    <w:rsid w:val="00B37AB2"/>
    <w:rsid w:val="00B37DD1"/>
    <w:rsid w:val="00B37EED"/>
    <w:rsid w:val="00B40934"/>
    <w:rsid w:val="00B41641"/>
    <w:rsid w:val="00B41715"/>
    <w:rsid w:val="00B41854"/>
    <w:rsid w:val="00B41A8D"/>
    <w:rsid w:val="00B41D42"/>
    <w:rsid w:val="00B433D1"/>
    <w:rsid w:val="00B4359A"/>
    <w:rsid w:val="00B43727"/>
    <w:rsid w:val="00B441D4"/>
    <w:rsid w:val="00B44202"/>
    <w:rsid w:val="00B4451F"/>
    <w:rsid w:val="00B44527"/>
    <w:rsid w:val="00B445C6"/>
    <w:rsid w:val="00B44862"/>
    <w:rsid w:val="00B44BAC"/>
    <w:rsid w:val="00B44C39"/>
    <w:rsid w:val="00B456B5"/>
    <w:rsid w:val="00B45D92"/>
    <w:rsid w:val="00B45EE7"/>
    <w:rsid w:val="00B45FB7"/>
    <w:rsid w:val="00B4606C"/>
    <w:rsid w:val="00B461B8"/>
    <w:rsid w:val="00B46637"/>
    <w:rsid w:val="00B468ED"/>
    <w:rsid w:val="00B47125"/>
    <w:rsid w:val="00B4717A"/>
    <w:rsid w:val="00B4738C"/>
    <w:rsid w:val="00B47422"/>
    <w:rsid w:val="00B47512"/>
    <w:rsid w:val="00B4788A"/>
    <w:rsid w:val="00B47A98"/>
    <w:rsid w:val="00B47C21"/>
    <w:rsid w:val="00B47E6F"/>
    <w:rsid w:val="00B50546"/>
    <w:rsid w:val="00B506EA"/>
    <w:rsid w:val="00B50C38"/>
    <w:rsid w:val="00B5208D"/>
    <w:rsid w:val="00B5237C"/>
    <w:rsid w:val="00B52828"/>
    <w:rsid w:val="00B52C19"/>
    <w:rsid w:val="00B52DFA"/>
    <w:rsid w:val="00B53020"/>
    <w:rsid w:val="00B53199"/>
    <w:rsid w:val="00B532F9"/>
    <w:rsid w:val="00B5349C"/>
    <w:rsid w:val="00B5363A"/>
    <w:rsid w:val="00B5437E"/>
    <w:rsid w:val="00B5478C"/>
    <w:rsid w:val="00B547EB"/>
    <w:rsid w:val="00B5482C"/>
    <w:rsid w:val="00B54B94"/>
    <w:rsid w:val="00B54C20"/>
    <w:rsid w:val="00B54ED4"/>
    <w:rsid w:val="00B55429"/>
    <w:rsid w:val="00B55CB5"/>
    <w:rsid w:val="00B564B4"/>
    <w:rsid w:val="00B564DF"/>
    <w:rsid w:val="00B565E1"/>
    <w:rsid w:val="00B5679A"/>
    <w:rsid w:val="00B5708F"/>
    <w:rsid w:val="00B570E8"/>
    <w:rsid w:val="00B5718E"/>
    <w:rsid w:val="00B571E5"/>
    <w:rsid w:val="00B57651"/>
    <w:rsid w:val="00B57675"/>
    <w:rsid w:val="00B578D8"/>
    <w:rsid w:val="00B57949"/>
    <w:rsid w:val="00B60142"/>
    <w:rsid w:val="00B6019A"/>
    <w:rsid w:val="00B6033F"/>
    <w:rsid w:val="00B61A4E"/>
    <w:rsid w:val="00B61BDD"/>
    <w:rsid w:val="00B61C01"/>
    <w:rsid w:val="00B61C73"/>
    <w:rsid w:val="00B61D74"/>
    <w:rsid w:val="00B61D93"/>
    <w:rsid w:val="00B623E0"/>
    <w:rsid w:val="00B626B9"/>
    <w:rsid w:val="00B629AA"/>
    <w:rsid w:val="00B62B5A"/>
    <w:rsid w:val="00B630C8"/>
    <w:rsid w:val="00B63265"/>
    <w:rsid w:val="00B6383C"/>
    <w:rsid w:val="00B638F2"/>
    <w:rsid w:val="00B63D2D"/>
    <w:rsid w:val="00B63D2E"/>
    <w:rsid w:val="00B63FC8"/>
    <w:rsid w:val="00B640BE"/>
    <w:rsid w:val="00B6434B"/>
    <w:rsid w:val="00B64368"/>
    <w:rsid w:val="00B647DD"/>
    <w:rsid w:val="00B64840"/>
    <w:rsid w:val="00B64CF6"/>
    <w:rsid w:val="00B6520C"/>
    <w:rsid w:val="00B655E3"/>
    <w:rsid w:val="00B65749"/>
    <w:rsid w:val="00B65A49"/>
    <w:rsid w:val="00B65AC7"/>
    <w:rsid w:val="00B65CA2"/>
    <w:rsid w:val="00B65FF7"/>
    <w:rsid w:val="00B661C2"/>
    <w:rsid w:val="00B6657E"/>
    <w:rsid w:val="00B66688"/>
    <w:rsid w:val="00B667F2"/>
    <w:rsid w:val="00B668D9"/>
    <w:rsid w:val="00B671C9"/>
    <w:rsid w:val="00B67476"/>
    <w:rsid w:val="00B675E7"/>
    <w:rsid w:val="00B6769A"/>
    <w:rsid w:val="00B67BD0"/>
    <w:rsid w:val="00B70036"/>
    <w:rsid w:val="00B700FD"/>
    <w:rsid w:val="00B702FD"/>
    <w:rsid w:val="00B70CD8"/>
    <w:rsid w:val="00B71C8F"/>
    <w:rsid w:val="00B71FC8"/>
    <w:rsid w:val="00B72124"/>
    <w:rsid w:val="00B72439"/>
    <w:rsid w:val="00B7249F"/>
    <w:rsid w:val="00B726D1"/>
    <w:rsid w:val="00B727A7"/>
    <w:rsid w:val="00B727C8"/>
    <w:rsid w:val="00B72F4E"/>
    <w:rsid w:val="00B734EE"/>
    <w:rsid w:val="00B74AA0"/>
    <w:rsid w:val="00B758CD"/>
    <w:rsid w:val="00B76937"/>
    <w:rsid w:val="00B76E4E"/>
    <w:rsid w:val="00B76F1B"/>
    <w:rsid w:val="00B77008"/>
    <w:rsid w:val="00B77253"/>
    <w:rsid w:val="00B777E7"/>
    <w:rsid w:val="00B77EA4"/>
    <w:rsid w:val="00B80184"/>
    <w:rsid w:val="00B80451"/>
    <w:rsid w:val="00B8061C"/>
    <w:rsid w:val="00B806F6"/>
    <w:rsid w:val="00B8085D"/>
    <w:rsid w:val="00B80BA9"/>
    <w:rsid w:val="00B80D74"/>
    <w:rsid w:val="00B8130A"/>
    <w:rsid w:val="00B81311"/>
    <w:rsid w:val="00B81348"/>
    <w:rsid w:val="00B818A4"/>
    <w:rsid w:val="00B818CE"/>
    <w:rsid w:val="00B81A0E"/>
    <w:rsid w:val="00B81FE3"/>
    <w:rsid w:val="00B8250B"/>
    <w:rsid w:val="00B826C9"/>
    <w:rsid w:val="00B82852"/>
    <w:rsid w:val="00B82886"/>
    <w:rsid w:val="00B82991"/>
    <w:rsid w:val="00B82B7B"/>
    <w:rsid w:val="00B82D71"/>
    <w:rsid w:val="00B82E0F"/>
    <w:rsid w:val="00B83093"/>
    <w:rsid w:val="00B83688"/>
    <w:rsid w:val="00B83955"/>
    <w:rsid w:val="00B844A3"/>
    <w:rsid w:val="00B84848"/>
    <w:rsid w:val="00B84BC4"/>
    <w:rsid w:val="00B8593C"/>
    <w:rsid w:val="00B85F33"/>
    <w:rsid w:val="00B866C2"/>
    <w:rsid w:val="00B870C4"/>
    <w:rsid w:val="00B87143"/>
    <w:rsid w:val="00B87C43"/>
    <w:rsid w:val="00B9046D"/>
    <w:rsid w:val="00B9087A"/>
    <w:rsid w:val="00B90BA2"/>
    <w:rsid w:val="00B911A6"/>
    <w:rsid w:val="00B917C3"/>
    <w:rsid w:val="00B918F3"/>
    <w:rsid w:val="00B92137"/>
    <w:rsid w:val="00B9223F"/>
    <w:rsid w:val="00B92240"/>
    <w:rsid w:val="00B9224B"/>
    <w:rsid w:val="00B925E7"/>
    <w:rsid w:val="00B927E1"/>
    <w:rsid w:val="00B92CFF"/>
    <w:rsid w:val="00B9332C"/>
    <w:rsid w:val="00B9332E"/>
    <w:rsid w:val="00B9337E"/>
    <w:rsid w:val="00B933D2"/>
    <w:rsid w:val="00B93F46"/>
    <w:rsid w:val="00B93F4F"/>
    <w:rsid w:val="00B941C2"/>
    <w:rsid w:val="00B946B2"/>
    <w:rsid w:val="00B94960"/>
    <w:rsid w:val="00B94DC1"/>
    <w:rsid w:val="00B94E30"/>
    <w:rsid w:val="00B953C8"/>
    <w:rsid w:val="00B957EB"/>
    <w:rsid w:val="00B95A17"/>
    <w:rsid w:val="00B95AE4"/>
    <w:rsid w:val="00B95BF9"/>
    <w:rsid w:val="00B963FE"/>
    <w:rsid w:val="00B96832"/>
    <w:rsid w:val="00B968FD"/>
    <w:rsid w:val="00B96FAF"/>
    <w:rsid w:val="00B97259"/>
    <w:rsid w:val="00B974CD"/>
    <w:rsid w:val="00B9759F"/>
    <w:rsid w:val="00B97624"/>
    <w:rsid w:val="00B9772C"/>
    <w:rsid w:val="00B97839"/>
    <w:rsid w:val="00BA000B"/>
    <w:rsid w:val="00BA00B4"/>
    <w:rsid w:val="00BA00C7"/>
    <w:rsid w:val="00BA0206"/>
    <w:rsid w:val="00BA0508"/>
    <w:rsid w:val="00BA0759"/>
    <w:rsid w:val="00BA0875"/>
    <w:rsid w:val="00BA0CFD"/>
    <w:rsid w:val="00BA0DCF"/>
    <w:rsid w:val="00BA13D6"/>
    <w:rsid w:val="00BA14FF"/>
    <w:rsid w:val="00BA15B2"/>
    <w:rsid w:val="00BA15DD"/>
    <w:rsid w:val="00BA181B"/>
    <w:rsid w:val="00BA1C34"/>
    <w:rsid w:val="00BA20E2"/>
    <w:rsid w:val="00BA2404"/>
    <w:rsid w:val="00BA26DE"/>
    <w:rsid w:val="00BA278E"/>
    <w:rsid w:val="00BA2A59"/>
    <w:rsid w:val="00BA2D1B"/>
    <w:rsid w:val="00BA2D39"/>
    <w:rsid w:val="00BA2D7C"/>
    <w:rsid w:val="00BA3E0C"/>
    <w:rsid w:val="00BA404D"/>
    <w:rsid w:val="00BA4A5C"/>
    <w:rsid w:val="00BA4AB0"/>
    <w:rsid w:val="00BA4F91"/>
    <w:rsid w:val="00BA5201"/>
    <w:rsid w:val="00BA544D"/>
    <w:rsid w:val="00BA54D5"/>
    <w:rsid w:val="00BA55BF"/>
    <w:rsid w:val="00BA56CE"/>
    <w:rsid w:val="00BA57C7"/>
    <w:rsid w:val="00BA598E"/>
    <w:rsid w:val="00BA5AFF"/>
    <w:rsid w:val="00BA629D"/>
    <w:rsid w:val="00BA65B8"/>
    <w:rsid w:val="00BA6B5C"/>
    <w:rsid w:val="00BA6D6B"/>
    <w:rsid w:val="00BA711E"/>
    <w:rsid w:val="00BA72B0"/>
    <w:rsid w:val="00BA74B2"/>
    <w:rsid w:val="00BA7708"/>
    <w:rsid w:val="00BA7890"/>
    <w:rsid w:val="00BA7A1D"/>
    <w:rsid w:val="00BA7FBA"/>
    <w:rsid w:val="00BB009A"/>
    <w:rsid w:val="00BB05E1"/>
    <w:rsid w:val="00BB099E"/>
    <w:rsid w:val="00BB09F9"/>
    <w:rsid w:val="00BB13BC"/>
    <w:rsid w:val="00BB1664"/>
    <w:rsid w:val="00BB1B5D"/>
    <w:rsid w:val="00BB1BB9"/>
    <w:rsid w:val="00BB225B"/>
    <w:rsid w:val="00BB29AD"/>
    <w:rsid w:val="00BB2A7E"/>
    <w:rsid w:val="00BB315A"/>
    <w:rsid w:val="00BB31AF"/>
    <w:rsid w:val="00BB32B0"/>
    <w:rsid w:val="00BB345E"/>
    <w:rsid w:val="00BB38AE"/>
    <w:rsid w:val="00BB3981"/>
    <w:rsid w:val="00BB3BCD"/>
    <w:rsid w:val="00BB3F61"/>
    <w:rsid w:val="00BB4102"/>
    <w:rsid w:val="00BB41E3"/>
    <w:rsid w:val="00BB4800"/>
    <w:rsid w:val="00BB51C0"/>
    <w:rsid w:val="00BB5216"/>
    <w:rsid w:val="00BB558D"/>
    <w:rsid w:val="00BB55E0"/>
    <w:rsid w:val="00BB5869"/>
    <w:rsid w:val="00BB5A37"/>
    <w:rsid w:val="00BB5B24"/>
    <w:rsid w:val="00BB5CB3"/>
    <w:rsid w:val="00BB5E4D"/>
    <w:rsid w:val="00BB5E96"/>
    <w:rsid w:val="00BB6B02"/>
    <w:rsid w:val="00BB705F"/>
    <w:rsid w:val="00BB73FA"/>
    <w:rsid w:val="00BB76DD"/>
    <w:rsid w:val="00BB7A81"/>
    <w:rsid w:val="00BB7EC3"/>
    <w:rsid w:val="00BB7FA6"/>
    <w:rsid w:val="00BC10FD"/>
    <w:rsid w:val="00BC1586"/>
    <w:rsid w:val="00BC15D5"/>
    <w:rsid w:val="00BC1A1B"/>
    <w:rsid w:val="00BC1B98"/>
    <w:rsid w:val="00BC28E7"/>
    <w:rsid w:val="00BC29A6"/>
    <w:rsid w:val="00BC2A54"/>
    <w:rsid w:val="00BC2E39"/>
    <w:rsid w:val="00BC2FFC"/>
    <w:rsid w:val="00BC32B5"/>
    <w:rsid w:val="00BC43B8"/>
    <w:rsid w:val="00BC464E"/>
    <w:rsid w:val="00BC4B38"/>
    <w:rsid w:val="00BC4CE8"/>
    <w:rsid w:val="00BC4E09"/>
    <w:rsid w:val="00BC4F49"/>
    <w:rsid w:val="00BC51E8"/>
    <w:rsid w:val="00BC53B3"/>
    <w:rsid w:val="00BC5A4C"/>
    <w:rsid w:val="00BC5BB7"/>
    <w:rsid w:val="00BC604B"/>
    <w:rsid w:val="00BC63F3"/>
    <w:rsid w:val="00BC65E8"/>
    <w:rsid w:val="00BC67CF"/>
    <w:rsid w:val="00BC6C89"/>
    <w:rsid w:val="00BC6D0E"/>
    <w:rsid w:val="00BC6DA8"/>
    <w:rsid w:val="00BC70D9"/>
    <w:rsid w:val="00BC73BF"/>
    <w:rsid w:val="00BC76DD"/>
    <w:rsid w:val="00BC7F24"/>
    <w:rsid w:val="00BC7F8B"/>
    <w:rsid w:val="00BD047A"/>
    <w:rsid w:val="00BD05F2"/>
    <w:rsid w:val="00BD149F"/>
    <w:rsid w:val="00BD1912"/>
    <w:rsid w:val="00BD1B3D"/>
    <w:rsid w:val="00BD1CA7"/>
    <w:rsid w:val="00BD2406"/>
    <w:rsid w:val="00BD26CB"/>
    <w:rsid w:val="00BD2A94"/>
    <w:rsid w:val="00BD3086"/>
    <w:rsid w:val="00BD30AD"/>
    <w:rsid w:val="00BD3193"/>
    <w:rsid w:val="00BD320F"/>
    <w:rsid w:val="00BD3432"/>
    <w:rsid w:val="00BD3643"/>
    <w:rsid w:val="00BD3C47"/>
    <w:rsid w:val="00BD3DAC"/>
    <w:rsid w:val="00BD4501"/>
    <w:rsid w:val="00BD4610"/>
    <w:rsid w:val="00BD4684"/>
    <w:rsid w:val="00BD4689"/>
    <w:rsid w:val="00BD48B1"/>
    <w:rsid w:val="00BD4970"/>
    <w:rsid w:val="00BD4E92"/>
    <w:rsid w:val="00BD5258"/>
    <w:rsid w:val="00BD539C"/>
    <w:rsid w:val="00BD5A10"/>
    <w:rsid w:val="00BD61B5"/>
    <w:rsid w:val="00BD6456"/>
    <w:rsid w:val="00BD6EAB"/>
    <w:rsid w:val="00BD7643"/>
    <w:rsid w:val="00BD7650"/>
    <w:rsid w:val="00BD79DD"/>
    <w:rsid w:val="00BE032C"/>
    <w:rsid w:val="00BE0485"/>
    <w:rsid w:val="00BE0B34"/>
    <w:rsid w:val="00BE0BFC"/>
    <w:rsid w:val="00BE12C0"/>
    <w:rsid w:val="00BE1784"/>
    <w:rsid w:val="00BE195B"/>
    <w:rsid w:val="00BE26A4"/>
    <w:rsid w:val="00BE278D"/>
    <w:rsid w:val="00BE29B0"/>
    <w:rsid w:val="00BE2C2A"/>
    <w:rsid w:val="00BE2C67"/>
    <w:rsid w:val="00BE2F80"/>
    <w:rsid w:val="00BE31FB"/>
    <w:rsid w:val="00BE37C6"/>
    <w:rsid w:val="00BE3B20"/>
    <w:rsid w:val="00BE4122"/>
    <w:rsid w:val="00BE45D5"/>
    <w:rsid w:val="00BE4A1B"/>
    <w:rsid w:val="00BE4D59"/>
    <w:rsid w:val="00BE5271"/>
    <w:rsid w:val="00BE586D"/>
    <w:rsid w:val="00BE589A"/>
    <w:rsid w:val="00BE5E4E"/>
    <w:rsid w:val="00BE61E7"/>
    <w:rsid w:val="00BE6278"/>
    <w:rsid w:val="00BE6BA6"/>
    <w:rsid w:val="00BE795F"/>
    <w:rsid w:val="00BF02CA"/>
    <w:rsid w:val="00BF02D5"/>
    <w:rsid w:val="00BF042D"/>
    <w:rsid w:val="00BF0F2E"/>
    <w:rsid w:val="00BF1160"/>
    <w:rsid w:val="00BF1993"/>
    <w:rsid w:val="00BF1D0C"/>
    <w:rsid w:val="00BF1E4E"/>
    <w:rsid w:val="00BF2491"/>
    <w:rsid w:val="00BF3458"/>
    <w:rsid w:val="00BF3C0E"/>
    <w:rsid w:val="00BF4048"/>
    <w:rsid w:val="00BF42F8"/>
    <w:rsid w:val="00BF4C54"/>
    <w:rsid w:val="00BF4F4D"/>
    <w:rsid w:val="00BF4FE8"/>
    <w:rsid w:val="00BF537E"/>
    <w:rsid w:val="00BF539C"/>
    <w:rsid w:val="00BF5D5C"/>
    <w:rsid w:val="00BF5F76"/>
    <w:rsid w:val="00BF5F8D"/>
    <w:rsid w:val="00BF6046"/>
    <w:rsid w:val="00BF6150"/>
    <w:rsid w:val="00BF686D"/>
    <w:rsid w:val="00BF68C5"/>
    <w:rsid w:val="00BF6E44"/>
    <w:rsid w:val="00BF6E50"/>
    <w:rsid w:val="00BF6F48"/>
    <w:rsid w:val="00BF6FDF"/>
    <w:rsid w:val="00BF719B"/>
    <w:rsid w:val="00BF7331"/>
    <w:rsid w:val="00BF7859"/>
    <w:rsid w:val="00C00230"/>
    <w:rsid w:val="00C00C48"/>
    <w:rsid w:val="00C00C7D"/>
    <w:rsid w:val="00C01046"/>
    <w:rsid w:val="00C0137B"/>
    <w:rsid w:val="00C018B2"/>
    <w:rsid w:val="00C02370"/>
    <w:rsid w:val="00C023E0"/>
    <w:rsid w:val="00C0273C"/>
    <w:rsid w:val="00C0299C"/>
    <w:rsid w:val="00C02A6E"/>
    <w:rsid w:val="00C02AB3"/>
    <w:rsid w:val="00C02BDE"/>
    <w:rsid w:val="00C02C61"/>
    <w:rsid w:val="00C02CD1"/>
    <w:rsid w:val="00C039D0"/>
    <w:rsid w:val="00C03F60"/>
    <w:rsid w:val="00C03F94"/>
    <w:rsid w:val="00C0400D"/>
    <w:rsid w:val="00C0439B"/>
    <w:rsid w:val="00C04415"/>
    <w:rsid w:val="00C04719"/>
    <w:rsid w:val="00C04A90"/>
    <w:rsid w:val="00C04DE9"/>
    <w:rsid w:val="00C0540F"/>
    <w:rsid w:val="00C05A8D"/>
    <w:rsid w:val="00C05BEC"/>
    <w:rsid w:val="00C05DE0"/>
    <w:rsid w:val="00C061F9"/>
    <w:rsid w:val="00C062ED"/>
    <w:rsid w:val="00C06711"/>
    <w:rsid w:val="00C07014"/>
    <w:rsid w:val="00C07832"/>
    <w:rsid w:val="00C07957"/>
    <w:rsid w:val="00C079DF"/>
    <w:rsid w:val="00C07F5A"/>
    <w:rsid w:val="00C07F64"/>
    <w:rsid w:val="00C105E0"/>
    <w:rsid w:val="00C106F9"/>
    <w:rsid w:val="00C10876"/>
    <w:rsid w:val="00C10969"/>
    <w:rsid w:val="00C10CB5"/>
    <w:rsid w:val="00C10D94"/>
    <w:rsid w:val="00C113F8"/>
    <w:rsid w:val="00C1169C"/>
    <w:rsid w:val="00C11CB2"/>
    <w:rsid w:val="00C12531"/>
    <w:rsid w:val="00C125E5"/>
    <w:rsid w:val="00C1262C"/>
    <w:rsid w:val="00C12783"/>
    <w:rsid w:val="00C12830"/>
    <w:rsid w:val="00C13137"/>
    <w:rsid w:val="00C13566"/>
    <w:rsid w:val="00C13D70"/>
    <w:rsid w:val="00C13EBA"/>
    <w:rsid w:val="00C13F3A"/>
    <w:rsid w:val="00C1421B"/>
    <w:rsid w:val="00C1468B"/>
    <w:rsid w:val="00C148D8"/>
    <w:rsid w:val="00C153C1"/>
    <w:rsid w:val="00C1554D"/>
    <w:rsid w:val="00C15700"/>
    <w:rsid w:val="00C158E6"/>
    <w:rsid w:val="00C1593E"/>
    <w:rsid w:val="00C159C7"/>
    <w:rsid w:val="00C15D2B"/>
    <w:rsid w:val="00C16483"/>
    <w:rsid w:val="00C1698A"/>
    <w:rsid w:val="00C16A07"/>
    <w:rsid w:val="00C16DC2"/>
    <w:rsid w:val="00C16F39"/>
    <w:rsid w:val="00C17792"/>
    <w:rsid w:val="00C177BF"/>
    <w:rsid w:val="00C17825"/>
    <w:rsid w:val="00C1783C"/>
    <w:rsid w:val="00C179EA"/>
    <w:rsid w:val="00C17C05"/>
    <w:rsid w:val="00C17C82"/>
    <w:rsid w:val="00C17D11"/>
    <w:rsid w:val="00C206E2"/>
    <w:rsid w:val="00C206F6"/>
    <w:rsid w:val="00C20996"/>
    <w:rsid w:val="00C20BD9"/>
    <w:rsid w:val="00C20F9A"/>
    <w:rsid w:val="00C20FEA"/>
    <w:rsid w:val="00C21B48"/>
    <w:rsid w:val="00C2239C"/>
    <w:rsid w:val="00C22778"/>
    <w:rsid w:val="00C22831"/>
    <w:rsid w:val="00C229E4"/>
    <w:rsid w:val="00C231DC"/>
    <w:rsid w:val="00C234C4"/>
    <w:rsid w:val="00C235AB"/>
    <w:rsid w:val="00C237F6"/>
    <w:rsid w:val="00C23937"/>
    <w:rsid w:val="00C23982"/>
    <w:rsid w:val="00C23CD2"/>
    <w:rsid w:val="00C23EEF"/>
    <w:rsid w:val="00C23F51"/>
    <w:rsid w:val="00C245E1"/>
    <w:rsid w:val="00C24848"/>
    <w:rsid w:val="00C24B66"/>
    <w:rsid w:val="00C250B2"/>
    <w:rsid w:val="00C250D4"/>
    <w:rsid w:val="00C251AD"/>
    <w:rsid w:val="00C25900"/>
    <w:rsid w:val="00C2653E"/>
    <w:rsid w:val="00C266E2"/>
    <w:rsid w:val="00C267C3"/>
    <w:rsid w:val="00C2705D"/>
    <w:rsid w:val="00C27AC6"/>
    <w:rsid w:val="00C27E59"/>
    <w:rsid w:val="00C308B8"/>
    <w:rsid w:val="00C30C3F"/>
    <w:rsid w:val="00C32396"/>
    <w:rsid w:val="00C325E7"/>
    <w:rsid w:val="00C33BFF"/>
    <w:rsid w:val="00C33E05"/>
    <w:rsid w:val="00C34047"/>
    <w:rsid w:val="00C3408F"/>
    <w:rsid w:val="00C3498C"/>
    <w:rsid w:val="00C34D3F"/>
    <w:rsid w:val="00C35290"/>
    <w:rsid w:val="00C35724"/>
    <w:rsid w:val="00C357A7"/>
    <w:rsid w:val="00C35844"/>
    <w:rsid w:val="00C36343"/>
    <w:rsid w:val="00C3644A"/>
    <w:rsid w:val="00C36C2C"/>
    <w:rsid w:val="00C36DBB"/>
    <w:rsid w:val="00C36F29"/>
    <w:rsid w:val="00C37462"/>
    <w:rsid w:val="00C377F8"/>
    <w:rsid w:val="00C37805"/>
    <w:rsid w:val="00C37BD0"/>
    <w:rsid w:val="00C37BD5"/>
    <w:rsid w:val="00C37F03"/>
    <w:rsid w:val="00C401CE"/>
    <w:rsid w:val="00C40452"/>
    <w:rsid w:val="00C405F5"/>
    <w:rsid w:val="00C407E2"/>
    <w:rsid w:val="00C408D5"/>
    <w:rsid w:val="00C41028"/>
    <w:rsid w:val="00C41626"/>
    <w:rsid w:val="00C41BE9"/>
    <w:rsid w:val="00C41E80"/>
    <w:rsid w:val="00C42C4F"/>
    <w:rsid w:val="00C42C76"/>
    <w:rsid w:val="00C42CB2"/>
    <w:rsid w:val="00C43483"/>
    <w:rsid w:val="00C4364C"/>
    <w:rsid w:val="00C43703"/>
    <w:rsid w:val="00C43996"/>
    <w:rsid w:val="00C440B3"/>
    <w:rsid w:val="00C448C7"/>
    <w:rsid w:val="00C44AD0"/>
    <w:rsid w:val="00C44D99"/>
    <w:rsid w:val="00C44DB9"/>
    <w:rsid w:val="00C451FB"/>
    <w:rsid w:val="00C454B0"/>
    <w:rsid w:val="00C4575B"/>
    <w:rsid w:val="00C45AB2"/>
    <w:rsid w:val="00C45FB0"/>
    <w:rsid w:val="00C461E0"/>
    <w:rsid w:val="00C462A9"/>
    <w:rsid w:val="00C46482"/>
    <w:rsid w:val="00C4672A"/>
    <w:rsid w:val="00C46980"/>
    <w:rsid w:val="00C469B0"/>
    <w:rsid w:val="00C47147"/>
    <w:rsid w:val="00C473B2"/>
    <w:rsid w:val="00C47494"/>
    <w:rsid w:val="00C4772B"/>
    <w:rsid w:val="00C47B9C"/>
    <w:rsid w:val="00C500B0"/>
    <w:rsid w:val="00C50346"/>
    <w:rsid w:val="00C50764"/>
    <w:rsid w:val="00C509EE"/>
    <w:rsid w:val="00C50A77"/>
    <w:rsid w:val="00C50F5D"/>
    <w:rsid w:val="00C5100E"/>
    <w:rsid w:val="00C51386"/>
    <w:rsid w:val="00C51AAE"/>
    <w:rsid w:val="00C51AF9"/>
    <w:rsid w:val="00C51BE6"/>
    <w:rsid w:val="00C51C71"/>
    <w:rsid w:val="00C51CDB"/>
    <w:rsid w:val="00C520C8"/>
    <w:rsid w:val="00C5211C"/>
    <w:rsid w:val="00C526E0"/>
    <w:rsid w:val="00C5279E"/>
    <w:rsid w:val="00C52B0B"/>
    <w:rsid w:val="00C52CAC"/>
    <w:rsid w:val="00C52E1F"/>
    <w:rsid w:val="00C52EA0"/>
    <w:rsid w:val="00C52FE8"/>
    <w:rsid w:val="00C5307F"/>
    <w:rsid w:val="00C5315B"/>
    <w:rsid w:val="00C53273"/>
    <w:rsid w:val="00C532F2"/>
    <w:rsid w:val="00C534DA"/>
    <w:rsid w:val="00C53B38"/>
    <w:rsid w:val="00C53BE3"/>
    <w:rsid w:val="00C53F66"/>
    <w:rsid w:val="00C5404E"/>
    <w:rsid w:val="00C5434C"/>
    <w:rsid w:val="00C5436E"/>
    <w:rsid w:val="00C544B2"/>
    <w:rsid w:val="00C54A69"/>
    <w:rsid w:val="00C54B0F"/>
    <w:rsid w:val="00C54BB3"/>
    <w:rsid w:val="00C5524C"/>
    <w:rsid w:val="00C55609"/>
    <w:rsid w:val="00C55C7C"/>
    <w:rsid w:val="00C5601F"/>
    <w:rsid w:val="00C56466"/>
    <w:rsid w:val="00C56549"/>
    <w:rsid w:val="00C56597"/>
    <w:rsid w:val="00C56BD6"/>
    <w:rsid w:val="00C56C39"/>
    <w:rsid w:val="00C56CFD"/>
    <w:rsid w:val="00C56E11"/>
    <w:rsid w:val="00C56E2D"/>
    <w:rsid w:val="00C56F5A"/>
    <w:rsid w:val="00C57025"/>
    <w:rsid w:val="00C57135"/>
    <w:rsid w:val="00C57430"/>
    <w:rsid w:val="00C574E7"/>
    <w:rsid w:val="00C57703"/>
    <w:rsid w:val="00C57A5D"/>
    <w:rsid w:val="00C57CC0"/>
    <w:rsid w:val="00C6022A"/>
    <w:rsid w:val="00C608B0"/>
    <w:rsid w:val="00C60BC5"/>
    <w:rsid w:val="00C60F50"/>
    <w:rsid w:val="00C61587"/>
    <w:rsid w:val="00C61733"/>
    <w:rsid w:val="00C61BC2"/>
    <w:rsid w:val="00C61E5F"/>
    <w:rsid w:val="00C61F10"/>
    <w:rsid w:val="00C620B4"/>
    <w:rsid w:val="00C6295A"/>
    <w:rsid w:val="00C62B24"/>
    <w:rsid w:val="00C62BB2"/>
    <w:rsid w:val="00C62CAA"/>
    <w:rsid w:val="00C62E57"/>
    <w:rsid w:val="00C63117"/>
    <w:rsid w:val="00C633F0"/>
    <w:rsid w:val="00C63E60"/>
    <w:rsid w:val="00C64A85"/>
    <w:rsid w:val="00C6578E"/>
    <w:rsid w:val="00C6583F"/>
    <w:rsid w:val="00C658F6"/>
    <w:rsid w:val="00C65967"/>
    <w:rsid w:val="00C659E9"/>
    <w:rsid w:val="00C65C06"/>
    <w:rsid w:val="00C65D19"/>
    <w:rsid w:val="00C66200"/>
    <w:rsid w:val="00C668C7"/>
    <w:rsid w:val="00C668E0"/>
    <w:rsid w:val="00C66B58"/>
    <w:rsid w:val="00C66BAA"/>
    <w:rsid w:val="00C66F77"/>
    <w:rsid w:val="00C66FDC"/>
    <w:rsid w:val="00C66FEF"/>
    <w:rsid w:val="00C670F7"/>
    <w:rsid w:val="00C676BF"/>
    <w:rsid w:val="00C67C46"/>
    <w:rsid w:val="00C67DF0"/>
    <w:rsid w:val="00C70324"/>
    <w:rsid w:val="00C706F4"/>
    <w:rsid w:val="00C7085B"/>
    <w:rsid w:val="00C708BC"/>
    <w:rsid w:val="00C70CA1"/>
    <w:rsid w:val="00C70D77"/>
    <w:rsid w:val="00C70D84"/>
    <w:rsid w:val="00C70E4F"/>
    <w:rsid w:val="00C7155F"/>
    <w:rsid w:val="00C71A37"/>
    <w:rsid w:val="00C71A74"/>
    <w:rsid w:val="00C72034"/>
    <w:rsid w:val="00C72042"/>
    <w:rsid w:val="00C72198"/>
    <w:rsid w:val="00C728DC"/>
    <w:rsid w:val="00C72B2B"/>
    <w:rsid w:val="00C730F3"/>
    <w:rsid w:val="00C736C7"/>
    <w:rsid w:val="00C73819"/>
    <w:rsid w:val="00C7498E"/>
    <w:rsid w:val="00C74FA9"/>
    <w:rsid w:val="00C75987"/>
    <w:rsid w:val="00C7610F"/>
    <w:rsid w:val="00C765FA"/>
    <w:rsid w:val="00C76DD1"/>
    <w:rsid w:val="00C76EA9"/>
    <w:rsid w:val="00C76F41"/>
    <w:rsid w:val="00C77157"/>
    <w:rsid w:val="00C7725F"/>
    <w:rsid w:val="00C776A9"/>
    <w:rsid w:val="00C7778E"/>
    <w:rsid w:val="00C778B8"/>
    <w:rsid w:val="00C77B81"/>
    <w:rsid w:val="00C77D9A"/>
    <w:rsid w:val="00C80558"/>
    <w:rsid w:val="00C80675"/>
    <w:rsid w:val="00C80BB1"/>
    <w:rsid w:val="00C8135B"/>
    <w:rsid w:val="00C8158C"/>
    <w:rsid w:val="00C81B7A"/>
    <w:rsid w:val="00C81FAD"/>
    <w:rsid w:val="00C82489"/>
    <w:rsid w:val="00C826BA"/>
    <w:rsid w:val="00C82DF1"/>
    <w:rsid w:val="00C83210"/>
    <w:rsid w:val="00C83590"/>
    <w:rsid w:val="00C836D1"/>
    <w:rsid w:val="00C83830"/>
    <w:rsid w:val="00C838BD"/>
    <w:rsid w:val="00C838F8"/>
    <w:rsid w:val="00C839FC"/>
    <w:rsid w:val="00C83A01"/>
    <w:rsid w:val="00C83CD4"/>
    <w:rsid w:val="00C83CFA"/>
    <w:rsid w:val="00C8435F"/>
    <w:rsid w:val="00C84412"/>
    <w:rsid w:val="00C84CD3"/>
    <w:rsid w:val="00C84F30"/>
    <w:rsid w:val="00C850DA"/>
    <w:rsid w:val="00C85362"/>
    <w:rsid w:val="00C85F2A"/>
    <w:rsid w:val="00C86033"/>
    <w:rsid w:val="00C86553"/>
    <w:rsid w:val="00C86A95"/>
    <w:rsid w:val="00C86B47"/>
    <w:rsid w:val="00C86C60"/>
    <w:rsid w:val="00C86DC8"/>
    <w:rsid w:val="00C87162"/>
    <w:rsid w:val="00C87516"/>
    <w:rsid w:val="00C87618"/>
    <w:rsid w:val="00C8784D"/>
    <w:rsid w:val="00C878D3"/>
    <w:rsid w:val="00C87D99"/>
    <w:rsid w:val="00C90243"/>
    <w:rsid w:val="00C904DD"/>
    <w:rsid w:val="00C90DAA"/>
    <w:rsid w:val="00C90E13"/>
    <w:rsid w:val="00C917F8"/>
    <w:rsid w:val="00C918E4"/>
    <w:rsid w:val="00C919DA"/>
    <w:rsid w:val="00C92623"/>
    <w:rsid w:val="00C9279A"/>
    <w:rsid w:val="00C92DD6"/>
    <w:rsid w:val="00C92DEF"/>
    <w:rsid w:val="00C92EBC"/>
    <w:rsid w:val="00C94121"/>
    <w:rsid w:val="00C94864"/>
    <w:rsid w:val="00C9490F"/>
    <w:rsid w:val="00C949BC"/>
    <w:rsid w:val="00C94CCC"/>
    <w:rsid w:val="00C94FB0"/>
    <w:rsid w:val="00C959D2"/>
    <w:rsid w:val="00C95BE8"/>
    <w:rsid w:val="00C95E27"/>
    <w:rsid w:val="00C96091"/>
    <w:rsid w:val="00C96646"/>
    <w:rsid w:val="00C9759F"/>
    <w:rsid w:val="00C9779B"/>
    <w:rsid w:val="00C978B1"/>
    <w:rsid w:val="00C97A0C"/>
    <w:rsid w:val="00CA0859"/>
    <w:rsid w:val="00CA0D72"/>
    <w:rsid w:val="00CA10FC"/>
    <w:rsid w:val="00CA1702"/>
    <w:rsid w:val="00CA17D6"/>
    <w:rsid w:val="00CA19DC"/>
    <w:rsid w:val="00CA1C67"/>
    <w:rsid w:val="00CA2434"/>
    <w:rsid w:val="00CA278B"/>
    <w:rsid w:val="00CA2B36"/>
    <w:rsid w:val="00CA37CC"/>
    <w:rsid w:val="00CA3C43"/>
    <w:rsid w:val="00CA4AD5"/>
    <w:rsid w:val="00CA4B2E"/>
    <w:rsid w:val="00CA4B66"/>
    <w:rsid w:val="00CA4C52"/>
    <w:rsid w:val="00CA4DC6"/>
    <w:rsid w:val="00CA5372"/>
    <w:rsid w:val="00CA5662"/>
    <w:rsid w:val="00CA5971"/>
    <w:rsid w:val="00CA5E45"/>
    <w:rsid w:val="00CA6146"/>
    <w:rsid w:val="00CA6A55"/>
    <w:rsid w:val="00CA6BA1"/>
    <w:rsid w:val="00CA73F2"/>
    <w:rsid w:val="00CA75AA"/>
    <w:rsid w:val="00CA7881"/>
    <w:rsid w:val="00CA7A6B"/>
    <w:rsid w:val="00CA7D77"/>
    <w:rsid w:val="00CA7FFD"/>
    <w:rsid w:val="00CB06DA"/>
    <w:rsid w:val="00CB0826"/>
    <w:rsid w:val="00CB089A"/>
    <w:rsid w:val="00CB1D56"/>
    <w:rsid w:val="00CB1F7C"/>
    <w:rsid w:val="00CB2450"/>
    <w:rsid w:val="00CB2756"/>
    <w:rsid w:val="00CB3B15"/>
    <w:rsid w:val="00CB3B42"/>
    <w:rsid w:val="00CB3BDA"/>
    <w:rsid w:val="00CB4788"/>
    <w:rsid w:val="00CB5DDC"/>
    <w:rsid w:val="00CB5ED5"/>
    <w:rsid w:val="00CB623C"/>
    <w:rsid w:val="00CB647B"/>
    <w:rsid w:val="00CB66BA"/>
    <w:rsid w:val="00CB72B3"/>
    <w:rsid w:val="00CB7425"/>
    <w:rsid w:val="00CB78ED"/>
    <w:rsid w:val="00CC0098"/>
    <w:rsid w:val="00CC073D"/>
    <w:rsid w:val="00CC09F5"/>
    <w:rsid w:val="00CC0B3C"/>
    <w:rsid w:val="00CC19DB"/>
    <w:rsid w:val="00CC1D29"/>
    <w:rsid w:val="00CC1D4A"/>
    <w:rsid w:val="00CC23FF"/>
    <w:rsid w:val="00CC24DE"/>
    <w:rsid w:val="00CC25F0"/>
    <w:rsid w:val="00CC2B64"/>
    <w:rsid w:val="00CC2D8B"/>
    <w:rsid w:val="00CC3613"/>
    <w:rsid w:val="00CC3828"/>
    <w:rsid w:val="00CC42CD"/>
    <w:rsid w:val="00CC45BB"/>
    <w:rsid w:val="00CC45EB"/>
    <w:rsid w:val="00CC462F"/>
    <w:rsid w:val="00CC46B7"/>
    <w:rsid w:val="00CC4A71"/>
    <w:rsid w:val="00CC4C5D"/>
    <w:rsid w:val="00CC5341"/>
    <w:rsid w:val="00CC5ABC"/>
    <w:rsid w:val="00CC5AEC"/>
    <w:rsid w:val="00CC61DB"/>
    <w:rsid w:val="00CC6443"/>
    <w:rsid w:val="00CC64C7"/>
    <w:rsid w:val="00CC68B6"/>
    <w:rsid w:val="00CC6B98"/>
    <w:rsid w:val="00CC6D86"/>
    <w:rsid w:val="00CC6E77"/>
    <w:rsid w:val="00CC6EB2"/>
    <w:rsid w:val="00CC70D7"/>
    <w:rsid w:val="00CC77BB"/>
    <w:rsid w:val="00CC790E"/>
    <w:rsid w:val="00CC7B57"/>
    <w:rsid w:val="00CD0015"/>
    <w:rsid w:val="00CD010E"/>
    <w:rsid w:val="00CD0561"/>
    <w:rsid w:val="00CD0CFA"/>
    <w:rsid w:val="00CD0D71"/>
    <w:rsid w:val="00CD0FCE"/>
    <w:rsid w:val="00CD1112"/>
    <w:rsid w:val="00CD11F2"/>
    <w:rsid w:val="00CD181D"/>
    <w:rsid w:val="00CD23C7"/>
    <w:rsid w:val="00CD2483"/>
    <w:rsid w:val="00CD2E91"/>
    <w:rsid w:val="00CD3078"/>
    <w:rsid w:val="00CD3467"/>
    <w:rsid w:val="00CD347F"/>
    <w:rsid w:val="00CD3B62"/>
    <w:rsid w:val="00CD3CB0"/>
    <w:rsid w:val="00CD3EFB"/>
    <w:rsid w:val="00CD4334"/>
    <w:rsid w:val="00CD43B2"/>
    <w:rsid w:val="00CD474F"/>
    <w:rsid w:val="00CD4754"/>
    <w:rsid w:val="00CD47ED"/>
    <w:rsid w:val="00CD48D3"/>
    <w:rsid w:val="00CD4C00"/>
    <w:rsid w:val="00CD504B"/>
    <w:rsid w:val="00CD544D"/>
    <w:rsid w:val="00CD57C9"/>
    <w:rsid w:val="00CD6084"/>
    <w:rsid w:val="00CD68F7"/>
    <w:rsid w:val="00CD6C5B"/>
    <w:rsid w:val="00CD6C5C"/>
    <w:rsid w:val="00CD7154"/>
    <w:rsid w:val="00CD72AE"/>
    <w:rsid w:val="00CD774D"/>
    <w:rsid w:val="00CD7DD8"/>
    <w:rsid w:val="00CD7F01"/>
    <w:rsid w:val="00CE014C"/>
    <w:rsid w:val="00CE0348"/>
    <w:rsid w:val="00CE0670"/>
    <w:rsid w:val="00CE0C0A"/>
    <w:rsid w:val="00CE0CD1"/>
    <w:rsid w:val="00CE0FD5"/>
    <w:rsid w:val="00CE100A"/>
    <w:rsid w:val="00CE1097"/>
    <w:rsid w:val="00CE1431"/>
    <w:rsid w:val="00CE188C"/>
    <w:rsid w:val="00CE1A6E"/>
    <w:rsid w:val="00CE1B7C"/>
    <w:rsid w:val="00CE1CFC"/>
    <w:rsid w:val="00CE269D"/>
    <w:rsid w:val="00CE28AF"/>
    <w:rsid w:val="00CE2D07"/>
    <w:rsid w:val="00CE2F57"/>
    <w:rsid w:val="00CE3132"/>
    <w:rsid w:val="00CE328B"/>
    <w:rsid w:val="00CE38CB"/>
    <w:rsid w:val="00CE38F3"/>
    <w:rsid w:val="00CE4468"/>
    <w:rsid w:val="00CE455E"/>
    <w:rsid w:val="00CE4EEB"/>
    <w:rsid w:val="00CE5283"/>
    <w:rsid w:val="00CE554B"/>
    <w:rsid w:val="00CE558A"/>
    <w:rsid w:val="00CE57EC"/>
    <w:rsid w:val="00CE5C6B"/>
    <w:rsid w:val="00CE5ED8"/>
    <w:rsid w:val="00CE67BE"/>
    <w:rsid w:val="00CE752C"/>
    <w:rsid w:val="00CE7737"/>
    <w:rsid w:val="00CE77D5"/>
    <w:rsid w:val="00CE7A61"/>
    <w:rsid w:val="00CE7A7D"/>
    <w:rsid w:val="00CE7D34"/>
    <w:rsid w:val="00CE7F03"/>
    <w:rsid w:val="00CE7FCF"/>
    <w:rsid w:val="00CF0376"/>
    <w:rsid w:val="00CF05D8"/>
    <w:rsid w:val="00CF0639"/>
    <w:rsid w:val="00CF0D8D"/>
    <w:rsid w:val="00CF0E82"/>
    <w:rsid w:val="00CF172B"/>
    <w:rsid w:val="00CF1A5D"/>
    <w:rsid w:val="00CF2310"/>
    <w:rsid w:val="00CF23BA"/>
    <w:rsid w:val="00CF2C77"/>
    <w:rsid w:val="00CF2D60"/>
    <w:rsid w:val="00CF3467"/>
    <w:rsid w:val="00CF391A"/>
    <w:rsid w:val="00CF3FD4"/>
    <w:rsid w:val="00CF3FF4"/>
    <w:rsid w:val="00CF444D"/>
    <w:rsid w:val="00CF4665"/>
    <w:rsid w:val="00CF46C4"/>
    <w:rsid w:val="00CF4A5E"/>
    <w:rsid w:val="00CF4E8D"/>
    <w:rsid w:val="00CF5D49"/>
    <w:rsid w:val="00CF68C6"/>
    <w:rsid w:val="00CF69C7"/>
    <w:rsid w:val="00CF71D1"/>
    <w:rsid w:val="00CF76D7"/>
    <w:rsid w:val="00CF789E"/>
    <w:rsid w:val="00CF78A1"/>
    <w:rsid w:val="00CF7FF7"/>
    <w:rsid w:val="00D00369"/>
    <w:rsid w:val="00D0168C"/>
    <w:rsid w:val="00D019D2"/>
    <w:rsid w:val="00D01BE8"/>
    <w:rsid w:val="00D01D5A"/>
    <w:rsid w:val="00D01E53"/>
    <w:rsid w:val="00D01F37"/>
    <w:rsid w:val="00D01F8E"/>
    <w:rsid w:val="00D0250B"/>
    <w:rsid w:val="00D027A3"/>
    <w:rsid w:val="00D027B1"/>
    <w:rsid w:val="00D02850"/>
    <w:rsid w:val="00D0343C"/>
    <w:rsid w:val="00D035BF"/>
    <w:rsid w:val="00D035E2"/>
    <w:rsid w:val="00D04094"/>
    <w:rsid w:val="00D0449E"/>
    <w:rsid w:val="00D044D5"/>
    <w:rsid w:val="00D04650"/>
    <w:rsid w:val="00D04D9F"/>
    <w:rsid w:val="00D0516B"/>
    <w:rsid w:val="00D0557D"/>
    <w:rsid w:val="00D05620"/>
    <w:rsid w:val="00D0573E"/>
    <w:rsid w:val="00D05B78"/>
    <w:rsid w:val="00D05BBA"/>
    <w:rsid w:val="00D05CFE"/>
    <w:rsid w:val="00D0654A"/>
    <w:rsid w:val="00D0657C"/>
    <w:rsid w:val="00D065DE"/>
    <w:rsid w:val="00D06667"/>
    <w:rsid w:val="00D06920"/>
    <w:rsid w:val="00D06D84"/>
    <w:rsid w:val="00D06FB7"/>
    <w:rsid w:val="00D07206"/>
    <w:rsid w:val="00D075B9"/>
    <w:rsid w:val="00D07916"/>
    <w:rsid w:val="00D0792B"/>
    <w:rsid w:val="00D079DB"/>
    <w:rsid w:val="00D07AFC"/>
    <w:rsid w:val="00D100C4"/>
    <w:rsid w:val="00D10239"/>
    <w:rsid w:val="00D10370"/>
    <w:rsid w:val="00D105A3"/>
    <w:rsid w:val="00D10735"/>
    <w:rsid w:val="00D10E0F"/>
    <w:rsid w:val="00D10F3A"/>
    <w:rsid w:val="00D10F8F"/>
    <w:rsid w:val="00D11833"/>
    <w:rsid w:val="00D11956"/>
    <w:rsid w:val="00D11978"/>
    <w:rsid w:val="00D120F6"/>
    <w:rsid w:val="00D1230D"/>
    <w:rsid w:val="00D128F4"/>
    <w:rsid w:val="00D12A36"/>
    <w:rsid w:val="00D12EF2"/>
    <w:rsid w:val="00D13753"/>
    <w:rsid w:val="00D13B9B"/>
    <w:rsid w:val="00D1445F"/>
    <w:rsid w:val="00D1471D"/>
    <w:rsid w:val="00D15139"/>
    <w:rsid w:val="00D1531A"/>
    <w:rsid w:val="00D15979"/>
    <w:rsid w:val="00D1598A"/>
    <w:rsid w:val="00D15DAC"/>
    <w:rsid w:val="00D169F8"/>
    <w:rsid w:val="00D16A5A"/>
    <w:rsid w:val="00D16B7B"/>
    <w:rsid w:val="00D173B0"/>
    <w:rsid w:val="00D174AB"/>
    <w:rsid w:val="00D17672"/>
    <w:rsid w:val="00D17A84"/>
    <w:rsid w:val="00D17AF1"/>
    <w:rsid w:val="00D20195"/>
    <w:rsid w:val="00D20506"/>
    <w:rsid w:val="00D2061B"/>
    <w:rsid w:val="00D208B0"/>
    <w:rsid w:val="00D20A34"/>
    <w:rsid w:val="00D20D19"/>
    <w:rsid w:val="00D20E84"/>
    <w:rsid w:val="00D212E9"/>
    <w:rsid w:val="00D2170E"/>
    <w:rsid w:val="00D218B4"/>
    <w:rsid w:val="00D218CA"/>
    <w:rsid w:val="00D21A8C"/>
    <w:rsid w:val="00D21D4D"/>
    <w:rsid w:val="00D21F41"/>
    <w:rsid w:val="00D2212E"/>
    <w:rsid w:val="00D22224"/>
    <w:rsid w:val="00D22B78"/>
    <w:rsid w:val="00D22E78"/>
    <w:rsid w:val="00D23927"/>
    <w:rsid w:val="00D23AC1"/>
    <w:rsid w:val="00D23F1D"/>
    <w:rsid w:val="00D24295"/>
    <w:rsid w:val="00D24368"/>
    <w:rsid w:val="00D2452D"/>
    <w:rsid w:val="00D24C6F"/>
    <w:rsid w:val="00D24CCA"/>
    <w:rsid w:val="00D24EDF"/>
    <w:rsid w:val="00D24EF9"/>
    <w:rsid w:val="00D252D0"/>
    <w:rsid w:val="00D2598F"/>
    <w:rsid w:val="00D25D94"/>
    <w:rsid w:val="00D25F1C"/>
    <w:rsid w:val="00D25F84"/>
    <w:rsid w:val="00D26004"/>
    <w:rsid w:val="00D261D0"/>
    <w:rsid w:val="00D26E04"/>
    <w:rsid w:val="00D26EDA"/>
    <w:rsid w:val="00D26F17"/>
    <w:rsid w:val="00D27311"/>
    <w:rsid w:val="00D27579"/>
    <w:rsid w:val="00D27B9A"/>
    <w:rsid w:val="00D27E9B"/>
    <w:rsid w:val="00D309D2"/>
    <w:rsid w:val="00D30A53"/>
    <w:rsid w:val="00D30B43"/>
    <w:rsid w:val="00D30C67"/>
    <w:rsid w:val="00D30D86"/>
    <w:rsid w:val="00D30FE7"/>
    <w:rsid w:val="00D31285"/>
    <w:rsid w:val="00D3153D"/>
    <w:rsid w:val="00D31A3F"/>
    <w:rsid w:val="00D31CEE"/>
    <w:rsid w:val="00D31F4F"/>
    <w:rsid w:val="00D32E29"/>
    <w:rsid w:val="00D33102"/>
    <w:rsid w:val="00D3395D"/>
    <w:rsid w:val="00D33C4B"/>
    <w:rsid w:val="00D33D27"/>
    <w:rsid w:val="00D33D45"/>
    <w:rsid w:val="00D33DC8"/>
    <w:rsid w:val="00D33F7D"/>
    <w:rsid w:val="00D34592"/>
    <w:rsid w:val="00D34A1E"/>
    <w:rsid w:val="00D35741"/>
    <w:rsid w:val="00D35C66"/>
    <w:rsid w:val="00D36178"/>
    <w:rsid w:val="00D361C3"/>
    <w:rsid w:val="00D36353"/>
    <w:rsid w:val="00D36690"/>
    <w:rsid w:val="00D36F57"/>
    <w:rsid w:val="00D3737C"/>
    <w:rsid w:val="00D374D1"/>
    <w:rsid w:val="00D37A00"/>
    <w:rsid w:val="00D37F10"/>
    <w:rsid w:val="00D40B9F"/>
    <w:rsid w:val="00D415F0"/>
    <w:rsid w:val="00D416BD"/>
    <w:rsid w:val="00D4171C"/>
    <w:rsid w:val="00D41AA4"/>
    <w:rsid w:val="00D42571"/>
    <w:rsid w:val="00D4274D"/>
    <w:rsid w:val="00D42926"/>
    <w:rsid w:val="00D42CFA"/>
    <w:rsid w:val="00D42E55"/>
    <w:rsid w:val="00D42ED0"/>
    <w:rsid w:val="00D43820"/>
    <w:rsid w:val="00D4384D"/>
    <w:rsid w:val="00D4393A"/>
    <w:rsid w:val="00D446FB"/>
    <w:rsid w:val="00D44A0D"/>
    <w:rsid w:val="00D44B21"/>
    <w:rsid w:val="00D45017"/>
    <w:rsid w:val="00D45569"/>
    <w:rsid w:val="00D45803"/>
    <w:rsid w:val="00D45BC3"/>
    <w:rsid w:val="00D45E33"/>
    <w:rsid w:val="00D46033"/>
    <w:rsid w:val="00D46131"/>
    <w:rsid w:val="00D462A9"/>
    <w:rsid w:val="00D462D8"/>
    <w:rsid w:val="00D468D1"/>
    <w:rsid w:val="00D46C78"/>
    <w:rsid w:val="00D47218"/>
    <w:rsid w:val="00D4749A"/>
    <w:rsid w:val="00D474BD"/>
    <w:rsid w:val="00D475C8"/>
    <w:rsid w:val="00D4796D"/>
    <w:rsid w:val="00D47BEA"/>
    <w:rsid w:val="00D47CD2"/>
    <w:rsid w:val="00D47E89"/>
    <w:rsid w:val="00D47F42"/>
    <w:rsid w:val="00D47F9E"/>
    <w:rsid w:val="00D501A3"/>
    <w:rsid w:val="00D50206"/>
    <w:rsid w:val="00D502DB"/>
    <w:rsid w:val="00D50629"/>
    <w:rsid w:val="00D509F3"/>
    <w:rsid w:val="00D50C49"/>
    <w:rsid w:val="00D51256"/>
    <w:rsid w:val="00D514AD"/>
    <w:rsid w:val="00D51EFD"/>
    <w:rsid w:val="00D51F57"/>
    <w:rsid w:val="00D52098"/>
    <w:rsid w:val="00D5211E"/>
    <w:rsid w:val="00D5225E"/>
    <w:rsid w:val="00D52816"/>
    <w:rsid w:val="00D52827"/>
    <w:rsid w:val="00D52948"/>
    <w:rsid w:val="00D52A40"/>
    <w:rsid w:val="00D52A88"/>
    <w:rsid w:val="00D52AB2"/>
    <w:rsid w:val="00D52BD7"/>
    <w:rsid w:val="00D538A6"/>
    <w:rsid w:val="00D5396B"/>
    <w:rsid w:val="00D53A29"/>
    <w:rsid w:val="00D53EE5"/>
    <w:rsid w:val="00D54BA9"/>
    <w:rsid w:val="00D54DEF"/>
    <w:rsid w:val="00D5502E"/>
    <w:rsid w:val="00D55216"/>
    <w:rsid w:val="00D552A2"/>
    <w:rsid w:val="00D559EB"/>
    <w:rsid w:val="00D55A63"/>
    <w:rsid w:val="00D55EB7"/>
    <w:rsid w:val="00D561FE"/>
    <w:rsid w:val="00D5643D"/>
    <w:rsid w:val="00D564F9"/>
    <w:rsid w:val="00D56645"/>
    <w:rsid w:val="00D56934"/>
    <w:rsid w:val="00D56F47"/>
    <w:rsid w:val="00D572A9"/>
    <w:rsid w:val="00D572DB"/>
    <w:rsid w:val="00D572DF"/>
    <w:rsid w:val="00D5736F"/>
    <w:rsid w:val="00D57855"/>
    <w:rsid w:val="00D57909"/>
    <w:rsid w:val="00D579D4"/>
    <w:rsid w:val="00D600A3"/>
    <w:rsid w:val="00D60A90"/>
    <w:rsid w:val="00D60D33"/>
    <w:rsid w:val="00D60EA7"/>
    <w:rsid w:val="00D61116"/>
    <w:rsid w:val="00D6148A"/>
    <w:rsid w:val="00D615A9"/>
    <w:rsid w:val="00D61684"/>
    <w:rsid w:val="00D61D20"/>
    <w:rsid w:val="00D6250E"/>
    <w:rsid w:val="00D62864"/>
    <w:rsid w:val="00D62A12"/>
    <w:rsid w:val="00D62C3A"/>
    <w:rsid w:val="00D62EBB"/>
    <w:rsid w:val="00D62F5D"/>
    <w:rsid w:val="00D63090"/>
    <w:rsid w:val="00D636B3"/>
    <w:rsid w:val="00D636E9"/>
    <w:rsid w:val="00D645F1"/>
    <w:rsid w:val="00D648DC"/>
    <w:rsid w:val="00D649D1"/>
    <w:rsid w:val="00D651B0"/>
    <w:rsid w:val="00D657B9"/>
    <w:rsid w:val="00D659C7"/>
    <w:rsid w:val="00D659D3"/>
    <w:rsid w:val="00D65B20"/>
    <w:rsid w:val="00D65DD8"/>
    <w:rsid w:val="00D66857"/>
    <w:rsid w:val="00D66900"/>
    <w:rsid w:val="00D66B37"/>
    <w:rsid w:val="00D67439"/>
    <w:rsid w:val="00D6771E"/>
    <w:rsid w:val="00D679ED"/>
    <w:rsid w:val="00D67A77"/>
    <w:rsid w:val="00D67D19"/>
    <w:rsid w:val="00D67D30"/>
    <w:rsid w:val="00D7035E"/>
    <w:rsid w:val="00D70DB0"/>
    <w:rsid w:val="00D70E51"/>
    <w:rsid w:val="00D710E3"/>
    <w:rsid w:val="00D71380"/>
    <w:rsid w:val="00D71490"/>
    <w:rsid w:val="00D71BBC"/>
    <w:rsid w:val="00D71DAF"/>
    <w:rsid w:val="00D71DB5"/>
    <w:rsid w:val="00D724D0"/>
    <w:rsid w:val="00D72612"/>
    <w:rsid w:val="00D7270D"/>
    <w:rsid w:val="00D7291B"/>
    <w:rsid w:val="00D72F61"/>
    <w:rsid w:val="00D73304"/>
    <w:rsid w:val="00D73309"/>
    <w:rsid w:val="00D735B6"/>
    <w:rsid w:val="00D73AA7"/>
    <w:rsid w:val="00D7423D"/>
    <w:rsid w:val="00D7456A"/>
    <w:rsid w:val="00D74650"/>
    <w:rsid w:val="00D74F81"/>
    <w:rsid w:val="00D75109"/>
    <w:rsid w:val="00D757D7"/>
    <w:rsid w:val="00D75C4F"/>
    <w:rsid w:val="00D75DA1"/>
    <w:rsid w:val="00D75FB4"/>
    <w:rsid w:val="00D761BF"/>
    <w:rsid w:val="00D7676B"/>
    <w:rsid w:val="00D76921"/>
    <w:rsid w:val="00D76AE7"/>
    <w:rsid w:val="00D76EBB"/>
    <w:rsid w:val="00D776F8"/>
    <w:rsid w:val="00D77721"/>
    <w:rsid w:val="00D77A35"/>
    <w:rsid w:val="00D77D9F"/>
    <w:rsid w:val="00D77DC1"/>
    <w:rsid w:val="00D80153"/>
    <w:rsid w:val="00D80BB8"/>
    <w:rsid w:val="00D812B8"/>
    <w:rsid w:val="00D81BA5"/>
    <w:rsid w:val="00D82249"/>
    <w:rsid w:val="00D82690"/>
    <w:rsid w:val="00D82E45"/>
    <w:rsid w:val="00D82FE9"/>
    <w:rsid w:val="00D83552"/>
    <w:rsid w:val="00D83A42"/>
    <w:rsid w:val="00D83E65"/>
    <w:rsid w:val="00D84086"/>
    <w:rsid w:val="00D8471E"/>
    <w:rsid w:val="00D853E5"/>
    <w:rsid w:val="00D855A8"/>
    <w:rsid w:val="00D855D6"/>
    <w:rsid w:val="00D85735"/>
    <w:rsid w:val="00D85ACD"/>
    <w:rsid w:val="00D85BD1"/>
    <w:rsid w:val="00D85C0A"/>
    <w:rsid w:val="00D85C4C"/>
    <w:rsid w:val="00D85D71"/>
    <w:rsid w:val="00D8663D"/>
    <w:rsid w:val="00D86D29"/>
    <w:rsid w:val="00D87428"/>
    <w:rsid w:val="00D87950"/>
    <w:rsid w:val="00D87C4F"/>
    <w:rsid w:val="00D87E94"/>
    <w:rsid w:val="00D87FD8"/>
    <w:rsid w:val="00D90308"/>
    <w:rsid w:val="00D906FF"/>
    <w:rsid w:val="00D9075F"/>
    <w:rsid w:val="00D909CE"/>
    <w:rsid w:val="00D90C07"/>
    <w:rsid w:val="00D91041"/>
    <w:rsid w:val="00D91FC6"/>
    <w:rsid w:val="00D91FEF"/>
    <w:rsid w:val="00D92450"/>
    <w:rsid w:val="00D92615"/>
    <w:rsid w:val="00D92BF4"/>
    <w:rsid w:val="00D92FFA"/>
    <w:rsid w:val="00D93407"/>
    <w:rsid w:val="00D93643"/>
    <w:rsid w:val="00D9373E"/>
    <w:rsid w:val="00D938BC"/>
    <w:rsid w:val="00D93941"/>
    <w:rsid w:val="00D93E77"/>
    <w:rsid w:val="00D94403"/>
    <w:rsid w:val="00D949CD"/>
    <w:rsid w:val="00D94AF2"/>
    <w:rsid w:val="00D94D11"/>
    <w:rsid w:val="00D95E6E"/>
    <w:rsid w:val="00D95E9D"/>
    <w:rsid w:val="00D95FEE"/>
    <w:rsid w:val="00D962A4"/>
    <w:rsid w:val="00D96A74"/>
    <w:rsid w:val="00D97565"/>
    <w:rsid w:val="00D97B1D"/>
    <w:rsid w:val="00D97D72"/>
    <w:rsid w:val="00D97DAA"/>
    <w:rsid w:val="00DA068C"/>
    <w:rsid w:val="00DA0A5E"/>
    <w:rsid w:val="00DA0EC2"/>
    <w:rsid w:val="00DA1047"/>
    <w:rsid w:val="00DA10DA"/>
    <w:rsid w:val="00DA117F"/>
    <w:rsid w:val="00DA1434"/>
    <w:rsid w:val="00DA1613"/>
    <w:rsid w:val="00DA187B"/>
    <w:rsid w:val="00DA18CF"/>
    <w:rsid w:val="00DA18F7"/>
    <w:rsid w:val="00DA197C"/>
    <w:rsid w:val="00DA1B1A"/>
    <w:rsid w:val="00DA1E77"/>
    <w:rsid w:val="00DA2180"/>
    <w:rsid w:val="00DA2193"/>
    <w:rsid w:val="00DA2383"/>
    <w:rsid w:val="00DA255A"/>
    <w:rsid w:val="00DA2A3D"/>
    <w:rsid w:val="00DA2A65"/>
    <w:rsid w:val="00DA2B8E"/>
    <w:rsid w:val="00DA2F48"/>
    <w:rsid w:val="00DA32D8"/>
    <w:rsid w:val="00DA353C"/>
    <w:rsid w:val="00DA3818"/>
    <w:rsid w:val="00DA3C7B"/>
    <w:rsid w:val="00DA48D4"/>
    <w:rsid w:val="00DA4CFE"/>
    <w:rsid w:val="00DA5476"/>
    <w:rsid w:val="00DA5929"/>
    <w:rsid w:val="00DA5DEE"/>
    <w:rsid w:val="00DA5ED9"/>
    <w:rsid w:val="00DA6272"/>
    <w:rsid w:val="00DA6345"/>
    <w:rsid w:val="00DA645C"/>
    <w:rsid w:val="00DA64CF"/>
    <w:rsid w:val="00DA6653"/>
    <w:rsid w:val="00DA684E"/>
    <w:rsid w:val="00DA719B"/>
    <w:rsid w:val="00DA7823"/>
    <w:rsid w:val="00DA913D"/>
    <w:rsid w:val="00DB01BA"/>
    <w:rsid w:val="00DB0B5E"/>
    <w:rsid w:val="00DB0E23"/>
    <w:rsid w:val="00DB1006"/>
    <w:rsid w:val="00DB11B9"/>
    <w:rsid w:val="00DB181A"/>
    <w:rsid w:val="00DB1A4D"/>
    <w:rsid w:val="00DB1DEA"/>
    <w:rsid w:val="00DB2009"/>
    <w:rsid w:val="00DB20C6"/>
    <w:rsid w:val="00DB267B"/>
    <w:rsid w:val="00DB28E2"/>
    <w:rsid w:val="00DB2948"/>
    <w:rsid w:val="00DB2960"/>
    <w:rsid w:val="00DB2EBE"/>
    <w:rsid w:val="00DB32F3"/>
    <w:rsid w:val="00DB3810"/>
    <w:rsid w:val="00DB3A98"/>
    <w:rsid w:val="00DB423A"/>
    <w:rsid w:val="00DB44A9"/>
    <w:rsid w:val="00DB4672"/>
    <w:rsid w:val="00DB493F"/>
    <w:rsid w:val="00DB4A7A"/>
    <w:rsid w:val="00DB5043"/>
    <w:rsid w:val="00DB536B"/>
    <w:rsid w:val="00DB580C"/>
    <w:rsid w:val="00DB5A39"/>
    <w:rsid w:val="00DB5C13"/>
    <w:rsid w:val="00DB5C28"/>
    <w:rsid w:val="00DB5C5E"/>
    <w:rsid w:val="00DB5D1F"/>
    <w:rsid w:val="00DB5EA8"/>
    <w:rsid w:val="00DB6266"/>
    <w:rsid w:val="00DB644E"/>
    <w:rsid w:val="00DB663B"/>
    <w:rsid w:val="00DB66B0"/>
    <w:rsid w:val="00DB681F"/>
    <w:rsid w:val="00DB69FE"/>
    <w:rsid w:val="00DB6E10"/>
    <w:rsid w:val="00DB6E18"/>
    <w:rsid w:val="00DB7561"/>
    <w:rsid w:val="00DB7B45"/>
    <w:rsid w:val="00DB7C17"/>
    <w:rsid w:val="00DB7E1C"/>
    <w:rsid w:val="00DB7F48"/>
    <w:rsid w:val="00DC0431"/>
    <w:rsid w:val="00DC0600"/>
    <w:rsid w:val="00DC07B5"/>
    <w:rsid w:val="00DC0963"/>
    <w:rsid w:val="00DC0A37"/>
    <w:rsid w:val="00DC0A59"/>
    <w:rsid w:val="00DC0A96"/>
    <w:rsid w:val="00DC0AE6"/>
    <w:rsid w:val="00DC1743"/>
    <w:rsid w:val="00DC184D"/>
    <w:rsid w:val="00DC1AD0"/>
    <w:rsid w:val="00DC1E9D"/>
    <w:rsid w:val="00DC214A"/>
    <w:rsid w:val="00DC2487"/>
    <w:rsid w:val="00DC27F6"/>
    <w:rsid w:val="00DC2BEA"/>
    <w:rsid w:val="00DC2C24"/>
    <w:rsid w:val="00DC332A"/>
    <w:rsid w:val="00DC3D0A"/>
    <w:rsid w:val="00DC3EDB"/>
    <w:rsid w:val="00DC414D"/>
    <w:rsid w:val="00DC4185"/>
    <w:rsid w:val="00DC47C7"/>
    <w:rsid w:val="00DC50C2"/>
    <w:rsid w:val="00DC532A"/>
    <w:rsid w:val="00DC5488"/>
    <w:rsid w:val="00DC553A"/>
    <w:rsid w:val="00DC5667"/>
    <w:rsid w:val="00DC640D"/>
    <w:rsid w:val="00DC7175"/>
    <w:rsid w:val="00DC721D"/>
    <w:rsid w:val="00DC733C"/>
    <w:rsid w:val="00DC7602"/>
    <w:rsid w:val="00DC76E3"/>
    <w:rsid w:val="00DC77A9"/>
    <w:rsid w:val="00DC7D64"/>
    <w:rsid w:val="00DC7D6B"/>
    <w:rsid w:val="00DC7F9E"/>
    <w:rsid w:val="00DD02BF"/>
    <w:rsid w:val="00DD0721"/>
    <w:rsid w:val="00DD0909"/>
    <w:rsid w:val="00DD0E87"/>
    <w:rsid w:val="00DD0E8D"/>
    <w:rsid w:val="00DD0EAC"/>
    <w:rsid w:val="00DD0F6E"/>
    <w:rsid w:val="00DD1051"/>
    <w:rsid w:val="00DD121C"/>
    <w:rsid w:val="00DD1295"/>
    <w:rsid w:val="00DD14D4"/>
    <w:rsid w:val="00DD1BAA"/>
    <w:rsid w:val="00DD22C7"/>
    <w:rsid w:val="00DD2314"/>
    <w:rsid w:val="00DD2469"/>
    <w:rsid w:val="00DD2B23"/>
    <w:rsid w:val="00DD2CE4"/>
    <w:rsid w:val="00DD34D6"/>
    <w:rsid w:val="00DD36B2"/>
    <w:rsid w:val="00DD37FE"/>
    <w:rsid w:val="00DD44DF"/>
    <w:rsid w:val="00DD44F5"/>
    <w:rsid w:val="00DD4873"/>
    <w:rsid w:val="00DD4A69"/>
    <w:rsid w:val="00DD51C3"/>
    <w:rsid w:val="00DD5403"/>
    <w:rsid w:val="00DD5415"/>
    <w:rsid w:val="00DD55D8"/>
    <w:rsid w:val="00DD55ED"/>
    <w:rsid w:val="00DD573F"/>
    <w:rsid w:val="00DD5848"/>
    <w:rsid w:val="00DD5A89"/>
    <w:rsid w:val="00DD5C1F"/>
    <w:rsid w:val="00DD5E78"/>
    <w:rsid w:val="00DD6110"/>
    <w:rsid w:val="00DD6210"/>
    <w:rsid w:val="00DD63B6"/>
    <w:rsid w:val="00DD6599"/>
    <w:rsid w:val="00DD6634"/>
    <w:rsid w:val="00DD66D0"/>
    <w:rsid w:val="00DD6A57"/>
    <w:rsid w:val="00DD6EB2"/>
    <w:rsid w:val="00DD711C"/>
    <w:rsid w:val="00DD73EE"/>
    <w:rsid w:val="00DD7486"/>
    <w:rsid w:val="00DD7660"/>
    <w:rsid w:val="00DD7677"/>
    <w:rsid w:val="00DE01BA"/>
    <w:rsid w:val="00DE0710"/>
    <w:rsid w:val="00DE08D0"/>
    <w:rsid w:val="00DE10A4"/>
    <w:rsid w:val="00DE1329"/>
    <w:rsid w:val="00DE1D04"/>
    <w:rsid w:val="00DE1EA1"/>
    <w:rsid w:val="00DE1FC1"/>
    <w:rsid w:val="00DE200F"/>
    <w:rsid w:val="00DE251D"/>
    <w:rsid w:val="00DE2805"/>
    <w:rsid w:val="00DE28F1"/>
    <w:rsid w:val="00DE2A11"/>
    <w:rsid w:val="00DE35A5"/>
    <w:rsid w:val="00DE3791"/>
    <w:rsid w:val="00DE4575"/>
    <w:rsid w:val="00DE45B9"/>
    <w:rsid w:val="00DE4A3A"/>
    <w:rsid w:val="00DE4E10"/>
    <w:rsid w:val="00DE56A5"/>
    <w:rsid w:val="00DE5723"/>
    <w:rsid w:val="00DE5812"/>
    <w:rsid w:val="00DE5813"/>
    <w:rsid w:val="00DE657D"/>
    <w:rsid w:val="00DE6800"/>
    <w:rsid w:val="00DE6862"/>
    <w:rsid w:val="00DE6879"/>
    <w:rsid w:val="00DE713D"/>
    <w:rsid w:val="00DE77EC"/>
    <w:rsid w:val="00DE7A53"/>
    <w:rsid w:val="00DE7EEC"/>
    <w:rsid w:val="00DF0073"/>
    <w:rsid w:val="00DF056F"/>
    <w:rsid w:val="00DF0666"/>
    <w:rsid w:val="00DF13B2"/>
    <w:rsid w:val="00DF1890"/>
    <w:rsid w:val="00DF1EED"/>
    <w:rsid w:val="00DF21E4"/>
    <w:rsid w:val="00DF2611"/>
    <w:rsid w:val="00DF281A"/>
    <w:rsid w:val="00DF286F"/>
    <w:rsid w:val="00DF2874"/>
    <w:rsid w:val="00DF2DD5"/>
    <w:rsid w:val="00DF2EBF"/>
    <w:rsid w:val="00DF31C7"/>
    <w:rsid w:val="00DF35E8"/>
    <w:rsid w:val="00DF363E"/>
    <w:rsid w:val="00DF38CA"/>
    <w:rsid w:val="00DF3BEB"/>
    <w:rsid w:val="00DF435E"/>
    <w:rsid w:val="00DF447E"/>
    <w:rsid w:val="00DF461D"/>
    <w:rsid w:val="00DF4A0C"/>
    <w:rsid w:val="00DF5257"/>
    <w:rsid w:val="00DF52C8"/>
    <w:rsid w:val="00DF52DD"/>
    <w:rsid w:val="00DF57DD"/>
    <w:rsid w:val="00DF5A18"/>
    <w:rsid w:val="00DF5DCB"/>
    <w:rsid w:val="00DF5F1F"/>
    <w:rsid w:val="00DF5FA2"/>
    <w:rsid w:val="00DF6137"/>
    <w:rsid w:val="00DF6672"/>
    <w:rsid w:val="00DF667D"/>
    <w:rsid w:val="00DF71B2"/>
    <w:rsid w:val="00DF75C4"/>
    <w:rsid w:val="00DF75CE"/>
    <w:rsid w:val="00DF7A5A"/>
    <w:rsid w:val="00DF7BDB"/>
    <w:rsid w:val="00DF7F1F"/>
    <w:rsid w:val="00E0011D"/>
    <w:rsid w:val="00E00273"/>
    <w:rsid w:val="00E0041B"/>
    <w:rsid w:val="00E01370"/>
    <w:rsid w:val="00E013B3"/>
    <w:rsid w:val="00E01778"/>
    <w:rsid w:val="00E020E0"/>
    <w:rsid w:val="00E02351"/>
    <w:rsid w:val="00E02A97"/>
    <w:rsid w:val="00E02B54"/>
    <w:rsid w:val="00E02EFE"/>
    <w:rsid w:val="00E038FF"/>
    <w:rsid w:val="00E03B1B"/>
    <w:rsid w:val="00E04115"/>
    <w:rsid w:val="00E0420D"/>
    <w:rsid w:val="00E043B2"/>
    <w:rsid w:val="00E045E1"/>
    <w:rsid w:val="00E04A73"/>
    <w:rsid w:val="00E04D33"/>
    <w:rsid w:val="00E057D3"/>
    <w:rsid w:val="00E05C34"/>
    <w:rsid w:val="00E06172"/>
    <w:rsid w:val="00E06BCA"/>
    <w:rsid w:val="00E06E10"/>
    <w:rsid w:val="00E071E9"/>
    <w:rsid w:val="00E0743B"/>
    <w:rsid w:val="00E07C8E"/>
    <w:rsid w:val="00E10283"/>
    <w:rsid w:val="00E103CA"/>
    <w:rsid w:val="00E10961"/>
    <w:rsid w:val="00E11001"/>
    <w:rsid w:val="00E112C0"/>
    <w:rsid w:val="00E1158C"/>
    <w:rsid w:val="00E1172D"/>
    <w:rsid w:val="00E11D88"/>
    <w:rsid w:val="00E11E28"/>
    <w:rsid w:val="00E11E9D"/>
    <w:rsid w:val="00E12446"/>
    <w:rsid w:val="00E12504"/>
    <w:rsid w:val="00E1272B"/>
    <w:rsid w:val="00E12EDB"/>
    <w:rsid w:val="00E131CD"/>
    <w:rsid w:val="00E13229"/>
    <w:rsid w:val="00E1322E"/>
    <w:rsid w:val="00E1353E"/>
    <w:rsid w:val="00E13925"/>
    <w:rsid w:val="00E1395E"/>
    <w:rsid w:val="00E139EF"/>
    <w:rsid w:val="00E13A3E"/>
    <w:rsid w:val="00E14480"/>
    <w:rsid w:val="00E14F67"/>
    <w:rsid w:val="00E15002"/>
    <w:rsid w:val="00E15362"/>
    <w:rsid w:val="00E15904"/>
    <w:rsid w:val="00E15D36"/>
    <w:rsid w:val="00E15F08"/>
    <w:rsid w:val="00E1619E"/>
    <w:rsid w:val="00E162BD"/>
    <w:rsid w:val="00E16320"/>
    <w:rsid w:val="00E1656D"/>
    <w:rsid w:val="00E165C5"/>
    <w:rsid w:val="00E1665F"/>
    <w:rsid w:val="00E16914"/>
    <w:rsid w:val="00E17745"/>
    <w:rsid w:val="00E17A66"/>
    <w:rsid w:val="00E202B0"/>
    <w:rsid w:val="00E203C3"/>
    <w:rsid w:val="00E20A51"/>
    <w:rsid w:val="00E20D51"/>
    <w:rsid w:val="00E2162A"/>
    <w:rsid w:val="00E2176B"/>
    <w:rsid w:val="00E21B99"/>
    <w:rsid w:val="00E21F2A"/>
    <w:rsid w:val="00E221D6"/>
    <w:rsid w:val="00E22292"/>
    <w:rsid w:val="00E22467"/>
    <w:rsid w:val="00E22621"/>
    <w:rsid w:val="00E236D5"/>
    <w:rsid w:val="00E23A31"/>
    <w:rsid w:val="00E23FCD"/>
    <w:rsid w:val="00E23FDE"/>
    <w:rsid w:val="00E240EC"/>
    <w:rsid w:val="00E245F5"/>
    <w:rsid w:val="00E2468D"/>
    <w:rsid w:val="00E24A3C"/>
    <w:rsid w:val="00E24CA9"/>
    <w:rsid w:val="00E24F74"/>
    <w:rsid w:val="00E2518D"/>
    <w:rsid w:val="00E2544A"/>
    <w:rsid w:val="00E2549F"/>
    <w:rsid w:val="00E25511"/>
    <w:rsid w:val="00E25857"/>
    <w:rsid w:val="00E25C54"/>
    <w:rsid w:val="00E262F8"/>
    <w:rsid w:val="00E26896"/>
    <w:rsid w:val="00E26B33"/>
    <w:rsid w:val="00E271F5"/>
    <w:rsid w:val="00E274AD"/>
    <w:rsid w:val="00E274DC"/>
    <w:rsid w:val="00E274DE"/>
    <w:rsid w:val="00E2759D"/>
    <w:rsid w:val="00E278EE"/>
    <w:rsid w:val="00E30033"/>
    <w:rsid w:val="00E305FB"/>
    <w:rsid w:val="00E310F6"/>
    <w:rsid w:val="00E31EFC"/>
    <w:rsid w:val="00E331B8"/>
    <w:rsid w:val="00E3367F"/>
    <w:rsid w:val="00E340A3"/>
    <w:rsid w:val="00E343CE"/>
    <w:rsid w:val="00E343E8"/>
    <w:rsid w:val="00E34471"/>
    <w:rsid w:val="00E34856"/>
    <w:rsid w:val="00E34D20"/>
    <w:rsid w:val="00E35363"/>
    <w:rsid w:val="00E35EAE"/>
    <w:rsid w:val="00E361BA"/>
    <w:rsid w:val="00E3653D"/>
    <w:rsid w:val="00E366DB"/>
    <w:rsid w:val="00E374C6"/>
    <w:rsid w:val="00E374C7"/>
    <w:rsid w:val="00E37790"/>
    <w:rsid w:val="00E404EC"/>
    <w:rsid w:val="00E40510"/>
    <w:rsid w:val="00E40556"/>
    <w:rsid w:val="00E40B73"/>
    <w:rsid w:val="00E40CCC"/>
    <w:rsid w:val="00E413A9"/>
    <w:rsid w:val="00E41FE5"/>
    <w:rsid w:val="00E421E9"/>
    <w:rsid w:val="00E4224A"/>
    <w:rsid w:val="00E422EE"/>
    <w:rsid w:val="00E42302"/>
    <w:rsid w:val="00E425B9"/>
    <w:rsid w:val="00E42A9D"/>
    <w:rsid w:val="00E42ECA"/>
    <w:rsid w:val="00E42F12"/>
    <w:rsid w:val="00E42FBF"/>
    <w:rsid w:val="00E43A27"/>
    <w:rsid w:val="00E43B3F"/>
    <w:rsid w:val="00E44A75"/>
    <w:rsid w:val="00E4515B"/>
    <w:rsid w:val="00E451BA"/>
    <w:rsid w:val="00E45240"/>
    <w:rsid w:val="00E458DF"/>
    <w:rsid w:val="00E460C8"/>
    <w:rsid w:val="00E465AC"/>
    <w:rsid w:val="00E46877"/>
    <w:rsid w:val="00E46ABA"/>
    <w:rsid w:val="00E46B56"/>
    <w:rsid w:val="00E4728C"/>
    <w:rsid w:val="00E476B3"/>
    <w:rsid w:val="00E47AC5"/>
    <w:rsid w:val="00E50129"/>
    <w:rsid w:val="00E5019A"/>
    <w:rsid w:val="00E5048A"/>
    <w:rsid w:val="00E5060C"/>
    <w:rsid w:val="00E50A44"/>
    <w:rsid w:val="00E50F2C"/>
    <w:rsid w:val="00E50F61"/>
    <w:rsid w:val="00E5102D"/>
    <w:rsid w:val="00E51C3B"/>
    <w:rsid w:val="00E51D91"/>
    <w:rsid w:val="00E51E37"/>
    <w:rsid w:val="00E51FD7"/>
    <w:rsid w:val="00E525E4"/>
    <w:rsid w:val="00E5289B"/>
    <w:rsid w:val="00E529EB"/>
    <w:rsid w:val="00E52E13"/>
    <w:rsid w:val="00E52E88"/>
    <w:rsid w:val="00E52F01"/>
    <w:rsid w:val="00E53075"/>
    <w:rsid w:val="00E53286"/>
    <w:rsid w:val="00E53506"/>
    <w:rsid w:val="00E5358B"/>
    <w:rsid w:val="00E53A68"/>
    <w:rsid w:val="00E53D56"/>
    <w:rsid w:val="00E53FCC"/>
    <w:rsid w:val="00E548D2"/>
    <w:rsid w:val="00E54BD4"/>
    <w:rsid w:val="00E553E3"/>
    <w:rsid w:val="00E55575"/>
    <w:rsid w:val="00E55589"/>
    <w:rsid w:val="00E5563C"/>
    <w:rsid w:val="00E55916"/>
    <w:rsid w:val="00E55ECB"/>
    <w:rsid w:val="00E566A8"/>
    <w:rsid w:val="00E56732"/>
    <w:rsid w:val="00E570CB"/>
    <w:rsid w:val="00E57621"/>
    <w:rsid w:val="00E57786"/>
    <w:rsid w:val="00E57945"/>
    <w:rsid w:val="00E60048"/>
    <w:rsid w:val="00E607DE"/>
    <w:rsid w:val="00E6091D"/>
    <w:rsid w:val="00E60AD6"/>
    <w:rsid w:val="00E60EE9"/>
    <w:rsid w:val="00E60EF2"/>
    <w:rsid w:val="00E60F26"/>
    <w:rsid w:val="00E61174"/>
    <w:rsid w:val="00E61200"/>
    <w:rsid w:val="00E61203"/>
    <w:rsid w:val="00E61307"/>
    <w:rsid w:val="00E614B4"/>
    <w:rsid w:val="00E61624"/>
    <w:rsid w:val="00E61686"/>
    <w:rsid w:val="00E6205F"/>
    <w:rsid w:val="00E62116"/>
    <w:rsid w:val="00E62262"/>
    <w:rsid w:val="00E6250D"/>
    <w:rsid w:val="00E62571"/>
    <w:rsid w:val="00E630E3"/>
    <w:rsid w:val="00E63227"/>
    <w:rsid w:val="00E638B0"/>
    <w:rsid w:val="00E63CC5"/>
    <w:rsid w:val="00E63F8C"/>
    <w:rsid w:val="00E64745"/>
    <w:rsid w:val="00E64D8F"/>
    <w:rsid w:val="00E652DB"/>
    <w:rsid w:val="00E65510"/>
    <w:rsid w:val="00E65B0B"/>
    <w:rsid w:val="00E65FC2"/>
    <w:rsid w:val="00E66040"/>
    <w:rsid w:val="00E660F1"/>
    <w:rsid w:val="00E66594"/>
    <w:rsid w:val="00E66B7E"/>
    <w:rsid w:val="00E66C90"/>
    <w:rsid w:val="00E66CD7"/>
    <w:rsid w:val="00E66D12"/>
    <w:rsid w:val="00E67378"/>
    <w:rsid w:val="00E67C0A"/>
    <w:rsid w:val="00E700BF"/>
    <w:rsid w:val="00E70128"/>
    <w:rsid w:val="00E7017F"/>
    <w:rsid w:val="00E70255"/>
    <w:rsid w:val="00E70864"/>
    <w:rsid w:val="00E708D1"/>
    <w:rsid w:val="00E70961"/>
    <w:rsid w:val="00E70FC3"/>
    <w:rsid w:val="00E7131B"/>
    <w:rsid w:val="00E71C42"/>
    <w:rsid w:val="00E72571"/>
    <w:rsid w:val="00E72A49"/>
    <w:rsid w:val="00E72BA8"/>
    <w:rsid w:val="00E73038"/>
    <w:rsid w:val="00E73248"/>
    <w:rsid w:val="00E73D55"/>
    <w:rsid w:val="00E73DA4"/>
    <w:rsid w:val="00E74736"/>
    <w:rsid w:val="00E7474E"/>
    <w:rsid w:val="00E74B26"/>
    <w:rsid w:val="00E7549C"/>
    <w:rsid w:val="00E757EA"/>
    <w:rsid w:val="00E762EF"/>
    <w:rsid w:val="00E763A8"/>
    <w:rsid w:val="00E769B6"/>
    <w:rsid w:val="00E76DBE"/>
    <w:rsid w:val="00E76E79"/>
    <w:rsid w:val="00E77DAB"/>
    <w:rsid w:val="00E80081"/>
    <w:rsid w:val="00E80C8C"/>
    <w:rsid w:val="00E8188E"/>
    <w:rsid w:val="00E81B39"/>
    <w:rsid w:val="00E81FA1"/>
    <w:rsid w:val="00E82059"/>
    <w:rsid w:val="00E821C9"/>
    <w:rsid w:val="00E821EC"/>
    <w:rsid w:val="00E82957"/>
    <w:rsid w:val="00E8295B"/>
    <w:rsid w:val="00E829DA"/>
    <w:rsid w:val="00E82B9E"/>
    <w:rsid w:val="00E833DE"/>
    <w:rsid w:val="00E83A36"/>
    <w:rsid w:val="00E83D5B"/>
    <w:rsid w:val="00E83F33"/>
    <w:rsid w:val="00E84232"/>
    <w:rsid w:val="00E842B6"/>
    <w:rsid w:val="00E8467C"/>
    <w:rsid w:val="00E84A93"/>
    <w:rsid w:val="00E858BB"/>
    <w:rsid w:val="00E85E45"/>
    <w:rsid w:val="00E86973"/>
    <w:rsid w:val="00E86B4D"/>
    <w:rsid w:val="00E86F7D"/>
    <w:rsid w:val="00E86FDD"/>
    <w:rsid w:val="00E879E8"/>
    <w:rsid w:val="00E87AF9"/>
    <w:rsid w:val="00E87BBD"/>
    <w:rsid w:val="00E90840"/>
    <w:rsid w:val="00E908ED"/>
    <w:rsid w:val="00E90C60"/>
    <w:rsid w:val="00E910BF"/>
    <w:rsid w:val="00E91CC0"/>
    <w:rsid w:val="00E91FC8"/>
    <w:rsid w:val="00E92614"/>
    <w:rsid w:val="00E92A04"/>
    <w:rsid w:val="00E931A1"/>
    <w:rsid w:val="00E93C24"/>
    <w:rsid w:val="00E93C7F"/>
    <w:rsid w:val="00E943FA"/>
    <w:rsid w:val="00E947E8"/>
    <w:rsid w:val="00E94A05"/>
    <w:rsid w:val="00E94CD4"/>
    <w:rsid w:val="00E94EF0"/>
    <w:rsid w:val="00E94FE3"/>
    <w:rsid w:val="00E951FC"/>
    <w:rsid w:val="00E952C7"/>
    <w:rsid w:val="00E9552E"/>
    <w:rsid w:val="00E956BF"/>
    <w:rsid w:val="00E95860"/>
    <w:rsid w:val="00E95891"/>
    <w:rsid w:val="00E95896"/>
    <w:rsid w:val="00E9592D"/>
    <w:rsid w:val="00E95A73"/>
    <w:rsid w:val="00E95BFE"/>
    <w:rsid w:val="00E95D4B"/>
    <w:rsid w:val="00E95F11"/>
    <w:rsid w:val="00E964BD"/>
    <w:rsid w:val="00E96782"/>
    <w:rsid w:val="00E97301"/>
    <w:rsid w:val="00E9744B"/>
    <w:rsid w:val="00E974C0"/>
    <w:rsid w:val="00E97569"/>
    <w:rsid w:val="00E976D0"/>
    <w:rsid w:val="00E97A92"/>
    <w:rsid w:val="00E97DCB"/>
    <w:rsid w:val="00E97F0E"/>
    <w:rsid w:val="00EA006A"/>
    <w:rsid w:val="00EA028C"/>
    <w:rsid w:val="00EA042A"/>
    <w:rsid w:val="00EA05A2"/>
    <w:rsid w:val="00EA088B"/>
    <w:rsid w:val="00EA15B4"/>
    <w:rsid w:val="00EA16BD"/>
    <w:rsid w:val="00EA1C1A"/>
    <w:rsid w:val="00EA1C2C"/>
    <w:rsid w:val="00EA1EAC"/>
    <w:rsid w:val="00EA1EDD"/>
    <w:rsid w:val="00EA1F84"/>
    <w:rsid w:val="00EA2050"/>
    <w:rsid w:val="00EA20B8"/>
    <w:rsid w:val="00EA2A30"/>
    <w:rsid w:val="00EA2CEA"/>
    <w:rsid w:val="00EA3489"/>
    <w:rsid w:val="00EA3754"/>
    <w:rsid w:val="00EA3967"/>
    <w:rsid w:val="00EA3FBD"/>
    <w:rsid w:val="00EA425E"/>
    <w:rsid w:val="00EA4832"/>
    <w:rsid w:val="00EA4A63"/>
    <w:rsid w:val="00EA4B67"/>
    <w:rsid w:val="00EA52B3"/>
    <w:rsid w:val="00EA56C2"/>
    <w:rsid w:val="00EA57B6"/>
    <w:rsid w:val="00EA5CCA"/>
    <w:rsid w:val="00EA5E01"/>
    <w:rsid w:val="00EA637B"/>
    <w:rsid w:val="00EA6504"/>
    <w:rsid w:val="00EA67D5"/>
    <w:rsid w:val="00EA6A42"/>
    <w:rsid w:val="00EA6B02"/>
    <w:rsid w:val="00EA6CB2"/>
    <w:rsid w:val="00EA6F2C"/>
    <w:rsid w:val="00EA732F"/>
    <w:rsid w:val="00EA78EC"/>
    <w:rsid w:val="00EA7B07"/>
    <w:rsid w:val="00EB0078"/>
    <w:rsid w:val="00EB01F1"/>
    <w:rsid w:val="00EB04AC"/>
    <w:rsid w:val="00EB05A3"/>
    <w:rsid w:val="00EB0612"/>
    <w:rsid w:val="00EB07A1"/>
    <w:rsid w:val="00EB0E84"/>
    <w:rsid w:val="00EB12DB"/>
    <w:rsid w:val="00EB13AF"/>
    <w:rsid w:val="00EB1915"/>
    <w:rsid w:val="00EB1A2E"/>
    <w:rsid w:val="00EB1D40"/>
    <w:rsid w:val="00EB1E83"/>
    <w:rsid w:val="00EB1FAA"/>
    <w:rsid w:val="00EB1FDC"/>
    <w:rsid w:val="00EB2099"/>
    <w:rsid w:val="00EB209E"/>
    <w:rsid w:val="00EB243F"/>
    <w:rsid w:val="00EB2DE0"/>
    <w:rsid w:val="00EB3170"/>
    <w:rsid w:val="00EB3238"/>
    <w:rsid w:val="00EB35FC"/>
    <w:rsid w:val="00EB395A"/>
    <w:rsid w:val="00EB3EE4"/>
    <w:rsid w:val="00EB4064"/>
    <w:rsid w:val="00EB4116"/>
    <w:rsid w:val="00EB463F"/>
    <w:rsid w:val="00EB4775"/>
    <w:rsid w:val="00EB4A82"/>
    <w:rsid w:val="00EB4B28"/>
    <w:rsid w:val="00EB4F2B"/>
    <w:rsid w:val="00EB4F6A"/>
    <w:rsid w:val="00EB4FC3"/>
    <w:rsid w:val="00EB5747"/>
    <w:rsid w:val="00EB59E4"/>
    <w:rsid w:val="00EB5C75"/>
    <w:rsid w:val="00EB5E8A"/>
    <w:rsid w:val="00EB6092"/>
    <w:rsid w:val="00EB64E0"/>
    <w:rsid w:val="00EB6641"/>
    <w:rsid w:val="00EB690F"/>
    <w:rsid w:val="00EB6C74"/>
    <w:rsid w:val="00EB6CF6"/>
    <w:rsid w:val="00EB6D00"/>
    <w:rsid w:val="00EB796C"/>
    <w:rsid w:val="00EB798E"/>
    <w:rsid w:val="00EB7D4D"/>
    <w:rsid w:val="00EC029D"/>
    <w:rsid w:val="00EC0733"/>
    <w:rsid w:val="00EC074D"/>
    <w:rsid w:val="00EC07F6"/>
    <w:rsid w:val="00EC08C3"/>
    <w:rsid w:val="00EC09C7"/>
    <w:rsid w:val="00EC0A2B"/>
    <w:rsid w:val="00EC0AE2"/>
    <w:rsid w:val="00EC0E2B"/>
    <w:rsid w:val="00EC1409"/>
    <w:rsid w:val="00EC147D"/>
    <w:rsid w:val="00EC1770"/>
    <w:rsid w:val="00EC1852"/>
    <w:rsid w:val="00EC1E69"/>
    <w:rsid w:val="00EC1FCE"/>
    <w:rsid w:val="00EC2158"/>
    <w:rsid w:val="00EC21DA"/>
    <w:rsid w:val="00EC25CA"/>
    <w:rsid w:val="00EC2D5B"/>
    <w:rsid w:val="00EC2DBE"/>
    <w:rsid w:val="00EC346B"/>
    <w:rsid w:val="00EC3799"/>
    <w:rsid w:val="00EC3D73"/>
    <w:rsid w:val="00EC42B5"/>
    <w:rsid w:val="00EC4B91"/>
    <w:rsid w:val="00EC4D6A"/>
    <w:rsid w:val="00EC4E38"/>
    <w:rsid w:val="00EC4F0C"/>
    <w:rsid w:val="00EC5129"/>
    <w:rsid w:val="00EC53F4"/>
    <w:rsid w:val="00EC560B"/>
    <w:rsid w:val="00EC5653"/>
    <w:rsid w:val="00EC5869"/>
    <w:rsid w:val="00EC599C"/>
    <w:rsid w:val="00EC5A6A"/>
    <w:rsid w:val="00EC5D06"/>
    <w:rsid w:val="00EC6997"/>
    <w:rsid w:val="00EC6B0C"/>
    <w:rsid w:val="00EC6F3D"/>
    <w:rsid w:val="00EC7071"/>
    <w:rsid w:val="00EC71CE"/>
    <w:rsid w:val="00EC75FB"/>
    <w:rsid w:val="00EC7F46"/>
    <w:rsid w:val="00ED015D"/>
    <w:rsid w:val="00ED06B8"/>
    <w:rsid w:val="00ED1187"/>
    <w:rsid w:val="00ED1406"/>
    <w:rsid w:val="00ED144A"/>
    <w:rsid w:val="00ED15BF"/>
    <w:rsid w:val="00ED167D"/>
    <w:rsid w:val="00ED1AAF"/>
    <w:rsid w:val="00ED1C7B"/>
    <w:rsid w:val="00ED1D46"/>
    <w:rsid w:val="00ED2257"/>
    <w:rsid w:val="00ED2536"/>
    <w:rsid w:val="00ED262E"/>
    <w:rsid w:val="00ED2C63"/>
    <w:rsid w:val="00ED2FF3"/>
    <w:rsid w:val="00ED335A"/>
    <w:rsid w:val="00ED3573"/>
    <w:rsid w:val="00ED3A1D"/>
    <w:rsid w:val="00ED3C72"/>
    <w:rsid w:val="00ED403D"/>
    <w:rsid w:val="00ED4456"/>
    <w:rsid w:val="00ED49C4"/>
    <w:rsid w:val="00ED4B6F"/>
    <w:rsid w:val="00ED4ED8"/>
    <w:rsid w:val="00ED54CD"/>
    <w:rsid w:val="00ED5791"/>
    <w:rsid w:val="00ED5F69"/>
    <w:rsid w:val="00ED602D"/>
    <w:rsid w:val="00ED62A6"/>
    <w:rsid w:val="00ED6E26"/>
    <w:rsid w:val="00ED6F5D"/>
    <w:rsid w:val="00ED705E"/>
    <w:rsid w:val="00ED70BA"/>
    <w:rsid w:val="00ED70EA"/>
    <w:rsid w:val="00ED727C"/>
    <w:rsid w:val="00ED7318"/>
    <w:rsid w:val="00ED790D"/>
    <w:rsid w:val="00ED7C6E"/>
    <w:rsid w:val="00ED7EC4"/>
    <w:rsid w:val="00ED7F7D"/>
    <w:rsid w:val="00ED7F8A"/>
    <w:rsid w:val="00EE0208"/>
    <w:rsid w:val="00EE035F"/>
    <w:rsid w:val="00EE07FA"/>
    <w:rsid w:val="00EE102E"/>
    <w:rsid w:val="00EE116D"/>
    <w:rsid w:val="00EE152D"/>
    <w:rsid w:val="00EE156F"/>
    <w:rsid w:val="00EE1741"/>
    <w:rsid w:val="00EE2ABE"/>
    <w:rsid w:val="00EE2B34"/>
    <w:rsid w:val="00EE2E16"/>
    <w:rsid w:val="00EE328E"/>
    <w:rsid w:val="00EE33A9"/>
    <w:rsid w:val="00EE33DE"/>
    <w:rsid w:val="00EE3FC1"/>
    <w:rsid w:val="00EE426C"/>
    <w:rsid w:val="00EE427D"/>
    <w:rsid w:val="00EE476D"/>
    <w:rsid w:val="00EE4A9F"/>
    <w:rsid w:val="00EE4AD1"/>
    <w:rsid w:val="00EE4DEB"/>
    <w:rsid w:val="00EE4F03"/>
    <w:rsid w:val="00EE4F1D"/>
    <w:rsid w:val="00EE518A"/>
    <w:rsid w:val="00EE523D"/>
    <w:rsid w:val="00EE52DE"/>
    <w:rsid w:val="00EE596A"/>
    <w:rsid w:val="00EE5D09"/>
    <w:rsid w:val="00EE62B9"/>
    <w:rsid w:val="00EE64C7"/>
    <w:rsid w:val="00EE6A83"/>
    <w:rsid w:val="00EE6AC5"/>
    <w:rsid w:val="00EE6AE6"/>
    <w:rsid w:val="00EE72AA"/>
    <w:rsid w:val="00EE74A4"/>
    <w:rsid w:val="00EE7747"/>
    <w:rsid w:val="00EE7917"/>
    <w:rsid w:val="00EE7984"/>
    <w:rsid w:val="00EE79EC"/>
    <w:rsid w:val="00EE7B7A"/>
    <w:rsid w:val="00EF0450"/>
    <w:rsid w:val="00EF074E"/>
    <w:rsid w:val="00EF091F"/>
    <w:rsid w:val="00EF0AD1"/>
    <w:rsid w:val="00EF0B60"/>
    <w:rsid w:val="00EF0E13"/>
    <w:rsid w:val="00EF0E1D"/>
    <w:rsid w:val="00EF1008"/>
    <w:rsid w:val="00EF1175"/>
    <w:rsid w:val="00EF132D"/>
    <w:rsid w:val="00EF158E"/>
    <w:rsid w:val="00EF1F97"/>
    <w:rsid w:val="00EF2947"/>
    <w:rsid w:val="00EF2F09"/>
    <w:rsid w:val="00EF31E2"/>
    <w:rsid w:val="00EF36E9"/>
    <w:rsid w:val="00EF3E99"/>
    <w:rsid w:val="00EF4471"/>
    <w:rsid w:val="00EF4702"/>
    <w:rsid w:val="00EF4A36"/>
    <w:rsid w:val="00EF4F0D"/>
    <w:rsid w:val="00EF52CF"/>
    <w:rsid w:val="00EF535C"/>
    <w:rsid w:val="00EF55D3"/>
    <w:rsid w:val="00EF5788"/>
    <w:rsid w:val="00EF5A2F"/>
    <w:rsid w:val="00EF5B14"/>
    <w:rsid w:val="00EF5EC1"/>
    <w:rsid w:val="00EF6288"/>
    <w:rsid w:val="00EF6442"/>
    <w:rsid w:val="00EF67AA"/>
    <w:rsid w:val="00EF69CC"/>
    <w:rsid w:val="00EF6AA1"/>
    <w:rsid w:val="00EF6AB9"/>
    <w:rsid w:val="00EF6F47"/>
    <w:rsid w:val="00EF6FE4"/>
    <w:rsid w:val="00EF7183"/>
    <w:rsid w:val="00EF747B"/>
    <w:rsid w:val="00EF753D"/>
    <w:rsid w:val="00EF7646"/>
    <w:rsid w:val="00EF79C1"/>
    <w:rsid w:val="00EF7B74"/>
    <w:rsid w:val="00F000EC"/>
    <w:rsid w:val="00F00A6E"/>
    <w:rsid w:val="00F00CE7"/>
    <w:rsid w:val="00F00D35"/>
    <w:rsid w:val="00F0136E"/>
    <w:rsid w:val="00F017A8"/>
    <w:rsid w:val="00F019BB"/>
    <w:rsid w:val="00F01C0E"/>
    <w:rsid w:val="00F0219C"/>
    <w:rsid w:val="00F027B6"/>
    <w:rsid w:val="00F027D4"/>
    <w:rsid w:val="00F02BBB"/>
    <w:rsid w:val="00F034CE"/>
    <w:rsid w:val="00F03A05"/>
    <w:rsid w:val="00F03D55"/>
    <w:rsid w:val="00F04905"/>
    <w:rsid w:val="00F04A05"/>
    <w:rsid w:val="00F04A5F"/>
    <w:rsid w:val="00F04CA5"/>
    <w:rsid w:val="00F04EC5"/>
    <w:rsid w:val="00F0552C"/>
    <w:rsid w:val="00F05604"/>
    <w:rsid w:val="00F0587A"/>
    <w:rsid w:val="00F05CF4"/>
    <w:rsid w:val="00F06B11"/>
    <w:rsid w:val="00F06B45"/>
    <w:rsid w:val="00F06E81"/>
    <w:rsid w:val="00F0741E"/>
    <w:rsid w:val="00F07626"/>
    <w:rsid w:val="00F077E9"/>
    <w:rsid w:val="00F07EDB"/>
    <w:rsid w:val="00F1005C"/>
    <w:rsid w:val="00F102A5"/>
    <w:rsid w:val="00F104F1"/>
    <w:rsid w:val="00F109E8"/>
    <w:rsid w:val="00F10AE5"/>
    <w:rsid w:val="00F10C51"/>
    <w:rsid w:val="00F10F64"/>
    <w:rsid w:val="00F11951"/>
    <w:rsid w:val="00F11DA6"/>
    <w:rsid w:val="00F11DBF"/>
    <w:rsid w:val="00F11F0F"/>
    <w:rsid w:val="00F123D6"/>
    <w:rsid w:val="00F12422"/>
    <w:rsid w:val="00F1288E"/>
    <w:rsid w:val="00F12AE2"/>
    <w:rsid w:val="00F12CA6"/>
    <w:rsid w:val="00F12EE3"/>
    <w:rsid w:val="00F13623"/>
    <w:rsid w:val="00F13E6F"/>
    <w:rsid w:val="00F13F5A"/>
    <w:rsid w:val="00F14657"/>
    <w:rsid w:val="00F14764"/>
    <w:rsid w:val="00F148F2"/>
    <w:rsid w:val="00F14B43"/>
    <w:rsid w:val="00F153AC"/>
    <w:rsid w:val="00F153C5"/>
    <w:rsid w:val="00F155A9"/>
    <w:rsid w:val="00F1573A"/>
    <w:rsid w:val="00F1589A"/>
    <w:rsid w:val="00F15912"/>
    <w:rsid w:val="00F15975"/>
    <w:rsid w:val="00F159B5"/>
    <w:rsid w:val="00F1618D"/>
    <w:rsid w:val="00F1655A"/>
    <w:rsid w:val="00F1677E"/>
    <w:rsid w:val="00F16B10"/>
    <w:rsid w:val="00F16C48"/>
    <w:rsid w:val="00F16D89"/>
    <w:rsid w:val="00F17AE5"/>
    <w:rsid w:val="00F17D0C"/>
    <w:rsid w:val="00F21384"/>
    <w:rsid w:val="00F21518"/>
    <w:rsid w:val="00F217A5"/>
    <w:rsid w:val="00F22040"/>
    <w:rsid w:val="00F232C3"/>
    <w:rsid w:val="00F238B1"/>
    <w:rsid w:val="00F23914"/>
    <w:rsid w:val="00F23967"/>
    <w:rsid w:val="00F239BA"/>
    <w:rsid w:val="00F23F34"/>
    <w:rsid w:val="00F23F95"/>
    <w:rsid w:val="00F245B0"/>
    <w:rsid w:val="00F248F5"/>
    <w:rsid w:val="00F24D63"/>
    <w:rsid w:val="00F25294"/>
    <w:rsid w:val="00F25626"/>
    <w:rsid w:val="00F2578C"/>
    <w:rsid w:val="00F25D31"/>
    <w:rsid w:val="00F25F41"/>
    <w:rsid w:val="00F26CC9"/>
    <w:rsid w:val="00F26CEF"/>
    <w:rsid w:val="00F26CF9"/>
    <w:rsid w:val="00F27591"/>
    <w:rsid w:val="00F2795A"/>
    <w:rsid w:val="00F27DFD"/>
    <w:rsid w:val="00F27EC2"/>
    <w:rsid w:val="00F30117"/>
    <w:rsid w:val="00F302BD"/>
    <w:rsid w:val="00F30F3E"/>
    <w:rsid w:val="00F30FB2"/>
    <w:rsid w:val="00F31028"/>
    <w:rsid w:val="00F310B7"/>
    <w:rsid w:val="00F313EA"/>
    <w:rsid w:val="00F317CC"/>
    <w:rsid w:val="00F320DA"/>
    <w:rsid w:val="00F323A2"/>
    <w:rsid w:val="00F328EE"/>
    <w:rsid w:val="00F32956"/>
    <w:rsid w:val="00F33377"/>
    <w:rsid w:val="00F33D14"/>
    <w:rsid w:val="00F33DDA"/>
    <w:rsid w:val="00F33E16"/>
    <w:rsid w:val="00F34270"/>
    <w:rsid w:val="00F344FE"/>
    <w:rsid w:val="00F346CC"/>
    <w:rsid w:val="00F350BB"/>
    <w:rsid w:val="00F359B5"/>
    <w:rsid w:val="00F36126"/>
    <w:rsid w:val="00F3628E"/>
    <w:rsid w:val="00F367FF"/>
    <w:rsid w:val="00F36B2D"/>
    <w:rsid w:val="00F370EC"/>
    <w:rsid w:val="00F374F3"/>
    <w:rsid w:val="00F376E3"/>
    <w:rsid w:val="00F378CF"/>
    <w:rsid w:val="00F37E79"/>
    <w:rsid w:val="00F401D8"/>
    <w:rsid w:val="00F403E0"/>
    <w:rsid w:val="00F40531"/>
    <w:rsid w:val="00F407F8"/>
    <w:rsid w:val="00F40AC2"/>
    <w:rsid w:val="00F40C6B"/>
    <w:rsid w:val="00F40EFE"/>
    <w:rsid w:val="00F410E7"/>
    <w:rsid w:val="00F41321"/>
    <w:rsid w:val="00F414E2"/>
    <w:rsid w:val="00F41CCC"/>
    <w:rsid w:val="00F41D4D"/>
    <w:rsid w:val="00F41E24"/>
    <w:rsid w:val="00F4205C"/>
    <w:rsid w:val="00F4212B"/>
    <w:rsid w:val="00F4249B"/>
    <w:rsid w:val="00F42A62"/>
    <w:rsid w:val="00F42B7B"/>
    <w:rsid w:val="00F430D6"/>
    <w:rsid w:val="00F43308"/>
    <w:rsid w:val="00F434A2"/>
    <w:rsid w:val="00F43FF7"/>
    <w:rsid w:val="00F441C9"/>
    <w:rsid w:val="00F44966"/>
    <w:rsid w:val="00F44A08"/>
    <w:rsid w:val="00F44BD4"/>
    <w:rsid w:val="00F44C25"/>
    <w:rsid w:val="00F4518C"/>
    <w:rsid w:val="00F45285"/>
    <w:rsid w:val="00F45E3B"/>
    <w:rsid w:val="00F46010"/>
    <w:rsid w:val="00F46115"/>
    <w:rsid w:val="00F46619"/>
    <w:rsid w:val="00F46BBA"/>
    <w:rsid w:val="00F46CCE"/>
    <w:rsid w:val="00F46F0B"/>
    <w:rsid w:val="00F47118"/>
    <w:rsid w:val="00F47556"/>
    <w:rsid w:val="00F47693"/>
    <w:rsid w:val="00F47944"/>
    <w:rsid w:val="00F50334"/>
    <w:rsid w:val="00F503E2"/>
    <w:rsid w:val="00F50FAF"/>
    <w:rsid w:val="00F511E6"/>
    <w:rsid w:val="00F51458"/>
    <w:rsid w:val="00F51464"/>
    <w:rsid w:val="00F51553"/>
    <w:rsid w:val="00F519FD"/>
    <w:rsid w:val="00F521CB"/>
    <w:rsid w:val="00F52237"/>
    <w:rsid w:val="00F5226C"/>
    <w:rsid w:val="00F52647"/>
    <w:rsid w:val="00F52BD3"/>
    <w:rsid w:val="00F52F50"/>
    <w:rsid w:val="00F5314B"/>
    <w:rsid w:val="00F53257"/>
    <w:rsid w:val="00F5371B"/>
    <w:rsid w:val="00F5387D"/>
    <w:rsid w:val="00F5388E"/>
    <w:rsid w:val="00F53E3A"/>
    <w:rsid w:val="00F53FC1"/>
    <w:rsid w:val="00F544E9"/>
    <w:rsid w:val="00F54549"/>
    <w:rsid w:val="00F548A8"/>
    <w:rsid w:val="00F54ADC"/>
    <w:rsid w:val="00F54F03"/>
    <w:rsid w:val="00F551A5"/>
    <w:rsid w:val="00F555E5"/>
    <w:rsid w:val="00F5563F"/>
    <w:rsid w:val="00F55C3F"/>
    <w:rsid w:val="00F563AA"/>
    <w:rsid w:val="00F5699B"/>
    <w:rsid w:val="00F56B32"/>
    <w:rsid w:val="00F56DD4"/>
    <w:rsid w:val="00F56F11"/>
    <w:rsid w:val="00F572EC"/>
    <w:rsid w:val="00F5744D"/>
    <w:rsid w:val="00F574CC"/>
    <w:rsid w:val="00F5752E"/>
    <w:rsid w:val="00F576C1"/>
    <w:rsid w:val="00F57707"/>
    <w:rsid w:val="00F60B8A"/>
    <w:rsid w:val="00F60C89"/>
    <w:rsid w:val="00F610D1"/>
    <w:rsid w:val="00F61289"/>
    <w:rsid w:val="00F619C2"/>
    <w:rsid w:val="00F61AD8"/>
    <w:rsid w:val="00F61C0B"/>
    <w:rsid w:val="00F61C7D"/>
    <w:rsid w:val="00F62B20"/>
    <w:rsid w:val="00F62D7F"/>
    <w:rsid w:val="00F62DCD"/>
    <w:rsid w:val="00F62FBF"/>
    <w:rsid w:val="00F6324A"/>
    <w:rsid w:val="00F63255"/>
    <w:rsid w:val="00F635E9"/>
    <w:rsid w:val="00F63923"/>
    <w:rsid w:val="00F63941"/>
    <w:rsid w:val="00F63C29"/>
    <w:rsid w:val="00F63D4C"/>
    <w:rsid w:val="00F64111"/>
    <w:rsid w:val="00F64276"/>
    <w:rsid w:val="00F6436D"/>
    <w:rsid w:val="00F6440F"/>
    <w:rsid w:val="00F6464B"/>
    <w:rsid w:val="00F647E3"/>
    <w:rsid w:val="00F64A22"/>
    <w:rsid w:val="00F64BE2"/>
    <w:rsid w:val="00F65798"/>
    <w:rsid w:val="00F65ADC"/>
    <w:rsid w:val="00F65F0D"/>
    <w:rsid w:val="00F65F54"/>
    <w:rsid w:val="00F6629F"/>
    <w:rsid w:val="00F665EA"/>
    <w:rsid w:val="00F669BE"/>
    <w:rsid w:val="00F66D91"/>
    <w:rsid w:val="00F6700C"/>
    <w:rsid w:val="00F670D7"/>
    <w:rsid w:val="00F67275"/>
    <w:rsid w:val="00F6790C"/>
    <w:rsid w:val="00F702F6"/>
    <w:rsid w:val="00F704BF"/>
    <w:rsid w:val="00F70626"/>
    <w:rsid w:val="00F707CA"/>
    <w:rsid w:val="00F707D3"/>
    <w:rsid w:val="00F70829"/>
    <w:rsid w:val="00F7088F"/>
    <w:rsid w:val="00F70B86"/>
    <w:rsid w:val="00F70E4A"/>
    <w:rsid w:val="00F70ED3"/>
    <w:rsid w:val="00F711BB"/>
    <w:rsid w:val="00F711C4"/>
    <w:rsid w:val="00F7136F"/>
    <w:rsid w:val="00F71571"/>
    <w:rsid w:val="00F71864"/>
    <w:rsid w:val="00F718A2"/>
    <w:rsid w:val="00F719EC"/>
    <w:rsid w:val="00F71A0F"/>
    <w:rsid w:val="00F71B64"/>
    <w:rsid w:val="00F71CA6"/>
    <w:rsid w:val="00F71ECF"/>
    <w:rsid w:val="00F72224"/>
    <w:rsid w:val="00F723A9"/>
    <w:rsid w:val="00F7287B"/>
    <w:rsid w:val="00F729A8"/>
    <w:rsid w:val="00F72A79"/>
    <w:rsid w:val="00F72BFB"/>
    <w:rsid w:val="00F72F66"/>
    <w:rsid w:val="00F730F4"/>
    <w:rsid w:val="00F73292"/>
    <w:rsid w:val="00F73883"/>
    <w:rsid w:val="00F742E3"/>
    <w:rsid w:val="00F74511"/>
    <w:rsid w:val="00F74557"/>
    <w:rsid w:val="00F74605"/>
    <w:rsid w:val="00F746A1"/>
    <w:rsid w:val="00F74956"/>
    <w:rsid w:val="00F75015"/>
    <w:rsid w:val="00F757F2"/>
    <w:rsid w:val="00F7585E"/>
    <w:rsid w:val="00F75BF3"/>
    <w:rsid w:val="00F7605F"/>
    <w:rsid w:val="00F763A6"/>
    <w:rsid w:val="00F76BFC"/>
    <w:rsid w:val="00F76D48"/>
    <w:rsid w:val="00F76D8B"/>
    <w:rsid w:val="00F778C7"/>
    <w:rsid w:val="00F77A77"/>
    <w:rsid w:val="00F77A7E"/>
    <w:rsid w:val="00F77CBB"/>
    <w:rsid w:val="00F801B3"/>
    <w:rsid w:val="00F802E1"/>
    <w:rsid w:val="00F80319"/>
    <w:rsid w:val="00F80ABA"/>
    <w:rsid w:val="00F81072"/>
    <w:rsid w:val="00F815F6"/>
    <w:rsid w:val="00F81889"/>
    <w:rsid w:val="00F818E9"/>
    <w:rsid w:val="00F819AA"/>
    <w:rsid w:val="00F8229B"/>
    <w:rsid w:val="00F822A5"/>
    <w:rsid w:val="00F824BC"/>
    <w:rsid w:val="00F82C29"/>
    <w:rsid w:val="00F82D48"/>
    <w:rsid w:val="00F831B8"/>
    <w:rsid w:val="00F8344A"/>
    <w:rsid w:val="00F8370F"/>
    <w:rsid w:val="00F83D0A"/>
    <w:rsid w:val="00F8415A"/>
    <w:rsid w:val="00F844BF"/>
    <w:rsid w:val="00F84FA0"/>
    <w:rsid w:val="00F85628"/>
    <w:rsid w:val="00F86FFA"/>
    <w:rsid w:val="00F87948"/>
    <w:rsid w:val="00F90183"/>
    <w:rsid w:val="00F90186"/>
    <w:rsid w:val="00F905C6"/>
    <w:rsid w:val="00F90634"/>
    <w:rsid w:val="00F908EA"/>
    <w:rsid w:val="00F90FB6"/>
    <w:rsid w:val="00F91460"/>
    <w:rsid w:val="00F9167B"/>
    <w:rsid w:val="00F919CF"/>
    <w:rsid w:val="00F91D67"/>
    <w:rsid w:val="00F91E86"/>
    <w:rsid w:val="00F920AC"/>
    <w:rsid w:val="00F923E1"/>
    <w:rsid w:val="00F925EE"/>
    <w:rsid w:val="00F93822"/>
    <w:rsid w:val="00F93907"/>
    <w:rsid w:val="00F93B7B"/>
    <w:rsid w:val="00F94018"/>
    <w:rsid w:val="00F942DC"/>
    <w:rsid w:val="00F9477F"/>
    <w:rsid w:val="00F94D58"/>
    <w:rsid w:val="00F954AE"/>
    <w:rsid w:val="00F956FE"/>
    <w:rsid w:val="00F95EF9"/>
    <w:rsid w:val="00F962CA"/>
    <w:rsid w:val="00F963B6"/>
    <w:rsid w:val="00F96D56"/>
    <w:rsid w:val="00F96E8E"/>
    <w:rsid w:val="00F96F28"/>
    <w:rsid w:val="00F975FF"/>
    <w:rsid w:val="00F97655"/>
    <w:rsid w:val="00F978D7"/>
    <w:rsid w:val="00F97D8F"/>
    <w:rsid w:val="00F97E17"/>
    <w:rsid w:val="00F97FA4"/>
    <w:rsid w:val="00FA0289"/>
    <w:rsid w:val="00FA0409"/>
    <w:rsid w:val="00FA0632"/>
    <w:rsid w:val="00FA07DA"/>
    <w:rsid w:val="00FA0B1E"/>
    <w:rsid w:val="00FA0BC5"/>
    <w:rsid w:val="00FA0D96"/>
    <w:rsid w:val="00FA15D2"/>
    <w:rsid w:val="00FA187A"/>
    <w:rsid w:val="00FA1ADB"/>
    <w:rsid w:val="00FA1C09"/>
    <w:rsid w:val="00FA2171"/>
    <w:rsid w:val="00FA2621"/>
    <w:rsid w:val="00FA2627"/>
    <w:rsid w:val="00FA2A81"/>
    <w:rsid w:val="00FA2B8A"/>
    <w:rsid w:val="00FA3000"/>
    <w:rsid w:val="00FA384F"/>
    <w:rsid w:val="00FA39D5"/>
    <w:rsid w:val="00FA4160"/>
    <w:rsid w:val="00FA439A"/>
    <w:rsid w:val="00FA48CD"/>
    <w:rsid w:val="00FA4A4F"/>
    <w:rsid w:val="00FA4DA9"/>
    <w:rsid w:val="00FA4E4C"/>
    <w:rsid w:val="00FA5193"/>
    <w:rsid w:val="00FA52DE"/>
    <w:rsid w:val="00FA5C7E"/>
    <w:rsid w:val="00FA5DB9"/>
    <w:rsid w:val="00FA5E0B"/>
    <w:rsid w:val="00FA5F17"/>
    <w:rsid w:val="00FA6062"/>
    <w:rsid w:val="00FA6409"/>
    <w:rsid w:val="00FA64A1"/>
    <w:rsid w:val="00FA6794"/>
    <w:rsid w:val="00FA68B4"/>
    <w:rsid w:val="00FA6BDA"/>
    <w:rsid w:val="00FA6D34"/>
    <w:rsid w:val="00FA6DF6"/>
    <w:rsid w:val="00FA70C1"/>
    <w:rsid w:val="00FA7378"/>
    <w:rsid w:val="00FA73E2"/>
    <w:rsid w:val="00FA7D06"/>
    <w:rsid w:val="00FB0361"/>
    <w:rsid w:val="00FB0F24"/>
    <w:rsid w:val="00FB1305"/>
    <w:rsid w:val="00FB1CFA"/>
    <w:rsid w:val="00FB1EFF"/>
    <w:rsid w:val="00FB2107"/>
    <w:rsid w:val="00FB260F"/>
    <w:rsid w:val="00FB2634"/>
    <w:rsid w:val="00FB2738"/>
    <w:rsid w:val="00FB3301"/>
    <w:rsid w:val="00FB3435"/>
    <w:rsid w:val="00FB37F2"/>
    <w:rsid w:val="00FB3B24"/>
    <w:rsid w:val="00FB3C73"/>
    <w:rsid w:val="00FB3E3D"/>
    <w:rsid w:val="00FB407F"/>
    <w:rsid w:val="00FB4178"/>
    <w:rsid w:val="00FB42B7"/>
    <w:rsid w:val="00FB43A5"/>
    <w:rsid w:val="00FB440B"/>
    <w:rsid w:val="00FB46C2"/>
    <w:rsid w:val="00FB4B1A"/>
    <w:rsid w:val="00FB4BE1"/>
    <w:rsid w:val="00FB4FA6"/>
    <w:rsid w:val="00FB4FD7"/>
    <w:rsid w:val="00FB4FDE"/>
    <w:rsid w:val="00FB5047"/>
    <w:rsid w:val="00FB5104"/>
    <w:rsid w:val="00FB51ED"/>
    <w:rsid w:val="00FB52A8"/>
    <w:rsid w:val="00FB5310"/>
    <w:rsid w:val="00FB59A2"/>
    <w:rsid w:val="00FB61B1"/>
    <w:rsid w:val="00FB6A67"/>
    <w:rsid w:val="00FB6BAB"/>
    <w:rsid w:val="00FB6D54"/>
    <w:rsid w:val="00FB6F4B"/>
    <w:rsid w:val="00FB6F54"/>
    <w:rsid w:val="00FB712E"/>
    <w:rsid w:val="00FB7550"/>
    <w:rsid w:val="00FB7742"/>
    <w:rsid w:val="00FB7C1B"/>
    <w:rsid w:val="00FC03AF"/>
    <w:rsid w:val="00FC06D9"/>
    <w:rsid w:val="00FC0BBE"/>
    <w:rsid w:val="00FC0E96"/>
    <w:rsid w:val="00FC10CD"/>
    <w:rsid w:val="00FC1239"/>
    <w:rsid w:val="00FC15DA"/>
    <w:rsid w:val="00FC1B9B"/>
    <w:rsid w:val="00FC1CE0"/>
    <w:rsid w:val="00FC24C0"/>
    <w:rsid w:val="00FC32F4"/>
    <w:rsid w:val="00FC339B"/>
    <w:rsid w:val="00FC33EB"/>
    <w:rsid w:val="00FC3858"/>
    <w:rsid w:val="00FC387D"/>
    <w:rsid w:val="00FC3959"/>
    <w:rsid w:val="00FC39A5"/>
    <w:rsid w:val="00FC3D64"/>
    <w:rsid w:val="00FC3F92"/>
    <w:rsid w:val="00FC4596"/>
    <w:rsid w:val="00FC4DCB"/>
    <w:rsid w:val="00FC5021"/>
    <w:rsid w:val="00FC5DD0"/>
    <w:rsid w:val="00FC6406"/>
    <w:rsid w:val="00FC6B42"/>
    <w:rsid w:val="00FC765D"/>
    <w:rsid w:val="00FC7B1D"/>
    <w:rsid w:val="00FC7B85"/>
    <w:rsid w:val="00FD0098"/>
    <w:rsid w:val="00FD04BC"/>
    <w:rsid w:val="00FD054D"/>
    <w:rsid w:val="00FD07C6"/>
    <w:rsid w:val="00FD0AB6"/>
    <w:rsid w:val="00FD0B08"/>
    <w:rsid w:val="00FD0B22"/>
    <w:rsid w:val="00FD0D8A"/>
    <w:rsid w:val="00FD1031"/>
    <w:rsid w:val="00FD141B"/>
    <w:rsid w:val="00FD145D"/>
    <w:rsid w:val="00FD1524"/>
    <w:rsid w:val="00FD1695"/>
    <w:rsid w:val="00FD1806"/>
    <w:rsid w:val="00FD19A2"/>
    <w:rsid w:val="00FD1B1F"/>
    <w:rsid w:val="00FD1BF6"/>
    <w:rsid w:val="00FD1F52"/>
    <w:rsid w:val="00FD218C"/>
    <w:rsid w:val="00FD22D0"/>
    <w:rsid w:val="00FD2442"/>
    <w:rsid w:val="00FD24A1"/>
    <w:rsid w:val="00FD269A"/>
    <w:rsid w:val="00FD2AB2"/>
    <w:rsid w:val="00FD2C1C"/>
    <w:rsid w:val="00FD3053"/>
    <w:rsid w:val="00FD30F2"/>
    <w:rsid w:val="00FD33AE"/>
    <w:rsid w:val="00FD360D"/>
    <w:rsid w:val="00FD3EA0"/>
    <w:rsid w:val="00FD3EB7"/>
    <w:rsid w:val="00FD45C7"/>
    <w:rsid w:val="00FD483A"/>
    <w:rsid w:val="00FD5821"/>
    <w:rsid w:val="00FD5936"/>
    <w:rsid w:val="00FD5C13"/>
    <w:rsid w:val="00FD60C6"/>
    <w:rsid w:val="00FD66EB"/>
    <w:rsid w:val="00FD6703"/>
    <w:rsid w:val="00FD690D"/>
    <w:rsid w:val="00FD6B49"/>
    <w:rsid w:val="00FD702B"/>
    <w:rsid w:val="00FD7A02"/>
    <w:rsid w:val="00FD7E1B"/>
    <w:rsid w:val="00FD7E8A"/>
    <w:rsid w:val="00FE0C63"/>
    <w:rsid w:val="00FE0CFC"/>
    <w:rsid w:val="00FE0E7C"/>
    <w:rsid w:val="00FE159F"/>
    <w:rsid w:val="00FE1E8B"/>
    <w:rsid w:val="00FE241F"/>
    <w:rsid w:val="00FE26DD"/>
    <w:rsid w:val="00FE28FC"/>
    <w:rsid w:val="00FE29A9"/>
    <w:rsid w:val="00FE2A0B"/>
    <w:rsid w:val="00FE2FD5"/>
    <w:rsid w:val="00FE4060"/>
    <w:rsid w:val="00FE42C3"/>
    <w:rsid w:val="00FE48D3"/>
    <w:rsid w:val="00FE4D8D"/>
    <w:rsid w:val="00FE4DE4"/>
    <w:rsid w:val="00FE5301"/>
    <w:rsid w:val="00FE5DDF"/>
    <w:rsid w:val="00FE6073"/>
    <w:rsid w:val="00FE613B"/>
    <w:rsid w:val="00FE6164"/>
    <w:rsid w:val="00FE6233"/>
    <w:rsid w:val="00FE62AD"/>
    <w:rsid w:val="00FE68B7"/>
    <w:rsid w:val="00FE6914"/>
    <w:rsid w:val="00FE69E9"/>
    <w:rsid w:val="00FE6C98"/>
    <w:rsid w:val="00FE6E4D"/>
    <w:rsid w:val="00FE7102"/>
    <w:rsid w:val="00FE71A8"/>
    <w:rsid w:val="00FE7501"/>
    <w:rsid w:val="00FE75CA"/>
    <w:rsid w:val="00FE77F0"/>
    <w:rsid w:val="00FF0154"/>
    <w:rsid w:val="00FF056D"/>
    <w:rsid w:val="00FF0737"/>
    <w:rsid w:val="00FF076D"/>
    <w:rsid w:val="00FF09DF"/>
    <w:rsid w:val="00FF0D22"/>
    <w:rsid w:val="00FF0D55"/>
    <w:rsid w:val="00FF0E18"/>
    <w:rsid w:val="00FF105B"/>
    <w:rsid w:val="00FF1BA4"/>
    <w:rsid w:val="00FF1CF5"/>
    <w:rsid w:val="00FF1D1C"/>
    <w:rsid w:val="00FF20AC"/>
    <w:rsid w:val="00FF224E"/>
    <w:rsid w:val="00FF2B23"/>
    <w:rsid w:val="00FF346D"/>
    <w:rsid w:val="00FF3576"/>
    <w:rsid w:val="00FF35D0"/>
    <w:rsid w:val="00FF36FB"/>
    <w:rsid w:val="00FF3B48"/>
    <w:rsid w:val="00FF3F19"/>
    <w:rsid w:val="00FF4362"/>
    <w:rsid w:val="00FF4818"/>
    <w:rsid w:val="00FF493B"/>
    <w:rsid w:val="00FF4AB0"/>
    <w:rsid w:val="00FF4ED9"/>
    <w:rsid w:val="00FF4F19"/>
    <w:rsid w:val="00FF4F1C"/>
    <w:rsid w:val="00FF51AB"/>
    <w:rsid w:val="00FF5561"/>
    <w:rsid w:val="00FF58B4"/>
    <w:rsid w:val="00FF5900"/>
    <w:rsid w:val="00FF5AE0"/>
    <w:rsid w:val="00FF5DA7"/>
    <w:rsid w:val="00FF61CE"/>
    <w:rsid w:val="00FF627A"/>
    <w:rsid w:val="00FF6336"/>
    <w:rsid w:val="00FF6AF4"/>
    <w:rsid w:val="00FF6FC6"/>
    <w:rsid w:val="00FF6FCB"/>
    <w:rsid w:val="00FF7556"/>
    <w:rsid w:val="00FF76B0"/>
    <w:rsid w:val="0117758D"/>
    <w:rsid w:val="013A5C90"/>
    <w:rsid w:val="02B4724F"/>
    <w:rsid w:val="03648F31"/>
    <w:rsid w:val="03FC18B4"/>
    <w:rsid w:val="041C9C84"/>
    <w:rsid w:val="04661BDD"/>
    <w:rsid w:val="04712849"/>
    <w:rsid w:val="04930AF0"/>
    <w:rsid w:val="049B81D6"/>
    <w:rsid w:val="04DF7176"/>
    <w:rsid w:val="04F7E15C"/>
    <w:rsid w:val="0513441E"/>
    <w:rsid w:val="05C6E643"/>
    <w:rsid w:val="06463CFE"/>
    <w:rsid w:val="0915DB5A"/>
    <w:rsid w:val="09BBB2DE"/>
    <w:rsid w:val="0B44A295"/>
    <w:rsid w:val="0BB13BC5"/>
    <w:rsid w:val="0BEC0236"/>
    <w:rsid w:val="0C2E411F"/>
    <w:rsid w:val="0C73EC8C"/>
    <w:rsid w:val="0C775EAF"/>
    <w:rsid w:val="0C899BBA"/>
    <w:rsid w:val="0CA20DD4"/>
    <w:rsid w:val="0DBD51DD"/>
    <w:rsid w:val="0E24C566"/>
    <w:rsid w:val="0F75CEE0"/>
    <w:rsid w:val="10886F64"/>
    <w:rsid w:val="11342197"/>
    <w:rsid w:val="11F0071A"/>
    <w:rsid w:val="124E8C16"/>
    <w:rsid w:val="128EC2FF"/>
    <w:rsid w:val="12E757C3"/>
    <w:rsid w:val="12FC7692"/>
    <w:rsid w:val="13CBA83F"/>
    <w:rsid w:val="13E0F1E6"/>
    <w:rsid w:val="1445DF97"/>
    <w:rsid w:val="1445F47D"/>
    <w:rsid w:val="14622757"/>
    <w:rsid w:val="14B78030"/>
    <w:rsid w:val="155EB9B8"/>
    <w:rsid w:val="15DC0AD8"/>
    <w:rsid w:val="16A3C4C1"/>
    <w:rsid w:val="171A81ED"/>
    <w:rsid w:val="1752CE0C"/>
    <w:rsid w:val="18593E98"/>
    <w:rsid w:val="19054699"/>
    <w:rsid w:val="1921568E"/>
    <w:rsid w:val="199E4216"/>
    <w:rsid w:val="19ABF68B"/>
    <w:rsid w:val="19BB5202"/>
    <w:rsid w:val="1B12DF6E"/>
    <w:rsid w:val="1B35E284"/>
    <w:rsid w:val="1B45956B"/>
    <w:rsid w:val="1C0BDB5C"/>
    <w:rsid w:val="1C30FDEC"/>
    <w:rsid w:val="1CC0E17E"/>
    <w:rsid w:val="1D25C5AE"/>
    <w:rsid w:val="1D4CE30B"/>
    <w:rsid w:val="1DB86BE6"/>
    <w:rsid w:val="1DC26D14"/>
    <w:rsid w:val="1E357041"/>
    <w:rsid w:val="20F0FF2F"/>
    <w:rsid w:val="218D666B"/>
    <w:rsid w:val="21CC4413"/>
    <w:rsid w:val="21DB35AE"/>
    <w:rsid w:val="221D58E2"/>
    <w:rsid w:val="22E70617"/>
    <w:rsid w:val="24B3FFB9"/>
    <w:rsid w:val="24DFD02C"/>
    <w:rsid w:val="25194BA1"/>
    <w:rsid w:val="25359715"/>
    <w:rsid w:val="254C5DE1"/>
    <w:rsid w:val="25FF8610"/>
    <w:rsid w:val="26D7A4FB"/>
    <w:rsid w:val="27D812DF"/>
    <w:rsid w:val="287C6851"/>
    <w:rsid w:val="29FF402F"/>
    <w:rsid w:val="2A900ACD"/>
    <w:rsid w:val="2AD43DE0"/>
    <w:rsid w:val="2B2709E0"/>
    <w:rsid w:val="2B8C0120"/>
    <w:rsid w:val="2B9445C8"/>
    <w:rsid w:val="2C06F5C8"/>
    <w:rsid w:val="2D9990E7"/>
    <w:rsid w:val="2DD2176B"/>
    <w:rsid w:val="2DEBEE96"/>
    <w:rsid w:val="2E5D7E74"/>
    <w:rsid w:val="2F92472B"/>
    <w:rsid w:val="2FA5B401"/>
    <w:rsid w:val="2FC964BD"/>
    <w:rsid w:val="2FD0C33A"/>
    <w:rsid w:val="30BE2D5C"/>
    <w:rsid w:val="3160A6BB"/>
    <w:rsid w:val="32034F70"/>
    <w:rsid w:val="32898BB6"/>
    <w:rsid w:val="328D6324"/>
    <w:rsid w:val="32C586A1"/>
    <w:rsid w:val="32E5127B"/>
    <w:rsid w:val="333D2919"/>
    <w:rsid w:val="33CB78E6"/>
    <w:rsid w:val="34E76A2C"/>
    <w:rsid w:val="34FBAE40"/>
    <w:rsid w:val="3521000F"/>
    <w:rsid w:val="35766790"/>
    <w:rsid w:val="35D4A2F2"/>
    <w:rsid w:val="3698977A"/>
    <w:rsid w:val="36A28B23"/>
    <w:rsid w:val="36B3AFFE"/>
    <w:rsid w:val="36D168DC"/>
    <w:rsid w:val="37423334"/>
    <w:rsid w:val="38B8D953"/>
    <w:rsid w:val="3930EC51"/>
    <w:rsid w:val="397F88B5"/>
    <w:rsid w:val="398B4A76"/>
    <w:rsid w:val="39AC6E60"/>
    <w:rsid w:val="39CFADB7"/>
    <w:rsid w:val="3A1BA1D3"/>
    <w:rsid w:val="3A1CE575"/>
    <w:rsid w:val="3A7CC34C"/>
    <w:rsid w:val="3ADF85A7"/>
    <w:rsid w:val="3B9D42DD"/>
    <w:rsid w:val="3BD89D2A"/>
    <w:rsid w:val="3C5AF65E"/>
    <w:rsid w:val="3CA77896"/>
    <w:rsid w:val="3CB8AD8C"/>
    <w:rsid w:val="3CEFC7EC"/>
    <w:rsid w:val="3D924815"/>
    <w:rsid w:val="3DF0EE1F"/>
    <w:rsid w:val="3E9742A0"/>
    <w:rsid w:val="3E9ECD3A"/>
    <w:rsid w:val="3EC8614B"/>
    <w:rsid w:val="3EDF76E0"/>
    <w:rsid w:val="3F33270C"/>
    <w:rsid w:val="3F50DC80"/>
    <w:rsid w:val="3F78F70D"/>
    <w:rsid w:val="402C4CDD"/>
    <w:rsid w:val="4074908A"/>
    <w:rsid w:val="4099B82D"/>
    <w:rsid w:val="409ECE8B"/>
    <w:rsid w:val="423D1C4D"/>
    <w:rsid w:val="42559350"/>
    <w:rsid w:val="43E4C2A1"/>
    <w:rsid w:val="447188D7"/>
    <w:rsid w:val="44829E48"/>
    <w:rsid w:val="4562B869"/>
    <w:rsid w:val="45E3410A"/>
    <w:rsid w:val="462DD027"/>
    <w:rsid w:val="46EB8052"/>
    <w:rsid w:val="471831AF"/>
    <w:rsid w:val="4742267D"/>
    <w:rsid w:val="48155F91"/>
    <w:rsid w:val="49598A32"/>
    <w:rsid w:val="499D55F4"/>
    <w:rsid w:val="4B3755E3"/>
    <w:rsid w:val="4B55549B"/>
    <w:rsid w:val="4B6FC7C0"/>
    <w:rsid w:val="4BA7E89C"/>
    <w:rsid w:val="4C91304E"/>
    <w:rsid w:val="4CF1EC4A"/>
    <w:rsid w:val="4D369255"/>
    <w:rsid w:val="4DBB9581"/>
    <w:rsid w:val="4E3501CE"/>
    <w:rsid w:val="4E51FBD0"/>
    <w:rsid w:val="4ED1C50D"/>
    <w:rsid w:val="4FCDEDAE"/>
    <w:rsid w:val="4FD53BC9"/>
    <w:rsid w:val="500B8DCD"/>
    <w:rsid w:val="507847E7"/>
    <w:rsid w:val="50B91185"/>
    <w:rsid w:val="53D48FBF"/>
    <w:rsid w:val="55AE5664"/>
    <w:rsid w:val="55D2C666"/>
    <w:rsid w:val="563900CA"/>
    <w:rsid w:val="56C930ED"/>
    <w:rsid w:val="56D7E93B"/>
    <w:rsid w:val="5704AB0B"/>
    <w:rsid w:val="5716B7C0"/>
    <w:rsid w:val="573E35C3"/>
    <w:rsid w:val="57ABAC9F"/>
    <w:rsid w:val="58637B4F"/>
    <w:rsid w:val="58D1ECB3"/>
    <w:rsid w:val="5A577CA3"/>
    <w:rsid w:val="5AB0303B"/>
    <w:rsid w:val="5AB71EB8"/>
    <w:rsid w:val="5B4036F4"/>
    <w:rsid w:val="5B684607"/>
    <w:rsid w:val="5B84A481"/>
    <w:rsid w:val="5CEA7970"/>
    <w:rsid w:val="5E3883B9"/>
    <w:rsid w:val="5E90F61B"/>
    <w:rsid w:val="5F65C3F2"/>
    <w:rsid w:val="5F717E62"/>
    <w:rsid w:val="5FD8F240"/>
    <w:rsid w:val="5FE6B09C"/>
    <w:rsid w:val="6067BD67"/>
    <w:rsid w:val="6182B725"/>
    <w:rsid w:val="61FB2D44"/>
    <w:rsid w:val="6247F561"/>
    <w:rsid w:val="624DB204"/>
    <w:rsid w:val="62551C1C"/>
    <w:rsid w:val="627B9519"/>
    <w:rsid w:val="62980AC1"/>
    <w:rsid w:val="62C81968"/>
    <w:rsid w:val="62F717AD"/>
    <w:rsid w:val="643E0C5E"/>
    <w:rsid w:val="645E9DAB"/>
    <w:rsid w:val="64CB6A0C"/>
    <w:rsid w:val="65EEF196"/>
    <w:rsid w:val="65F26680"/>
    <w:rsid w:val="67112985"/>
    <w:rsid w:val="688959C8"/>
    <w:rsid w:val="689BE764"/>
    <w:rsid w:val="68AB1228"/>
    <w:rsid w:val="68D265AB"/>
    <w:rsid w:val="6A08A709"/>
    <w:rsid w:val="6A80BE9C"/>
    <w:rsid w:val="6A88BB56"/>
    <w:rsid w:val="6AF18EFB"/>
    <w:rsid w:val="6B736988"/>
    <w:rsid w:val="6BA248CA"/>
    <w:rsid w:val="6BD6185C"/>
    <w:rsid w:val="6BECEFAC"/>
    <w:rsid w:val="6BEE3BF8"/>
    <w:rsid w:val="6CA0ADA5"/>
    <w:rsid w:val="6E2ED277"/>
    <w:rsid w:val="6EE3B10B"/>
    <w:rsid w:val="6FC4629E"/>
    <w:rsid w:val="705C2645"/>
    <w:rsid w:val="73E46C27"/>
    <w:rsid w:val="73E6887F"/>
    <w:rsid w:val="73EEB63D"/>
    <w:rsid w:val="756A61A1"/>
    <w:rsid w:val="75DFC67E"/>
    <w:rsid w:val="76A65CBA"/>
    <w:rsid w:val="796A2A6B"/>
    <w:rsid w:val="79E74B0A"/>
    <w:rsid w:val="7AD41505"/>
    <w:rsid w:val="7BCBBBFA"/>
    <w:rsid w:val="7D818EE2"/>
    <w:rsid w:val="7E9DEE47"/>
    <w:rsid w:val="7EFEAEF5"/>
    <w:rsid w:val="7FF65F4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8BACE"/>
  <w15:docId w15:val="{E4010620-DF64-42AE-AA07-5C217B40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420C2"/>
    <w:pPr>
      <w:spacing w:after="0" w:line="288" w:lineRule="auto"/>
    </w:pPr>
    <w:rPr>
      <w:rFonts w:ascii="Century Gothic" w:hAnsi="Century Gothic"/>
      <w:sz w:val="20"/>
    </w:rPr>
  </w:style>
  <w:style w:type="paragraph" w:styleId="Kop1">
    <w:name w:val="heading 1"/>
    <w:basedOn w:val="Standaard"/>
    <w:next w:val="Standaard"/>
    <w:link w:val="Kop1Char"/>
    <w:uiPriority w:val="9"/>
    <w:qFormat/>
    <w:rsid w:val="008420C2"/>
    <w:pPr>
      <w:keepNext/>
      <w:keepLines/>
      <w:numPr>
        <w:numId w:val="24"/>
      </w:numPr>
      <w:spacing w:before="240" w:after="200" w:line="336" w:lineRule="auto"/>
      <w:outlineLvl w:val="0"/>
    </w:pPr>
    <w:rPr>
      <w:rFonts w:eastAsiaTheme="majorEastAsia" w:cstheme="majorBidi"/>
      <w:b/>
      <w:color w:val="0070C0"/>
      <w:sz w:val="24"/>
      <w:szCs w:val="32"/>
    </w:rPr>
  </w:style>
  <w:style w:type="paragraph" w:styleId="Kop2">
    <w:name w:val="heading 2"/>
    <w:basedOn w:val="Standaard"/>
    <w:next w:val="Standaard"/>
    <w:link w:val="Kop2Char"/>
    <w:uiPriority w:val="9"/>
    <w:unhideWhenUsed/>
    <w:qFormat/>
    <w:rsid w:val="00D9373E"/>
    <w:pPr>
      <w:keepNext/>
      <w:keepLines/>
      <w:numPr>
        <w:numId w:val="17"/>
      </w:numPr>
      <w:spacing w:before="40" w:line="336" w:lineRule="auto"/>
      <w:outlineLvl w:val="1"/>
    </w:pPr>
    <w:rPr>
      <w:rFonts w:eastAsiaTheme="majorEastAsia" w:cstheme="majorBidi"/>
      <w:b/>
      <w:color w:val="00B0F0"/>
      <w:sz w:val="22"/>
      <w:szCs w:val="26"/>
    </w:rPr>
  </w:style>
  <w:style w:type="paragraph" w:styleId="Kop3">
    <w:name w:val="heading 3"/>
    <w:basedOn w:val="Standaard"/>
    <w:next w:val="Standaard"/>
    <w:link w:val="Kop3Char"/>
    <w:uiPriority w:val="9"/>
    <w:unhideWhenUsed/>
    <w:qFormat/>
    <w:rsid w:val="00707363"/>
    <w:pPr>
      <w:keepNext/>
      <w:keepLines/>
      <w:spacing w:before="40" w:line="336" w:lineRule="auto"/>
      <w:outlineLvl w:val="2"/>
    </w:pPr>
    <w:rPr>
      <w:rFonts w:eastAsiaTheme="majorEastAsia" w:cstheme="majorBidi"/>
      <w:b/>
      <w:color w:val="0028A7" w:themeColor="accent3" w:themeShade="80"/>
      <w:szCs w:val="24"/>
    </w:rPr>
  </w:style>
  <w:style w:type="paragraph" w:styleId="Kop4">
    <w:name w:val="heading 4"/>
    <w:basedOn w:val="Standaard"/>
    <w:next w:val="Standaard"/>
    <w:link w:val="Kop4Char"/>
    <w:uiPriority w:val="9"/>
    <w:unhideWhenUsed/>
    <w:qFormat/>
    <w:rsid w:val="007D3AFF"/>
    <w:pPr>
      <w:keepNext/>
      <w:keepLines/>
      <w:numPr>
        <w:ilvl w:val="3"/>
        <w:numId w:val="24"/>
      </w:numPr>
      <w:spacing w:before="40" w:line="336" w:lineRule="auto"/>
      <w:outlineLvl w:val="3"/>
    </w:pPr>
    <w:rPr>
      <w:rFonts w:eastAsiaTheme="majorEastAsia" w:cstheme="majorBidi"/>
      <w:i/>
      <w:iCs/>
      <w:color w:val="0070C0"/>
    </w:rPr>
  </w:style>
  <w:style w:type="paragraph" w:styleId="Kop5">
    <w:name w:val="heading 5"/>
    <w:basedOn w:val="Standaard"/>
    <w:next w:val="Standaard"/>
    <w:link w:val="Kop5Char"/>
    <w:uiPriority w:val="9"/>
    <w:unhideWhenUsed/>
    <w:qFormat/>
    <w:rsid w:val="00A55D1B"/>
    <w:pPr>
      <w:keepNext/>
      <w:keepLines/>
      <w:spacing w:before="40" w:line="336" w:lineRule="auto"/>
      <w:outlineLvl w:val="4"/>
    </w:pPr>
    <w:rPr>
      <w:rFonts w:eastAsiaTheme="majorEastAsia" w:cstheme="majorBidi"/>
    </w:rPr>
  </w:style>
  <w:style w:type="paragraph" w:styleId="Kop6">
    <w:name w:val="heading 6"/>
    <w:basedOn w:val="Standaard"/>
    <w:next w:val="Standaard"/>
    <w:link w:val="Kop6Char"/>
    <w:uiPriority w:val="9"/>
    <w:semiHidden/>
    <w:unhideWhenUsed/>
    <w:qFormat/>
    <w:rsid w:val="00E73248"/>
    <w:pPr>
      <w:keepNext/>
      <w:keepLines/>
      <w:spacing w:before="40"/>
      <w:outlineLvl w:val="5"/>
    </w:pPr>
    <w:rPr>
      <w:rFonts w:eastAsiaTheme="majorEastAsia" w:cstheme="majorBidi"/>
    </w:rPr>
  </w:style>
  <w:style w:type="paragraph" w:styleId="Kop7">
    <w:name w:val="heading 7"/>
    <w:basedOn w:val="Standaard"/>
    <w:next w:val="Standaard"/>
    <w:link w:val="Kop7Char"/>
    <w:uiPriority w:val="9"/>
    <w:semiHidden/>
    <w:unhideWhenUsed/>
    <w:qFormat/>
    <w:rsid w:val="00E73248"/>
    <w:pPr>
      <w:keepNext/>
      <w:keepLines/>
      <w:spacing w:before="40"/>
      <w:outlineLvl w:val="6"/>
    </w:pPr>
    <w:rPr>
      <w:rFonts w:asciiTheme="majorHAnsi" w:eastAsiaTheme="majorEastAsia" w:hAnsiTheme="majorHAnsi" w:cstheme="majorBidi"/>
      <w:i/>
      <w:iCs/>
      <w:color w:val="0087B0" w:themeColor="accent1" w:themeShade="7F"/>
    </w:rPr>
  </w:style>
  <w:style w:type="paragraph" w:styleId="Kop8">
    <w:name w:val="heading 8"/>
    <w:basedOn w:val="Standaard"/>
    <w:next w:val="Standaard"/>
    <w:link w:val="Kop8Char"/>
    <w:uiPriority w:val="9"/>
    <w:semiHidden/>
    <w:unhideWhenUsed/>
    <w:qFormat/>
    <w:rsid w:val="00E7324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7324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420C2"/>
    <w:rPr>
      <w:rFonts w:ascii="Century Gothic" w:eastAsiaTheme="majorEastAsia" w:hAnsi="Century Gothic" w:cstheme="majorBidi"/>
      <w:b/>
      <w:color w:val="0070C0"/>
      <w:sz w:val="24"/>
      <w:szCs w:val="32"/>
    </w:rPr>
  </w:style>
  <w:style w:type="paragraph" w:styleId="Duidelijkcitaat">
    <w:name w:val="Intense Quote"/>
    <w:basedOn w:val="Standaard"/>
    <w:next w:val="Standaard"/>
    <w:link w:val="DuidelijkcitaatChar"/>
    <w:uiPriority w:val="30"/>
    <w:qFormat/>
    <w:rsid w:val="007D3AFF"/>
    <w:pPr>
      <w:pBdr>
        <w:top w:val="single" w:sz="4" w:space="10" w:color="63DBFF" w:themeColor="accent1"/>
        <w:bottom w:val="single" w:sz="4" w:space="10" w:color="63DBFF" w:themeColor="accent1"/>
      </w:pBdr>
      <w:spacing w:before="360" w:after="360"/>
      <w:ind w:left="864" w:right="864"/>
      <w:jc w:val="center"/>
    </w:pPr>
    <w:rPr>
      <w:i/>
      <w:iCs/>
      <w:color w:val="0070C0"/>
    </w:rPr>
  </w:style>
  <w:style w:type="character" w:customStyle="1" w:styleId="DuidelijkcitaatChar">
    <w:name w:val="Duidelijk citaat Char"/>
    <w:basedOn w:val="Standaardalinea-lettertype"/>
    <w:link w:val="Duidelijkcitaat"/>
    <w:uiPriority w:val="30"/>
    <w:rsid w:val="007D3AFF"/>
    <w:rPr>
      <w:rFonts w:ascii="Century Gothic" w:hAnsi="Century Gothic"/>
      <w:i/>
      <w:iCs/>
      <w:color w:val="0070C0"/>
      <w:sz w:val="20"/>
    </w:rPr>
  </w:style>
  <w:style w:type="character" w:customStyle="1" w:styleId="Kop2Char">
    <w:name w:val="Kop 2 Char"/>
    <w:basedOn w:val="Standaardalinea-lettertype"/>
    <w:link w:val="Kop2"/>
    <w:uiPriority w:val="9"/>
    <w:rsid w:val="00D9373E"/>
    <w:rPr>
      <w:rFonts w:ascii="Century Gothic" w:eastAsiaTheme="majorEastAsia" w:hAnsi="Century Gothic" w:cstheme="majorBidi"/>
      <w:b/>
      <w:color w:val="00B0F0"/>
      <w:szCs w:val="26"/>
    </w:rPr>
  </w:style>
  <w:style w:type="paragraph" w:styleId="Geenafstand">
    <w:name w:val="No Spacing"/>
    <w:uiPriority w:val="1"/>
    <w:qFormat/>
    <w:rsid w:val="00E73248"/>
    <w:pPr>
      <w:spacing w:after="0" w:line="240" w:lineRule="auto"/>
    </w:pPr>
  </w:style>
  <w:style w:type="character" w:customStyle="1" w:styleId="Kop3Char">
    <w:name w:val="Kop 3 Char"/>
    <w:basedOn w:val="Standaardalinea-lettertype"/>
    <w:link w:val="Kop3"/>
    <w:uiPriority w:val="9"/>
    <w:rsid w:val="00707363"/>
    <w:rPr>
      <w:rFonts w:ascii="Century Gothic" w:eastAsiaTheme="majorEastAsia" w:hAnsi="Century Gothic" w:cstheme="majorBidi"/>
      <w:b/>
      <w:color w:val="0028A7" w:themeColor="accent3" w:themeShade="80"/>
      <w:sz w:val="20"/>
      <w:szCs w:val="24"/>
    </w:rPr>
  </w:style>
  <w:style w:type="paragraph" w:styleId="Titel">
    <w:name w:val="Title"/>
    <w:basedOn w:val="Standaard"/>
    <w:next w:val="Standaard"/>
    <w:link w:val="TitelChar"/>
    <w:uiPriority w:val="10"/>
    <w:qFormat/>
    <w:rsid w:val="003B0CA9"/>
    <w:pPr>
      <w:spacing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3B0CA9"/>
    <w:rPr>
      <w:rFonts w:ascii="Century Gothic" w:eastAsiaTheme="majorEastAsia" w:hAnsi="Century Gothic" w:cstheme="majorBidi"/>
      <w:spacing w:val="-10"/>
      <w:kern w:val="28"/>
      <w:sz w:val="56"/>
      <w:szCs w:val="56"/>
    </w:rPr>
  </w:style>
  <w:style w:type="character" w:customStyle="1" w:styleId="Kop4Char">
    <w:name w:val="Kop 4 Char"/>
    <w:basedOn w:val="Standaardalinea-lettertype"/>
    <w:link w:val="Kop4"/>
    <w:uiPriority w:val="9"/>
    <w:rsid w:val="007D3AFF"/>
    <w:rPr>
      <w:rFonts w:ascii="Century Gothic" w:eastAsiaTheme="majorEastAsia" w:hAnsi="Century Gothic" w:cstheme="majorBidi"/>
      <w:i/>
      <w:iCs/>
      <w:color w:val="0070C0"/>
      <w:sz w:val="20"/>
    </w:rPr>
  </w:style>
  <w:style w:type="character" w:customStyle="1" w:styleId="Kop5Char">
    <w:name w:val="Kop 5 Char"/>
    <w:basedOn w:val="Standaardalinea-lettertype"/>
    <w:link w:val="Kop5"/>
    <w:uiPriority w:val="9"/>
    <w:rsid w:val="00A55D1B"/>
    <w:rPr>
      <w:rFonts w:ascii="Century Gothic" w:eastAsiaTheme="majorEastAsia" w:hAnsi="Century Gothic" w:cstheme="majorBidi"/>
      <w:sz w:val="20"/>
    </w:rPr>
  </w:style>
  <w:style w:type="paragraph" w:styleId="Lijstalinea">
    <w:name w:val="List Paragraph"/>
    <w:aliases w:val="Bulleted Lijst,Dot pt,F5 List Paragraph,List Paragraph1,No Spacing1,List Paragraph Char Char Char,Indicator Text,Numbered Para 1,Bullet 1,Bullet Points,Párrafo de lista,MAIN CONTENT,Recommendation,List Paragraph2,Normal numbere,L,Bullets"/>
    <w:basedOn w:val="Standaard"/>
    <w:link w:val="LijstalineaChar"/>
    <w:uiPriority w:val="34"/>
    <w:qFormat/>
    <w:rsid w:val="00E86B4D"/>
    <w:pPr>
      <w:ind w:left="720"/>
      <w:contextualSpacing/>
    </w:pPr>
  </w:style>
  <w:style w:type="character" w:customStyle="1" w:styleId="Kop6Char">
    <w:name w:val="Kop 6 Char"/>
    <w:basedOn w:val="Standaardalinea-lettertype"/>
    <w:link w:val="Kop6"/>
    <w:uiPriority w:val="9"/>
    <w:semiHidden/>
    <w:rsid w:val="00E73248"/>
    <w:rPr>
      <w:rFonts w:ascii="Century Gothic" w:eastAsiaTheme="majorEastAsia" w:hAnsi="Century Gothic" w:cstheme="majorBidi"/>
      <w:sz w:val="20"/>
    </w:rPr>
  </w:style>
  <w:style w:type="character" w:customStyle="1" w:styleId="Kop7Char">
    <w:name w:val="Kop 7 Char"/>
    <w:basedOn w:val="Standaardalinea-lettertype"/>
    <w:link w:val="Kop7"/>
    <w:uiPriority w:val="9"/>
    <w:semiHidden/>
    <w:rsid w:val="00E73248"/>
    <w:rPr>
      <w:rFonts w:asciiTheme="majorHAnsi" w:eastAsiaTheme="majorEastAsia" w:hAnsiTheme="majorHAnsi" w:cstheme="majorBidi"/>
      <w:i/>
      <w:iCs/>
      <w:color w:val="0087B0" w:themeColor="accent1" w:themeShade="7F"/>
    </w:rPr>
  </w:style>
  <w:style w:type="character" w:customStyle="1" w:styleId="Kop8Char">
    <w:name w:val="Kop 8 Char"/>
    <w:basedOn w:val="Standaardalinea-lettertype"/>
    <w:link w:val="Kop8"/>
    <w:uiPriority w:val="9"/>
    <w:semiHidden/>
    <w:rsid w:val="00E7324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E73248"/>
    <w:rPr>
      <w:rFonts w:asciiTheme="majorHAnsi" w:eastAsiaTheme="majorEastAsia" w:hAnsiTheme="majorHAnsi" w:cstheme="majorBidi"/>
      <w:i/>
      <w:iCs/>
      <w:color w:val="272727" w:themeColor="text1" w:themeTint="D8"/>
      <w:sz w:val="21"/>
      <w:szCs w:val="21"/>
    </w:rPr>
  </w:style>
  <w:style w:type="paragraph" w:styleId="Bijschrift">
    <w:name w:val="caption"/>
    <w:basedOn w:val="Standaard"/>
    <w:next w:val="Standaard"/>
    <w:uiPriority w:val="99"/>
    <w:unhideWhenUsed/>
    <w:qFormat/>
    <w:rsid w:val="00E73248"/>
    <w:pPr>
      <w:spacing w:after="200" w:line="240" w:lineRule="auto"/>
    </w:pPr>
    <w:rPr>
      <w:i/>
      <w:iCs/>
      <w:color w:val="44546A" w:themeColor="text2"/>
      <w:sz w:val="18"/>
      <w:szCs w:val="18"/>
    </w:rPr>
  </w:style>
  <w:style w:type="paragraph" w:styleId="Ondertitel">
    <w:name w:val="Subtitle"/>
    <w:basedOn w:val="Standaard"/>
    <w:next w:val="Standaard"/>
    <w:link w:val="OndertitelChar"/>
    <w:uiPriority w:val="11"/>
    <w:qFormat/>
    <w:rsid w:val="00E73248"/>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73248"/>
    <w:rPr>
      <w:rFonts w:eastAsiaTheme="minorEastAsia"/>
      <w:color w:val="5A5A5A" w:themeColor="text1" w:themeTint="A5"/>
      <w:spacing w:val="15"/>
    </w:rPr>
  </w:style>
  <w:style w:type="character" w:styleId="Zwaar">
    <w:name w:val="Strong"/>
    <w:basedOn w:val="Standaardalinea-lettertype"/>
    <w:uiPriority w:val="22"/>
    <w:qFormat/>
    <w:rsid w:val="00E73248"/>
    <w:rPr>
      <w:b/>
      <w:bCs/>
    </w:rPr>
  </w:style>
  <w:style w:type="character" w:styleId="Nadruk">
    <w:name w:val="Emphasis"/>
    <w:basedOn w:val="Standaardalinea-lettertype"/>
    <w:uiPriority w:val="20"/>
    <w:qFormat/>
    <w:rsid w:val="00E73248"/>
    <w:rPr>
      <w:i/>
      <w:iCs/>
    </w:rPr>
  </w:style>
  <w:style w:type="paragraph" w:styleId="Citaat">
    <w:name w:val="Quote"/>
    <w:basedOn w:val="Standaard"/>
    <w:next w:val="Standaard"/>
    <w:link w:val="CitaatChar"/>
    <w:uiPriority w:val="29"/>
    <w:qFormat/>
    <w:rsid w:val="0096471B"/>
    <w:pPr>
      <w:spacing w:before="200"/>
      <w:ind w:left="864" w:right="864"/>
      <w:jc w:val="center"/>
    </w:pPr>
    <w:rPr>
      <w:i/>
      <w:iCs/>
      <w:color w:val="860095" w:themeColor="accent4" w:themeShade="BF"/>
    </w:rPr>
  </w:style>
  <w:style w:type="character" w:customStyle="1" w:styleId="CitaatChar">
    <w:name w:val="Citaat Char"/>
    <w:basedOn w:val="Standaardalinea-lettertype"/>
    <w:link w:val="Citaat"/>
    <w:uiPriority w:val="29"/>
    <w:rsid w:val="0096471B"/>
    <w:rPr>
      <w:rFonts w:ascii="Century Gothic" w:hAnsi="Century Gothic"/>
      <w:i/>
      <w:iCs/>
      <w:color w:val="860095" w:themeColor="accent4" w:themeShade="BF"/>
      <w:sz w:val="20"/>
    </w:rPr>
  </w:style>
  <w:style w:type="character" w:styleId="Subtielebenadrukking">
    <w:name w:val="Subtle Emphasis"/>
    <w:basedOn w:val="Standaardalinea-lettertype"/>
    <w:uiPriority w:val="19"/>
    <w:qFormat/>
    <w:rsid w:val="00E73248"/>
    <w:rPr>
      <w:i/>
      <w:iCs/>
      <w:color w:val="404040" w:themeColor="text1" w:themeTint="BF"/>
    </w:rPr>
  </w:style>
  <w:style w:type="character" w:styleId="Intensievebenadrukking">
    <w:name w:val="Intense Emphasis"/>
    <w:basedOn w:val="Standaardalinea-lettertype"/>
    <w:uiPriority w:val="21"/>
    <w:qFormat/>
    <w:rsid w:val="007D3AFF"/>
    <w:rPr>
      <w:i/>
      <w:iCs/>
      <w:color w:val="0070C0"/>
    </w:rPr>
  </w:style>
  <w:style w:type="character" w:styleId="Subtieleverwijzing">
    <w:name w:val="Subtle Reference"/>
    <w:basedOn w:val="Standaardalinea-lettertype"/>
    <w:uiPriority w:val="31"/>
    <w:qFormat/>
    <w:rsid w:val="00E73248"/>
    <w:rPr>
      <w:smallCaps/>
      <w:color w:val="5A5A5A" w:themeColor="text1" w:themeTint="A5"/>
    </w:rPr>
  </w:style>
  <w:style w:type="character" w:styleId="Intensieveverwijzing">
    <w:name w:val="Intense Reference"/>
    <w:basedOn w:val="Standaardalinea-lettertype"/>
    <w:uiPriority w:val="32"/>
    <w:qFormat/>
    <w:rsid w:val="007D3AFF"/>
    <w:rPr>
      <w:b/>
      <w:bCs/>
      <w:smallCaps/>
      <w:color w:val="0070C0"/>
      <w:spacing w:val="5"/>
    </w:rPr>
  </w:style>
  <w:style w:type="character" w:styleId="Titelvanboek">
    <w:name w:val="Book Title"/>
    <w:basedOn w:val="Standaardalinea-lettertype"/>
    <w:uiPriority w:val="33"/>
    <w:qFormat/>
    <w:rsid w:val="00E73248"/>
    <w:rPr>
      <w:b/>
      <w:bCs/>
      <w:i/>
      <w:iCs/>
      <w:spacing w:val="5"/>
    </w:rPr>
  </w:style>
  <w:style w:type="paragraph" w:styleId="Kopvaninhoudsopgave">
    <w:name w:val="TOC Heading"/>
    <w:basedOn w:val="Standaard"/>
    <w:next w:val="Standaard"/>
    <w:uiPriority w:val="39"/>
    <w:unhideWhenUsed/>
    <w:qFormat/>
    <w:rsid w:val="00D56F47"/>
  </w:style>
  <w:style w:type="paragraph" w:styleId="Koptekst">
    <w:name w:val="header"/>
    <w:basedOn w:val="Standaard"/>
    <w:link w:val="KoptekstChar"/>
    <w:uiPriority w:val="99"/>
    <w:unhideWhenUsed/>
    <w:rsid w:val="009279E3"/>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279E3"/>
    <w:rPr>
      <w:rFonts w:ascii="Century Gothic" w:hAnsi="Century Gothic"/>
      <w:sz w:val="20"/>
    </w:rPr>
  </w:style>
  <w:style w:type="paragraph" w:styleId="Voettekst">
    <w:name w:val="footer"/>
    <w:basedOn w:val="Standaard"/>
    <w:link w:val="VoettekstChar"/>
    <w:uiPriority w:val="99"/>
    <w:unhideWhenUsed/>
    <w:rsid w:val="009279E3"/>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9279E3"/>
    <w:rPr>
      <w:rFonts w:ascii="Century Gothic" w:hAnsi="Century Gothic"/>
      <w:sz w:val="20"/>
    </w:rPr>
  </w:style>
  <w:style w:type="character" w:styleId="Tekstvantijdelijkeaanduiding">
    <w:name w:val="Placeholder Text"/>
    <w:basedOn w:val="Standaardalinea-lettertype"/>
    <w:uiPriority w:val="99"/>
    <w:semiHidden/>
    <w:rsid w:val="008102F4"/>
    <w:rPr>
      <w:color w:val="808080"/>
    </w:rPr>
  </w:style>
  <w:style w:type="character" w:customStyle="1" w:styleId="Stijl1">
    <w:name w:val="Stijl1"/>
    <w:basedOn w:val="Standaardalinea-lettertype"/>
    <w:uiPriority w:val="1"/>
    <w:rsid w:val="00740E0F"/>
    <w:rPr>
      <w:color w:val="0070C0"/>
      <w:sz w:val="100"/>
    </w:rPr>
  </w:style>
  <w:style w:type="table" w:styleId="Tabelraster">
    <w:name w:val="Table Grid"/>
    <w:basedOn w:val="Standaardtabel"/>
    <w:uiPriority w:val="39"/>
    <w:rsid w:val="00EE2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jsttabel31">
    <w:name w:val="Lijsttabel 31"/>
    <w:basedOn w:val="Standaardtabel"/>
    <w:uiPriority w:val="48"/>
    <w:rsid w:val="00EE2AB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Inhopg1">
    <w:name w:val="toc 1"/>
    <w:basedOn w:val="Standaard"/>
    <w:next w:val="Standaard"/>
    <w:autoRedefine/>
    <w:uiPriority w:val="39"/>
    <w:unhideWhenUsed/>
    <w:rsid w:val="00924E18"/>
    <w:pPr>
      <w:tabs>
        <w:tab w:val="left" w:pos="400"/>
        <w:tab w:val="right" w:pos="9062"/>
      </w:tabs>
      <w:spacing w:after="100"/>
    </w:pPr>
    <w:rPr>
      <w:b/>
      <w:noProof/>
    </w:rPr>
  </w:style>
  <w:style w:type="paragraph" w:styleId="Inhopg2">
    <w:name w:val="toc 2"/>
    <w:basedOn w:val="Standaard"/>
    <w:next w:val="Standaard"/>
    <w:link w:val="Inhopg2Char"/>
    <w:autoRedefine/>
    <w:uiPriority w:val="39"/>
    <w:unhideWhenUsed/>
    <w:rsid w:val="00A140B1"/>
    <w:pPr>
      <w:tabs>
        <w:tab w:val="right" w:pos="9062"/>
      </w:tabs>
      <w:spacing w:after="100"/>
      <w:ind w:left="927" w:hanging="567"/>
    </w:pPr>
    <w:rPr>
      <w:b/>
      <w:bCs/>
      <w:noProof/>
      <w:color w:val="000000" w:themeColor="text1"/>
    </w:rPr>
  </w:style>
  <w:style w:type="character" w:styleId="Hyperlink">
    <w:name w:val="Hyperlink"/>
    <w:basedOn w:val="Standaardalinea-lettertype"/>
    <w:uiPriority w:val="99"/>
    <w:unhideWhenUsed/>
    <w:rsid w:val="00740E0F"/>
    <w:rPr>
      <w:color w:val="0070C0"/>
      <w:u w:val="single"/>
    </w:rPr>
  </w:style>
  <w:style w:type="paragraph" w:styleId="Inhopg3">
    <w:name w:val="toc 3"/>
    <w:basedOn w:val="Standaard"/>
    <w:next w:val="Standaard"/>
    <w:autoRedefine/>
    <w:uiPriority w:val="39"/>
    <w:unhideWhenUsed/>
    <w:rsid w:val="00C94121"/>
    <w:pPr>
      <w:tabs>
        <w:tab w:val="right" w:pos="9062"/>
      </w:tabs>
      <w:spacing w:after="100"/>
      <w:ind w:left="1247" w:hanging="680"/>
    </w:pPr>
    <w:rPr>
      <w:noProof/>
      <w:color w:val="000000" w:themeColor="text1"/>
    </w:rPr>
  </w:style>
  <w:style w:type="paragraph" w:styleId="Inhopg4">
    <w:name w:val="toc 4"/>
    <w:basedOn w:val="Standaard"/>
    <w:next w:val="Standaard"/>
    <w:autoRedefine/>
    <w:uiPriority w:val="39"/>
    <w:unhideWhenUsed/>
    <w:rsid w:val="00475BA8"/>
    <w:pPr>
      <w:spacing w:after="100"/>
      <w:ind w:left="794" w:hanging="794"/>
    </w:pPr>
  </w:style>
  <w:style w:type="paragraph" w:styleId="Inhopg5">
    <w:name w:val="toc 5"/>
    <w:basedOn w:val="Standaard"/>
    <w:next w:val="Standaard"/>
    <w:autoRedefine/>
    <w:uiPriority w:val="39"/>
    <w:semiHidden/>
    <w:unhideWhenUsed/>
    <w:rsid w:val="00475BA8"/>
    <w:pPr>
      <w:spacing w:after="100"/>
    </w:pPr>
  </w:style>
  <w:style w:type="paragraph" w:styleId="Ballontekst">
    <w:name w:val="Balloon Text"/>
    <w:basedOn w:val="Standaard"/>
    <w:link w:val="BallontekstChar"/>
    <w:uiPriority w:val="99"/>
    <w:semiHidden/>
    <w:unhideWhenUsed/>
    <w:rsid w:val="002D338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D3383"/>
    <w:rPr>
      <w:rFonts w:ascii="Tahoma" w:hAnsi="Tahoma" w:cs="Tahoma"/>
      <w:sz w:val="16"/>
      <w:szCs w:val="16"/>
    </w:rPr>
  </w:style>
  <w:style w:type="character" w:styleId="Verwijzingopmerking">
    <w:name w:val="annotation reference"/>
    <w:basedOn w:val="Standaardalinea-lettertype"/>
    <w:uiPriority w:val="99"/>
    <w:semiHidden/>
    <w:unhideWhenUsed/>
    <w:rsid w:val="00B506EA"/>
    <w:rPr>
      <w:sz w:val="16"/>
      <w:szCs w:val="16"/>
    </w:rPr>
  </w:style>
  <w:style w:type="paragraph" w:styleId="Tekstopmerking">
    <w:name w:val="annotation text"/>
    <w:basedOn w:val="Standaard"/>
    <w:link w:val="TekstopmerkingChar"/>
    <w:uiPriority w:val="99"/>
    <w:unhideWhenUsed/>
    <w:rsid w:val="00B506EA"/>
    <w:pPr>
      <w:spacing w:after="160" w:line="240" w:lineRule="auto"/>
    </w:pPr>
    <w:rPr>
      <w:rFonts w:asciiTheme="minorHAnsi" w:hAnsiTheme="minorHAnsi"/>
      <w:kern w:val="2"/>
      <w:szCs w:val="20"/>
      <w14:ligatures w14:val="standardContextual"/>
    </w:rPr>
  </w:style>
  <w:style w:type="character" w:customStyle="1" w:styleId="TekstopmerkingChar">
    <w:name w:val="Tekst opmerking Char"/>
    <w:basedOn w:val="Standaardalinea-lettertype"/>
    <w:link w:val="Tekstopmerking"/>
    <w:uiPriority w:val="99"/>
    <w:rsid w:val="00B506EA"/>
    <w:rPr>
      <w:kern w:val="2"/>
      <w:sz w:val="20"/>
      <w:szCs w:val="20"/>
      <w14:ligatures w14:val="standardContextual"/>
    </w:rPr>
  </w:style>
  <w:style w:type="paragraph" w:styleId="Voetnoottekst">
    <w:name w:val="footnote text"/>
    <w:basedOn w:val="Standaard"/>
    <w:link w:val="VoetnoottekstChar"/>
    <w:uiPriority w:val="99"/>
    <w:semiHidden/>
    <w:unhideWhenUsed/>
    <w:rsid w:val="009E2624"/>
    <w:pPr>
      <w:spacing w:line="240" w:lineRule="auto"/>
    </w:pPr>
    <w:rPr>
      <w:rFonts w:asciiTheme="minorHAnsi" w:eastAsiaTheme="minorEastAsia" w:hAnsiTheme="minorHAnsi"/>
      <w:szCs w:val="20"/>
    </w:rPr>
  </w:style>
  <w:style w:type="character" w:customStyle="1" w:styleId="VoetnoottekstChar">
    <w:name w:val="Voetnoottekst Char"/>
    <w:basedOn w:val="Standaardalinea-lettertype"/>
    <w:link w:val="Voetnoottekst"/>
    <w:uiPriority w:val="99"/>
    <w:semiHidden/>
    <w:rsid w:val="009E2624"/>
    <w:rPr>
      <w:rFonts w:eastAsiaTheme="minorEastAsia"/>
      <w:sz w:val="20"/>
      <w:szCs w:val="20"/>
    </w:rPr>
  </w:style>
  <w:style w:type="character" w:styleId="Voetnootmarkering">
    <w:name w:val="footnote reference"/>
    <w:basedOn w:val="Standaardalinea-lettertype"/>
    <w:uiPriority w:val="99"/>
    <w:semiHidden/>
    <w:unhideWhenUsed/>
    <w:rsid w:val="009E2624"/>
    <w:rPr>
      <w:vertAlign w:val="superscript"/>
    </w:rPr>
  </w:style>
  <w:style w:type="character" w:styleId="Onopgelostemelding">
    <w:name w:val="Unresolved Mention"/>
    <w:basedOn w:val="Standaardalinea-lettertype"/>
    <w:uiPriority w:val="99"/>
    <w:semiHidden/>
    <w:unhideWhenUsed/>
    <w:rsid w:val="007C6177"/>
    <w:rPr>
      <w:color w:val="605E5C"/>
      <w:shd w:val="clear" w:color="auto" w:fill="E1DFDD"/>
    </w:rPr>
  </w:style>
  <w:style w:type="character" w:styleId="GevolgdeHyperlink">
    <w:name w:val="FollowedHyperlink"/>
    <w:basedOn w:val="Standaardalinea-lettertype"/>
    <w:uiPriority w:val="99"/>
    <w:semiHidden/>
    <w:unhideWhenUsed/>
    <w:rsid w:val="00F26CF9"/>
    <w:rPr>
      <w:color w:val="B500C7" w:themeColor="followedHyperlink"/>
      <w:u w:val="single"/>
    </w:rPr>
  </w:style>
  <w:style w:type="table" w:styleId="Rastertabel4-Accent4">
    <w:name w:val="Grid Table 4 Accent 4"/>
    <w:basedOn w:val="Standaardtabel"/>
    <w:uiPriority w:val="49"/>
    <w:rsid w:val="00E5358B"/>
    <w:pPr>
      <w:spacing w:after="0" w:line="240" w:lineRule="auto"/>
    </w:pPr>
    <w:rPr>
      <w:kern w:val="2"/>
      <w14:ligatures w14:val="standardContextual"/>
    </w:rPr>
    <w:tblPr>
      <w:tblStyleRowBandSize w:val="1"/>
      <w:tblStyleColBandSize w:val="1"/>
      <w:tblBorders>
        <w:top w:val="single" w:sz="4" w:space="0" w:color="ED44FF" w:themeColor="accent4" w:themeTint="99"/>
        <w:left w:val="single" w:sz="4" w:space="0" w:color="ED44FF" w:themeColor="accent4" w:themeTint="99"/>
        <w:bottom w:val="single" w:sz="4" w:space="0" w:color="ED44FF" w:themeColor="accent4" w:themeTint="99"/>
        <w:right w:val="single" w:sz="4" w:space="0" w:color="ED44FF" w:themeColor="accent4" w:themeTint="99"/>
        <w:insideH w:val="single" w:sz="4" w:space="0" w:color="ED44FF" w:themeColor="accent4" w:themeTint="99"/>
        <w:insideV w:val="single" w:sz="4" w:space="0" w:color="ED44FF" w:themeColor="accent4" w:themeTint="99"/>
      </w:tblBorders>
    </w:tblPr>
    <w:tblStylePr w:type="firstRow">
      <w:rPr>
        <w:b/>
        <w:bCs/>
        <w:color w:val="FFFFFF" w:themeColor="background1"/>
      </w:rPr>
      <w:tblPr/>
      <w:tcPr>
        <w:tcBorders>
          <w:top w:val="single" w:sz="4" w:space="0" w:color="B500C7" w:themeColor="accent4"/>
          <w:left w:val="single" w:sz="4" w:space="0" w:color="B500C7" w:themeColor="accent4"/>
          <w:bottom w:val="single" w:sz="4" w:space="0" w:color="B500C7" w:themeColor="accent4"/>
          <w:right w:val="single" w:sz="4" w:space="0" w:color="B500C7" w:themeColor="accent4"/>
          <w:insideH w:val="nil"/>
          <w:insideV w:val="nil"/>
        </w:tcBorders>
        <w:shd w:val="clear" w:color="auto" w:fill="B500C7" w:themeFill="accent4"/>
      </w:tcPr>
    </w:tblStylePr>
    <w:tblStylePr w:type="lastRow">
      <w:rPr>
        <w:b/>
        <w:bCs/>
      </w:rPr>
      <w:tblPr/>
      <w:tcPr>
        <w:tcBorders>
          <w:top w:val="double" w:sz="4" w:space="0" w:color="B500C7" w:themeColor="accent4"/>
        </w:tcBorders>
      </w:tcPr>
    </w:tblStylePr>
    <w:tblStylePr w:type="firstCol">
      <w:rPr>
        <w:b/>
        <w:bCs/>
      </w:rPr>
    </w:tblStylePr>
    <w:tblStylePr w:type="lastCol">
      <w:rPr>
        <w:b/>
        <w:bCs/>
      </w:rPr>
    </w:tblStylePr>
    <w:tblStylePr w:type="band1Vert">
      <w:tblPr/>
      <w:tcPr>
        <w:shd w:val="clear" w:color="auto" w:fill="F9C0FF" w:themeFill="accent4" w:themeFillTint="33"/>
      </w:tcPr>
    </w:tblStylePr>
    <w:tblStylePr w:type="band1Horz">
      <w:tblPr/>
      <w:tcPr>
        <w:shd w:val="clear" w:color="auto" w:fill="F9C0FF" w:themeFill="accent4" w:themeFillTint="33"/>
      </w:tcPr>
    </w:tblStylePr>
  </w:style>
  <w:style w:type="table" w:styleId="Rastertabel5donker-Accent1">
    <w:name w:val="Grid Table 5 Dark Accent 1"/>
    <w:basedOn w:val="Standaardtabel"/>
    <w:uiPriority w:val="50"/>
    <w:rsid w:val="00E5358B"/>
    <w:pPr>
      <w:spacing w:after="0" w:line="240" w:lineRule="auto"/>
    </w:pPr>
    <w:rPr>
      <w:kern w:val="2"/>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DBF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DBF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DBF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DBFF" w:themeFill="accent1"/>
      </w:tcPr>
    </w:tblStylePr>
    <w:tblStylePr w:type="band1Vert">
      <w:tblPr/>
      <w:tcPr>
        <w:shd w:val="clear" w:color="auto" w:fill="C0F0FF" w:themeFill="accent1" w:themeFillTint="66"/>
      </w:tcPr>
    </w:tblStylePr>
    <w:tblStylePr w:type="band1Horz">
      <w:tblPr/>
      <w:tcPr>
        <w:shd w:val="clear" w:color="auto" w:fill="C0F0FF" w:themeFill="accent1" w:themeFillTint="66"/>
      </w:tcPr>
    </w:tblStylePr>
  </w:style>
  <w:style w:type="table" w:styleId="Rastertabel4-Accent3">
    <w:name w:val="Grid Table 4 Accent 3"/>
    <w:basedOn w:val="Standaardtabel"/>
    <w:uiPriority w:val="49"/>
    <w:rsid w:val="00E5358B"/>
    <w:pPr>
      <w:spacing w:after="0" w:line="240" w:lineRule="auto"/>
    </w:pPr>
    <w:tblPr>
      <w:tblStyleRowBandSize w:val="1"/>
      <w:tblStyleColBandSize w:val="1"/>
      <w:tblBorders>
        <w:top w:val="single" w:sz="4" w:space="0" w:color="95AFFF" w:themeColor="accent3" w:themeTint="99"/>
        <w:left w:val="single" w:sz="4" w:space="0" w:color="95AFFF" w:themeColor="accent3" w:themeTint="99"/>
        <w:bottom w:val="single" w:sz="4" w:space="0" w:color="95AFFF" w:themeColor="accent3" w:themeTint="99"/>
        <w:right w:val="single" w:sz="4" w:space="0" w:color="95AFFF" w:themeColor="accent3" w:themeTint="99"/>
        <w:insideH w:val="single" w:sz="4" w:space="0" w:color="95AFFF" w:themeColor="accent3" w:themeTint="99"/>
        <w:insideV w:val="single" w:sz="4" w:space="0" w:color="95AFFF" w:themeColor="accent3" w:themeTint="99"/>
      </w:tblBorders>
    </w:tblPr>
    <w:tblStylePr w:type="firstRow">
      <w:rPr>
        <w:b/>
        <w:bCs/>
        <w:color w:val="FFFFFF" w:themeColor="background1"/>
      </w:rPr>
      <w:tblPr/>
      <w:tcPr>
        <w:tcBorders>
          <w:top w:val="single" w:sz="4" w:space="0" w:color="4F7AFF" w:themeColor="accent3"/>
          <w:left w:val="single" w:sz="4" w:space="0" w:color="4F7AFF" w:themeColor="accent3"/>
          <w:bottom w:val="single" w:sz="4" w:space="0" w:color="4F7AFF" w:themeColor="accent3"/>
          <w:right w:val="single" w:sz="4" w:space="0" w:color="4F7AFF" w:themeColor="accent3"/>
          <w:insideH w:val="nil"/>
          <w:insideV w:val="nil"/>
        </w:tcBorders>
        <w:shd w:val="clear" w:color="auto" w:fill="4F7AFF" w:themeFill="accent3"/>
      </w:tcPr>
    </w:tblStylePr>
    <w:tblStylePr w:type="lastRow">
      <w:rPr>
        <w:b/>
        <w:bCs/>
      </w:rPr>
      <w:tblPr/>
      <w:tcPr>
        <w:tcBorders>
          <w:top w:val="double" w:sz="4" w:space="0" w:color="4F7AFF" w:themeColor="accent3"/>
        </w:tcBorders>
      </w:tcPr>
    </w:tblStylePr>
    <w:tblStylePr w:type="firstCol">
      <w:rPr>
        <w:b/>
        <w:bCs/>
      </w:rPr>
    </w:tblStylePr>
    <w:tblStylePr w:type="lastCol">
      <w:rPr>
        <w:b/>
        <w:bCs/>
      </w:rPr>
    </w:tblStylePr>
    <w:tblStylePr w:type="band1Vert">
      <w:tblPr/>
      <w:tcPr>
        <w:shd w:val="clear" w:color="auto" w:fill="DBE4FF" w:themeFill="accent3" w:themeFillTint="33"/>
      </w:tcPr>
    </w:tblStylePr>
    <w:tblStylePr w:type="band1Horz">
      <w:tblPr/>
      <w:tcPr>
        <w:shd w:val="clear" w:color="auto" w:fill="DBE4FF" w:themeFill="accent3" w:themeFillTint="33"/>
      </w:tcPr>
    </w:tblStylePr>
  </w:style>
  <w:style w:type="table" w:styleId="Rastertabel5donker-Accent3">
    <w:name w:val="Grid Table 5 Dark Accent 3"/>
    <w:basedOn w:val="Standaardtabel"/>
    <w:uiPriority w:val="50"/>
    <w:rsid w:val="00F962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4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7AFF"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7AFF"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7AFF"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7AFF" w:themeFill="accent3"/>
      </w:tcPr>
    </w:tblStylePr>
    <w:tblStylePr w:type="band1Vert">
      <w:tblPr/>
      <w:tcPr>
        <w:shd w:val="clear" w:color="auto" w:fill="B8C9FF" w:themeFill="accent3" w:themeFillTint="66"/>
      </w:tcPr>
    </w:tblStylePr>
    <w:tblStylePr w:type="band1Horz">
      <w:tblPr/>
      <w:tcPr>
        <w:shd w:val="clear" w:color="auto" w:fill="B8C9FF" w:themeFill="accent3" w:themeFillTint="66"/>
      </w:tcPr>
    </w:tblStylePr>
  </w:style>
  <w:style w:type="table" w:styleId="Rastertabel4-Accent1">
    <w:name w:val="Grid Table 4 Accent 1"/>
    <w:basedOn w:val="Standaardtabel"/>
    <w:uiPriority w:val="49"/>
    <w:rsid w:val="0021172A"/>
    <w:pPr>
      <w:spacing w:after="0" w:line="240" w:lineRule="auto"/>
    </w:pPr>
    <w:rPr>
      <w:kern w:val="2"/>
      <w14:ligatures w14:val="standardContextual"/>
    </w:rPr>
    <w:tblPr>
      <w:tblStyleRowBandSize w:val="1"/>
      <w:tblStyleColBandSize w:val="1"/>
      <w:tblBorders>
        <w:top w:val="single" w:sz="4" w:space="0" w:color="A1E9FF" w:themeColor="accent1" w:themeTint="99"/>
        <w:left w:val="single" w:sz="4" w:space="0" w:color="A1E9FF" w:themeColor="accent1" w:themeTint="99"/>
        <w:bottom w:val="single" w:sz="4" w:space="0" w:color="A1E9FF" w:themeColor="accent1" w:themeTint="99"/>
        <w:right w:val="single" w:sz="4" w:space="0" w:color="A1E9FF" w:themeColor="accent1" w:themeTint="99"/>
        <w:insideH w:val="single" w:sz="4" w:space="0" w:color="A1E9FF" w:themeColor="accent1" w:themeTint="99"/>
        <w:insideV w:val="single" w:sz="4" w:space="0" w:color="A1E9FF" w:themeColor="accent1" w:themeTint="99"/>
      </w:tblBorders>
    </w:tblPr>
    <w:tblStylePr w:type="firstRow">
      <w:rPr>
        <w:b/>
        <w:bCs/>
        <w:color w:val="FFFFFF" w:themeColor="background1"/>
      </w:rPr>
      <w:tblPr/>
      <w:tcPr>
        <w:tcBorders>
          <w:top w:val="single" w:sz="4" w:space="0" w:color="63DBFF" w:themeColor="accent1"/>
          <w:left w:val="single" w:sz="4" w:space="0" w:color="63DBFF" w:themeColor="accent1"/>
          <w:bottom w:val="single" w:sz="4" w:space="0" w:color="63DBFF" w:themeColor="accent1"/>
          <w:right w:val="single" w:sz="4" w:space="0" w:color="63DBFF" w:themeColor="accent1"/>
          <w:insideH w:val="nil"/>
          <w:insideV w:val="nil"/>
        </w:tcBorders>
        <w:shd w:val="clear" w:color="auto" w:fill="63DBFF" w:themeFill="accent1"/>
      </w:tcPr>
    </w:tblStylePr>
    <w:tblStylePr w:type="lastRow">
      <w:rPr>
        <w:b/>
        <w:bCs/>
      </w:rPr>
      <w:tblPr/>
      <w:tcPr>
        <w:tcBorders>
          <w:top w:val="double" w:sz="4" w:space="0" w:color="63DBFF" w:themeColor="accent1"/>
        </w:tcBorders>
      </w:tcPr>
    </w:tblStylePr>
    <w:tblStylePr w:type="firstCol">
      <w:rPr>
        <w:b/>
        <w:bCs/>
      </w:rPr>
    </w:tblStylePr>
    <w:tblStylePr w:type="lastCol">
      <w:rPr>
        <w:b/>
        <w:bCs/>
      </w:rPr>
    </w:tblStylePr>
    <w:tblStylePr w:type="band1Vert">
      <w:tblPr/>
      <w:tcPr>
        <w:shd w:val="clear" w:color="auto" w:fill="DFF7FF" w:themeFill="accent1" w:themeFillTint="33"/>
      </w:tcPr>
    </w:tblStylePr>
    <w:tblStylePr w:type="band1Horz">
      <w:tblPr/>
      <w:tcPr>
        <w:shd w:val="clear" w:color="auto" w:fill="DFF7FF" w:themeFill="accent1" w:themeFillTint="33"/>
      </w:tcPr>
    </w:tblStylePr>
  </w:style>
  <w:style w:type="paragraph" w:styleId="Onderwerpvanopmerking">
    <w:name w:val="annotation subject"/>
    <w:basedOn w:val="Tekstopmerking"/>
    <w:next w:val="Tekstopmerking"/>
    <w:link w:val="OnderwerpvanopmerkingChar"/>
    <w:uiPriority w:val="99"/>
    <w:semiHidden/>
    <w:unhideWhenUsed/>
    <w:rsid w:val="009B04D6"/>
    <w:pPr>
      <w:spacing w:after="0"/>
    </w:pPr>
    <w:rPr>
      <w:rFonts w:ascii="Century Gothic" w:hAnsi="Century Gothic"/>
      <w:b/>
      <w:bCs/>
      <w:kern w:val="0"/>
      <w14:ligatures w14:val="none"/>
    </w:rPr>
  </w:style>
  <w:style w:type="character" w:customStyle="1" w:styleId="OnderwerpvanopmerkingChar">
    <w:name w:val="Onderwerp van opmerking Char"/>
    <w:basedOn w:val="TekstopmerkingChar"/>
    <w:link w:val="Onderwerpvanopmerking"/>
    <w:uiPriority w:val="99"/>
    <w:semiHidden/>
    <w:rsid w:val="009B04D6"/>
    <w:rPr>
      <w:rFonts w:ascii="Century Gothic" w:hAnsi="Century Gothic"/>
      <w:b/>
      <w:bCs/>
      <w:kern w:val="2"/>
      <w:sz w:val="20"/>
      <w:szCs w:val="20"/>
      <w14:ligatures w14:val="standardContextual"/>
    </w:rPr>
  </w:style>
  <w:style w:type="paragraph" w:styleId="Revisie">
    <w:name w:val="Revision"/>
    <w:hidden/>
    <w:uiPriority w:val="99"/>
    <w:semiHidden/>
    <w:rsid w:val="008A776D"/>
    <w:pPr>
      <w:spacing w:after="0" w:line="240" w:lineRule="auto"/>
    </w:pPr>
    <w:rPr>
      <w:rFonts w:ascii="Century Gothic" w:hAnsi="Century Gothic"/>
      <w:sz w:val="20"/>
    </w:rPr>
  </w:style>
  <w:style w:type="character" w:customStyle="1" w:styleId="LijstalineaChar">
    <w:name w:val="Lijstalinea Char"/>
    <w:aliases w:val="Bulleted Lijst Char,Dot pt Char,F5 List Paragraph Char,List Paragraph1 Char,No Spacing1 Char,List Paragraph Char Char Char Char,Indicator Text Char,Numbered Para 1 Char,Bullet 1 Char,Bullet Points Char,Párrafo de lista Char,L Char"/>
    <w:basedOn w:val="Standaardalinea-lettertype"/>
    <w:link w:val="Lijstalinea"/>
    <w:uiPriority w:val="34"/>
    <w:qFormat/>
    <w:rsid w:val="00696164"/>
    <w:rPr>
      <w:rFonts w:ascii="Century Gothic" w:hAnsi="Century Gothic"/>
      <w:sz w:val="20"/>
    </w:rPr>
  </w:style>
  <w:style w:type="table" w:customStyle="1" w:styleId="D2024tabel">
    <w:name w:val="D2024 tabel"/>
    <w:basedOn w:val="Standaardtabel"/>
    <w:uiPriority w:val="99"/>
    <w:rsid w:val="00954052"/>
    <w:pPr>
      <w:spacing w:before="160" w:line="240" w:lineRule="auto"/>
      <w:contextualSpacing/>
    </w:pPr>
    <w:rPr>
      <w:rFonts w:ascii="Inter" w:hAnsi="Inter" w:cs="Times New Roman"/>
      <w:color w:val="003366"/>
      <w:sz w:val="20"/>
      <w:szCs w:val="20"/>
      <w14:numForm w14:val="lining"/>
      <w14:numSpacing w14:val="tabular"/>
    </w:rPr>
    <w:tblPr>
      <w:tblStyleRowBandSize w:val="1"/>
      <w:jc w:val="center"/>
      <w:tblBorders>
        <w:top w:val="single" w:sz="4" w:space="0" w:color="8FCFE3"/>
        <w:left w:val="single" w:sz="4" w:space="0" w:color="8FCFE3"/>
        <w:bottom w:val="single" w:sz="4" w:space="0" w:color="8FCFE3"/>
        <w:right w:val="single" w:sz="4" w:space="0" w:color="8FCFE3"/>
        <w:insideH w:val="single" w:sz="4" w:space="0" w:color="8FCFE3"/>
        <w:insideV w:val="single" w:sz="4" w:space="0" w:color="8FCFE3"/>
      </w:tblBorders>
      <w:tblCellMar>
        <w:top w:w="80" w:type="dxa"/>
        <w:left w:w="57" w:type="dxa"/>
        <w:bottom w:w="80" w:type="dxa"/>
        <w:right w:w="57" w:type="dxa"/>
      </w:tblCellMar>
    </w:tblPr>
    <w:trPr>
      <w:jc w:val="center"/>
    </w:trPr>
    <w:tcPr>
      <w:shd w:val="clear" w:color="auto" w:fill="auto"/>
    </w:tcPr>
    <w:tblStylePr w:type="firstRow">
      <w:pPr>
        <w:wordWrap/>
        <w:spacing w:beforeLines="0" w:before="2" w:beforeAutospacing="0" w:afterLines="0" w:after="2" w:afterAutospacing="0"/>
        <w:contextualSpacing/>
      </w:pPr>
      <w:rPr>
        <w:rFonts w:ascii="Marlett" w:hAnsi="Marlett"/>
        <w:color w:val="FFFFFF" w:themeColor="background1"/>
      </w:rPr>
      <w:tblPr/>
      <w:trPr>
        <w:cantSplit/>
        <w:tblHeader/>
      </w:trPr>
      <w:tcPr>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l2br w:val="nil"/>
          <w:tr2bl w:val="nil"/>
        </w:tcBorders>
        <w:shd w:val="clear" w:color="auto" w:fill="003366"/>
      </w:tcPr>
    </w:tblStylePr>
    <w:tblStylePr w:type="firstCol">
      <w:rPr>
        <w:rFonts w:ascii="Marlett" w:hAnsi="Marlett"/>
      </w:rPr>
    </w:tblStylePr>
  </w:style>
  <w:style w:type="table" w:styleId="Lijsttabel4-Accent1">
    <w:name w:val="List Table 4 Accent 1"/>
    <w:basedOn w:val="Standaardtabel"/>
    <w:uiPriority w:val="49"/>
    <w:rsid w:val="00937D05"/>
    <w:pPr>
      <w:spacing w:after="0" w:line="240" w:lineRule="auto"/>
    </w:pPr>
    <w:tblPr>
      <w:tblStyleRowBandSize w:val="1"/>
      <w:tblStyleColBandSize w:val="1"/>
      <w:tblBorders>
        <w:top w:val="single" w:sz="4" w:space="0" w:color="A1E9FF" w:themeColor="accent1" w:themeTint="99"/>
        <w:left w:val="single" w:sz="4" w:space="0" w:color="A1E9FF" w:themeColor="accent1" w:themeTint="99"/>
        <w:bottom w:val="single" w:sz="4" w:space="0" w:color="A1E9FF" w:themeColor="accent1" w:themeTint="99"/>
        <w:right w:val="single" w:sz="4" w:space="0" w:color="A1E9FF" w:themeColor="accent1" w:themeTint="99"/>
        <w:insideH w:val="single" w:sz="4" w:space="0" w:color="A1E9FF" w:themeColor="accent1" w:themeTint="99"/>
      </w:tblBorders>
    </w:tblPr>
    <w:tblStylePr w:type="firstRow">
      <w:rPr>
        <w:b/>
        <w:bCs/>
        <w:color w:val="FFFFFF" w:themeColor="background1"/>
      </w:rPr>
      <w:tblPr/>
      <w:tcPr>
        <w:tcBorders>
          <w:top w:val="single" w:sz="4" w:space="0" w:color="63DBFF" w:themeColor="accent1"/>
          <w:left w:val="single" w:sz="4" w:space="0" w:color="63DBFF" w:themeColor="accent1"/>
          <w:bottom w:val="single" w:sz="4" w:space="0" w:color="63DBFF" w:themeColor="accent1"/>
          <w:right w:val="single" w:sz="4" w:space="0" w:color="63DBFF" w:themeColor="accent1"/>
          <w:insideH w:val="nil"/>
        </w:tcBorders>
        <w:shd w:val="clear" w:color="auto" w:fill="63DBFF" w:themeFill="accent1"/>
      </w:tcPr>
    </w:tblStylePr>
    <w:tblStylePr w:type="lastRow">
      <w:rPr>
        <w:b/>
        <w:bCs/>
      </w:rPr>
      <w:tblPr/>
      <w:tcPr>
        <w:tcBorders>
          <w:top w:val="double" w:sz="4" w:space="0" w:color="A1E9FF" w:themeColor="accent1" w:themeTint="99"/>
        </w:tcBorders>
      </w:tcPr>
    </w:tblStylePr>
    <w:tblStylePr w:type="firstCol">
      <w:rPr>
        <w:b/>
        <w:bCs/>
      </w:rPr>
    </w:tblStylePr>
    <w:tblStylePr w:type="lastCol">
      <w:rPr>
        <w:b/>
        <w:bCs/>
      </w:rPr>
    </w:tblStylePr>
    <w:tblStylePr w:type="band1Vert">
      <w:tblPr/>
      <w:tcPr>
        <w:shd w:val="clear" w:color="auto" w:fill="DFF7FF" w:themeFill="accent1" w:themeFillTint="33"/>
      </w:tcPr>
    </w:tblStylePr>
    <w:tblStylePr w:type="band1Horz">
      <w:tblPr/>
      <w:tcPr>
        <w:shd w:val="clear" w:color="auto" w:fill="DFF7FF" w:themeFill="accent1" w:themeFillTint="33"/>
      </w:tcPr>
    </w:tblStylePr>
  </w:style>
  <w:style w:type="character" w:styleId="Paginanummer">
    <w:name w:val="page number"/>
    <w:basedOn w:val="Standaardalinea-lettertype"/>
    <w:uiPriority w:val="99"/>
    <w:semiHidden/>
    <w:rsid w:val="00137E1C"/>
    <w:rPr>
      <w:rFonts w:ascii="Verdana" w:hAnsi="Verdana" w:cs="Times New Roman"/>
      <w:sz w:val="16"/>
    </w:rPr>
  </w:style>
  <w:style w:type="paragraph" w:styleId="Normaalweb">
    <w:name w:val="Normal (Web)"/>
    <w:basedOn w:val="Standaard"/>
    <w:uiPriority w:val="99"/>
    <w:unhideWhenUsed/>
    <w:rsid w:val="0020705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Stijl2">
    <w:name w:val="Stijl2"/>
    <w:basedOn w:val="Standaard"/>
    <w:link w:val="Stijl2Char"/>
    <w:qFormat/>
    <w:rsid w:val="00D9373E"/>
    <w:rPr>
      <w:b/>
      <w:bCs/>
      <w:color w:val="0028A7" w:themeColor="accent3" w:themeShade="80"/>
    </w:rPr>
  </w:style>
  <w:style w:type="character" w:customStyle="1" w:styleId="Stijl2Char">
    <w:name w:val="Stijl2 Char"/>
    <w:basedOn w:val="Standaardalinea-lettertype"/>
    <w:link w:val="Stijl2"/>
    <w:rsid w:val="00D9373E"/>
    <w:rPr>
      <w:rFonts w:ascii="Century Gothic" w:hAnsi="Century Gothic"/>
      <w:b/>
      <w:bCs/>
      <w:color w:val="0028A7" w:themeColor="accent3" w:themeShade="80"/>
      <w:sz w:val="20"/>
    </w:rPr>
  </w:style>
  <w:style w:type="paragraph" w:customStyle="1" w:styleId="Stijl3">
    <w:name w:val="Stijl3"/>
    <w:basedOn w:val="Standaard"/>
    <w:link w:val="Stijl3Char"/>
    <w:qFormat/>
    <w:rsid w:val="00492F30"/>
    <w:rPr>
      <w:b/>
      <w:bCs/>
    </w:rPr>
  </w:style>
  <w:style w:type="character" w:customStyle="1" w:styleId="Stijl3Char">
    <w:name w:val="Stijl3 Char"/>
    <w:basedOn w:val="Standaardalinea-lettertype"/>
    <w:link w:val="Stijl3"/>
    <w:rsid w:val="00492F30"/>
    <w:rPr>
      <w:rFonts w:ascii="Century Gothic" w:hAnsi="Century Gothic"/>
      <w:b/>
      <w:bCs/>
      <w:sz w:val="20"/>
    </w:rPr>
  </w:style>
  <w:style w:type="paragraph" w:customStyle="1" w:styleId="Stijl4">
    <w:name w:val="Stijl4"/>
    <w:basedOn w:val="Kop2"/>
    <w:link w:val="Stijl4Char"/>
    <w:qFormat/>
    <w:rsid w:val="00AF141C"/>
    <w:pPr>
      <w:numPr>
        <w:numId w:val="0"/>
      </w:numPr>
      <w:ind w:left="360"/>
    </w:pPr>
    <w:rPr>
      <w:b w:val="0"/>
    </w:rPr>
  </w:style>
  <w:style w:type="character" w:customStyle="1" w:styleId="Stijl4Char">
    <w:name w:val="Stijl4 Char"/>
    <w:basedOn w:val="Kop2Char"/>
    <w:link w:val="Stijl4"/>
    <w:rsid w:val="00AF141C"/>
    <w:rPr>
      <w:rFonts w:ascii="Century Gothic" w:eastAsiaTheme="majorEastAsia" w:hAnsi="Century Gothic" w:cstheme="majorBidi"/>
      <w:b w:val="0"/>
      <w:color w:val="005A80" w:themeColor="accent2" w:themeShade="80"/>
      <w:sz w:val="20"/>
      <w:szCs w:val="26"/>
    </w:rPr>
  </w:style>
  <w:style w:type="paragraph" w:customStyle="1" w:styleId="Stijl5">
    <w:name w:val="Stijl5"/>
    <w:basedOn w:val="Inhopg2"/>
    <w:link w:val="Stijl5Char"/>
    <w:qFormat/>
    <w:rsid w:val="00AF141C"/>
  </w:style>
  <w:style w:type="character" w:customStyle="1" w:styleId="Inhopg2Char">
    <w:name w:val="Inhopg 2 Char"/>
    <w:basedOn w:val="Standaardalinea-lettertype"/>
    <w:link w:val="Inhopg2"/>
    <w:uiPriority w:val="39"/>
    <w:rsid w:val="00A140B1"/>
    <w:rPr>
      <w:rFonts w:ascii="Century Gothic" w:hAnsi="Century Gothic"/>
      <w:b/>
      <w:bCs/>
      <w:noProof/>
      <w:color w:val="000000" w:themeColor="text1"/>
      <w:sz w:val="20"/>
    </w:rPr>
  </w:style>
  <w:style w:type="character" w:customStyle="1" w:styleId="Stijl5Char">
    <w:name w:val="Stijl5 Char"/>
    <w:basedOn w:val="Inhopg2Char"/>
    <w:link w:val="Stijl5"/>
    <w:rsid w:val="00AF141C"/>
    <w:rPr>
      <w:rFonts w:ascii="Century Gothic" w:hAnsi="Century Gothic"/>
      <w:b/>
      <w:bCs/>
      <w:noProof/>
      <w:color w:val="000000" w:themeColor="text1"/>
      <w:sz w:val="20"/>
    </w:rPr>
  </w:style>
  <w:style w:type="paragraph" w:customStyle="1" w:styleId="Stijl6">
    <w:name w:val="Stijl6"/>
    <w:basedOn w:val="Inhopg1"/>
    <w:qFormat/>
    <w:rsid w:val="00776E40"/>
    <w:pPr>
      <w:numPr>
        <w:ilvl w:val="2"/>
        <w:numId w:val="11"/>
      </w:numPr>
    </w:pPr>
    <w:rPr>
      <w:color w:val="0070C0"/>
    </w:rPr>
  </w:style>
  <w:style w:type="character" w:styleId="Vermelding">
    <w:name w:val="Mention"/>
    <w:basedOn w:val="Standaardalinea-lettertype"/>
    <w:uiPriority w:val="99"/>
    <w:unhideWhenUsed/>
    <w:rsid w:val="00FF35D0"/>
    <w:rPr>
      <w:color w:val="2B579A"/>
      <w:shd w:val="clear" w:color="auto" w:fill="E1DFDD"/>
    </w:rPr>
  </w:style>
  <w:style w:type="paragraph" w:customStyle="1" w:styleId="pf0">
    <w:name w:val="pf0"/>
    <w:basedOn w:val="Standaard"/>
    <w:rsid w:val="00724BB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f21">
    <w:name w:val="cf21"/>
    <w:basedOn w:val="Standaardalinea-lettertype"/>
    <w:rsid w:val="00724BB6"/>
    <w:rPr>
      <w:rFonts w:ascii="Segoe UI" w:hAnsi="Segoe UI" w:cs="Segoe UI" w:hint="default"/>
      <w:b/>
      <w:bCs/>
      <w:sz w:val="18"/>
      <w:szCs w:val="18"/>
    </w:rPr>
  </w:style>
  <w:style w:type="paragraph" w:customStyle="1" w:styleId="paragraph">
    <w:name w:val="paragraph"/>
    <w:basedOn w:val="Standaard"/>
    <w:rsid w:val="00724BB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724BB6"/>
  </w:style>
  <w:style w:type="character" w:customStyle="1" w:styleId="eop">
    <w:name w:val="eop"/>
    <w:basedOn w:val="Standaardalinea-lettertype"/>
    <w:rsid w:val="00724BB6"/>
  </w:style>
  <w:style w:type="paragraph" w:customStyle="1" w:styleId="Figuur">
    <w:name w:val="Figuur"/>
    <w:basedOn w:val="Standaard"/>
    <w:link w:val="FiguurChar"/>
    <w:qFormat/>
    <w:rsid w:val="00354B46"/>
    <w:pPr>
      <w:keepNext/>
    </w:pPr>
    <w:rPr>
      <w:b/>
      <w:bCs/>
    </w:rPr>
  </w:style>
  <w:style w:type="character" w:customStyle="1" w:styleId="FiguurChar">
    <w:name w:val="Figuur Char"/>
    <w:basedOn w:val="Standaardalinea-lettertype"/>
    <w:link w:val="Figuur"/>
    <w:rsid w:val="00354B46"/>
    <w:rPr>
      <w:rFonts w:ascii="Century Gothic" w:hAnsi="Century Gothic"/>
      <w:b/>
      <w:bCs/>
      <w:sz w:val="20"/>
    </w:rPr>
  </w:style>
  <w:style w:type="paragraph" w:customStyle="1" w:styleId="Paragraph0">
    <w:name w:val="Paragraph"/>
    <w:basedOn w:val="Standaard"/>
    <w:qFormat/>
    <w:rsid w:val="008420C2"/>
    <w:pPr>
      <w:spacing w:after="200"/>
    </w:pPr>
  </w:style>
  <w:style w:type="paragraph" w:customStyle="1" w:styleId="Note">
    <w:name w:val="Note"/>
    <w:basedOn w:val="Paragraph0"/>
    <w:qFormat/>
    <w:rsid w:val="008420C2"/>
    <w:pPr>
      <w:ind w:left="709"/>
    </w:pPr>
  </w:style>
  <w:style w:type="paragraph" w:customStyle="1" w:styleId="NumberedList">
    <w:name w:val="NumberedList"/>
    <w:basedOn w:val="Stijl2"/>
    <w:qFormat/>
    <w:rsid w:val="008420C2"/>
    <w:pPr>
      <w:numPr>
        <w:numId w:val="53"/>
      </w:numPr>
    </w:pPr>
  </w:style>
  <w:style w:type="paragraph" w:customStyle="1" w:styleId="RomanNumbering">
    <w:name w:val="RomanNumbering"/>
    <w:basedOn w:val="Lijstalinea"/>
    <w:qFormat/>
    <w:rsid w:val="008420C2"/>
    <w:pPr>
      <w:numPr>
        <w:numId w:val="63"/>
      </w:numPr>
    </w:pPr>
    <w:rPr>
      <w:bCs/>
    </w:rPr>
  </w:style>
  <w:style w:type="paragraph" w:customStyle="1" w:styleId="SpacedList">
    <w:name w:val="SpacedList"/>
    <w:basedOn w:val="Stijl2"/>
    <w:rsid w:val="00707363"/>
    <w:pPr>
      <w:spacing w:after="200"/>
      <w:ind w:left="1066" w:hanging="357"/>
    </w:pPr>
    <w:rPr>
      <w:b w:val="0"/>
      <w:color w:val="auto"/>
    </w:rPr>
  </w:style>
  <w:style w:type="paragraph" w:customStyle="1" w:styleId="SpaceList">
    <w:name w:val="SpaceList"/>
    <w:basedOn w:val="Lijstalinea"/>
    <w:rsid w:val="00707363"/>
    <w:pPr>
      <w:numPr>
        <w:numId w:val="27"/>
      </w:numPr>
      <w:spacing w:after="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26657">
      <w:bodyDiv w:val="1"/>
      <w:marLeft w:val="0"/>
      <w:marRight w:val="0"/>
      <w:marTop w:val="0"/>
      <w:marBottom w:val="0"/>
      <w:divBdr>
        <w:top w:val="none" w:sz="0" w:space="0" w:color="auto"/>
        <w:left w:val="none" w:sz="0" w:space="0" w:color="auto"/>
        <w:bottom w:val="none" w:sz="0" w:space="0" w:color="auto"/>
        <w:right w:val="none" w:sz="0" w:space="0" w:color="auto"/>
      </w:divBdr>
    </w:div>
    <w:div w:id="47076420">
      <w:bodyDiv w:val="1"/>
      <w:marLeft w:val="0"/>
      <w:marRight w:val="0"/>
      <w:marTop w:val="0"/>
      <w:marBottom w:val="0"/>
      <w:divBdr>
        <w:top w:val="none" w:sz="0" w:space="0" w:color="auto"/>
        <w:left w:val="none" w:sz="0" w:space="0" w:color="auto"/>
        <w:bottom w:val="none" w:sz="0" w:space="0" w:color="auto"/>
        <w:right w:val="none" w:sz="0" w:space="0" w:color="auto"/>
      </w:divBdr>
    </w:div>
    <w:div w:id="94518182">
      <w:bodyDiv w:val="1"/>
      <w:marLeft w:val="0"/>
      <w:marRight w:val="0"/>
      <w:marTop w:val="0"/>
      <w:marBottom w:val="0"/>
      <w:divBdr>
        <w:top w:val="none" w:sz="0" w:space="0" w:color="auto"/>
        <w:left w:val="none" w:sz="0" w:space="0" w:color="auto"/>
        <w:bottom w:val="none" w:sz="0" w:space="0" w:color="auto"/>
        <w:right w:val="none" w:sz="0" w:space="0" w:color="auto"/>
      </w:divBdr>
    </w:div>
    <w:div w:id="167641572">
      <w:bodyDiv w:val="1"/>
      <w:marLeft w:val="0"/>
      <w:marRight w:val="0"/>
      <w:marTop w:val="0"/>
      <w:marBottom w:val="0"/>
      <w:divBdr>
        <w:top w:val="none" w:sz="0" w:space="0" w:color="auto"/>
        <w:left w:val="none" w:sz="0" w:space="0" w:color="auto"/>
        <w:bottom w:val="none" w:sz="0" w:space="0" w:color="auto"/>
        <w:right w:val="none" w:sz="0" w:space="0" w:color="auto"/>
      </w:divBdr>
    </w:div>
    <w:div w:id="232548245">
      <w:bodyDiv w:val="1"/>
      <w:marLeft w:val="0"/>
      <w:marRight w:val="0"/>
      <w:marTop w:val="0"/>
      <w:marBottom w:val="0"/>
      <w:divBdr>
        <w:top w:val="none" w:sz="0" w:space="0" w:color="auto"/>
        <w:left w:val="none" w:sz="0" w:space="0" w:color="auto"/>
        <w:bottom w:val="none" w:sz="0" w:space="0" w:color="auto"/>
        <w:right w:val="none" w:sz="0" w:space="0" w:color="auto"/>
      </w:divBdr>
      <w:divsChild>
        <w:div w:id="1635789187">
          <w:marLeft w:val="0"/>
          <w:marRight w:val="0"/>
          <w:marTop w:val="0"/>
          <w:marBottom w:val="0"/>
          <w:divBdr>
            <w:top w:val="none" w:sz="0" w:space="0" w:color="auto"/>
            <w:left w:val="none" w:sz="0" w:space="0" w:color="auto"/>
            <w:bottom w:val="none" w:sz="0" w:space="0" w:color="auto"/>
            <w:right w:val="none" w:sz="0" w:space="0" w:color="auto"/>
          </w:divBdr>
          <w:divsChild>
            <w:div w:id="1230001958">
              <w:marLeft w:val="0"/>
              <w:marRight w:val="0"/>
              <w:marTop w:val="0"/>
              <w:marBottom w:val="0"/>
              <w:divBdr>
                <w:top w:val="none" w:sz="0" w:space="0" w:color="auto"/>
                <w:left w:val="none" w:sz="0" w:space="0" w:color="auto"/>
                <w:bottom w:val="none" w:sz="0" w:space="0" w:color="auto"/>
                <w:right w:val="none" w:sz="0" w:space="0" w:color="auto"/>
              </w:divBdr>
              <w:divsChild>
                <w:div w:id="99106175">
                  <w:marLeft w:val="0"/>
                  <w:marRight w:val="0"/>
                  <w:marTop w:val="0"/>
                  <w:marBottom w:val="0"/>
                  <w:divBdr>
                    <w:top w:val="none" w:sz="0" w:space="0" w:color="auto"/>
                    <w:left w:val="none" w:sz="0" w:space="0" w:color="auto"/>
                    <w:bottom w:val="none" w:sz="0" w:space="0" w:color="auto"/>
                    <w:right w:val="none" w:sz="0" w:space="0" w:color="auto"/>
                  </w:divBdr>
                  <w:divsChild>
                    <w:div w:id="2069766513">
                      <w:marLeft w:val="0"/>
                      <w:marRight w:val="0"/>
                      <w:marTop w:val="0"/>
                      <w:marBottom w:val="0"/>
                      <w:divBdr>
                        <w:top w:val="none" w:sz="0" w:space="0" w:color="auto"/>
                        <w:left w:val="none" w:sz="0" w:space="0" w:color="auto"/>
                        <w:bottom w:val="none" w:sz="0" w:space="0" w:color="auto"/>
                        <w:right w:val="none" w:sz="0" w:space="0" w:color="auto"/>
                      </w:divBdr>
                      <w:divsChild>
                        <w:div w:id="1650551735">
                          <w:marLeft w:val="0"/>
                          <w:marRight w:val="0"/>
                          <w:marTop w:val="0"/>
                          <w:marBottom w:val="0"/>
                          <w:divBdr>
                            <w:top w:val="none" w:sz="0" w:space="0" w:color="auto"/>
                            <w:left w:val="none" w:sz="0" w:space="0" w:color="auto"/>
                            <w:bottom w:val="none" w:sz="0" w:space="0" w:color="auto"/>
                            <w:right w:val="none" w:sz="0" w:space="0" w:color="auto"/>
                          </w:divBdr>
                          <w:divsChild>
                            <w:div w:id="12822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465701">
      <w:bodyDiv w:val="1"/>
      <w:marLeft w:val="0"/>
      <w:marRight w:val="0"/>
      <w:marTop w:val="0"/>
      <w:marBottom w:val="0"/>
      <w:divBdr>
        <w:top w:val="none" w:sz="0" w:space="0" w:color="auto"/>
        <w:left w:val="none" w:sz="0" w:space="0" w:color="auto"/>
        <w:bottom w:val="none" w:sz="0" w:space="0" w:color="auto"/>
        <w:right w:val="none" w:sz="0" w:space="0" w:color="auto"/>
      </w:divBdr>
    </w:div>
    <w:div w:id="258563474">
      <w:bodyDiv w:val="1"/>
      <w:marLeft w:val="0"/>
      <w:marRight w:val="0"/>
      <w:marTop w:val="0"/>
      <w:marBottom w:val="0"/>
      <w:divBdr>
        <w:top w:val="none" w:sz="0" w:space="0" w:color="auto"/>
        <w:left w:val="none" w:sz="0" w:space="0" w:color="auto"/>
        <w:bottom w:val="none" w:sz="0" w:space="0" w:color="auto"/>
        <w:right w:val="none" w:sz="0" w:space="0" w:color="auto"/>
      </w:divBdr>
      <w:divsChild>
        <w:div w:id="1368412459">
          <w:marLeft w:val="0"/>
          <w:marRight w:val="0"/>
          <w:marTop w:val="0"/>
          <w:marBottom w:val="0"/>
          <w:divBdr>
            <w:top w:val="none" w:sz="0" w:space="0" w:color="auto"/>
            <w:left w:val="none" w:sz="0" w:space="0" w:color="auto"/>
            <w:bottom w:val="none" w:sz="0" w:space="0" w:color="auto"/>
            <w:right w:val="none" w:sz="0" w:space="0" w:color="auto"/>
          </w:divBdr>
          <w:divsChild>
            <w:div w:id="1114441901">
              <w:marLeft w:val="0"/>
              <w:marRight w:val="0"/>
              <w:marTop w:val="0"/>
              <w:marBottom w:val="0"/>
              <w:divBdr>
                <w:top w:val="none" w:sz="0" w:space="0" w:color="auto"/>
                <w:left w:val="none" w:sz="0" w:space="0" w:color="auto"/>
                <w:bottom w:val="none" w:sz="0" w:space="0" w:color="auto"/>
                <w:right w:val="none" w:sz="0" w:space="0" w:color="auto"/>
              </w:divBdr>
              <w:divsChild>
                <w:div w:id="1102997012">
                  <w:marLeft w:val="0"/>
                  <w:marRight w:val="0"/>
                  <w:marTop w:val="0"/>
                  <w:marBottom w:val="0"/>
                  <w:divBdr>
                    <w:top w:val="none" w:sz="0" w:space="0" w:color="auto"/>
                    <w:left w:val="none" w:sz="0" w:space="0" w:color="auto"/>
                    <w:bottom w:val="none" w:sz="0" w:space="0" w:color="auto"/>
                    <w:right w:val="none" w:sz="0" w:space="0" w:color="auto"/>
                  </w:divBdr>
                  <w:divsChild>
                    <w:div w:id="1962566084">
                      <w:marLeft w:val="0"/>
                      <w:marRight w:val="0"/>
                      <w:marTop w:val="0"/>
                      <w:marBottom w:val="0"/>
                      <w:divBdr>
                        <w:top w:val="none" w:sz="0" w:space="0" w:color="auto"/>
                        <w:left w:val="none" w:sz="0" w:space="0" w:color="auto"/>
                        <w:bottom w:val="none" w:sz="0" w:space="0" w:color="auto"/>
                        <w:right w:val="none" w:sz="0" w:space="0" w:color="auto"/>
                      </w:divBdr>
                      <w:divsChild>
                        <w:div w:id="1243636496">
                          <w:marLeft w:val="0"/>
                          <w:marRight w:val="0"/>
                          <w:marTop w:val="0"/>
                          <w:marBottom w:val="0"/>
                          <w:divBdr>
                            <w:top w:val="none" w:sz="0" w:space="0" w:color="auto"/>
                            <w:left w:val="none" w:sz="0" w:space="0" w:color="auto"/>
                            <w:bottom w:val="none" w:sz="0" w:space="0" w:color="auto"/>
                            <w:right w:val="none" w:sz="0" w:space="0" w:color="auto"/>
                          </w:divBdr>
                          <w:divsChild>
                            <w:div w:id="11592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743160">
      <w:bodyDiv w:val="1"/>
      <w:marLeft w:val="0"/>
      <w:marRight w:val="0"/>
      <w:marTop w:val="0"/>
      <w:marBottom w:val="0"/>
      <w:divBdr>
        <w:top w:val="none" w:sz="0" w:space="0" w:color="auto"/>
        <w:left w:val="none" w:sz="0" w:space="0" w:color="auto"/>
        <w:bottom w:val="none" w:sz="0" w:space="0" w:color="auto"/>
        <w:right w:val="none" w:sz="0" w:space="0" w:color="auto"/>
      </w:divBdr>
    </w:div>
    <w:div w:id="389230508">
      <w:bodyDiv w:val="1"/>
      <w:marLeft w:val="0"/>
      <w:marRight w:val="0"/>
      <w:marTop w:val="0"/>
      <w:marBottom w:val="0"/>
      <w:divBdr>
        <w:top w:val="none" w:sz="0" w:space="0" w:color="auto"/>
        <w:left w:val="none" w:sz="0" w:space="0" w:color="auto"/>
        <w:bottom w:val="none" w:sz="0" w:space="0" w:color="auto"/>
        <w:right w:val="none" w:sz="0" w:space="0" w:color="auto"/>
      </w:divBdr>
    </w:div>
    <w:div w:id="416219406">
      <w:bodyDiv w:val="1"/>
      <w:marLeft w:val="0"/>
      <w:marRight w:val="0"/>
      <w:marTop w:val="0"/>
      <w:marBottom w:val="0"/>
      <w:divBdr>
        <w:top w:val="none" w:sz="0" w:space="0" w:color="auto"/>
        <w:left w:val="none" w:sz="0" w:space="0" w:color="auto"/>
        <w:bottom w:val="none" w:sz="0" w:space="0" w:color="auto"/>
        <w:right w:val="none" w:sz="0" w:space="0" w:color="auto"/>
      </w:divBdr>
    </w:div>
    <w:div w:id="418524260">
      <w:bodyDiv w:val="1"/>
      <w:marLeft w:val="0"/>
      <w:marRight w:val="0"/>
      <w:marTop w:val="0"/>
      <w:marBottom w:val="0"/>
      <w:divBdr>
        <w:top w:val="none" w:sz="0" w:space="0" w:color="auto"/>
        <w:left w:val="none" w:sz="0" w:space="0" w:color="auto"/>
        <w:bottom w:val="none" w:sz="0" w:space="0" w:color="auto"/>
        <w:right w:val="none" w:sz="0" w:space="0" w:color="auto"/>
      </w:divBdr>
    </w:div>
    <w:div w:id="420489985">
      <w:bodyDiv w:val="1"/>
      <w:marLeft w:val="0"/>
      <w:marRight w:val="0"/>
      <w:marTop w:val="0"/>
      <w:marBottom w:val="0"/>
      <w:divBdr>
        <w:top w:val="none" w:sz="0" w:space="0" w:color="auto"/>
        <w:left w:val="none" w:sz="0" w:space="0" w:color="auto"/>
        <w:bottom w:val="none" w:sz="0" w:space="0" w:color="auto"/>
        <w:right w:val="none" w:sz="0" w:space="0" w:color="auto"/>
      </w:divBdr>
    </w:div>
    <w:div w:id="503590573">
      <w:bodyDiv w:val="1"/>
      <w:marLeft w:val="0"/>
      <w:marRight w:val="0"/>
      <w:marTop w:val="0"/>
      <w:marBottom w:val="0"/>
      <w:divBdr>
        <w:top w:val="none" w:sz="0" w:space="0" w:color="auto"/>
        <w:left w:val="none" w:sz="0" w:space="0" w:color="auto"/>
        <w:bottom w:val="none" w:sz="0" w:space="0" w:color="auto"/>
        <w:right w:val="none" w:sz="0" w:space="0" w:color="auto"/>
      </w:divBdr>
    </w:div>
    <w:div w:id="549419035">
      <w:bodyDiv w:val="1"/>
      <w:marLeft w:val="0"/>
      <w:marRight w:val="0"/>
      <w:marTop w:val="0"/>
      <w:marBottom w:val="0"/>
      <w:divBdr>
        <w:top w:val="none" w:sz="0" w:space="0" w:color="auto"/>
        <w:left w:val="none" w:sz="0" w:space="0" w:color="auto"/>
        <w:bottom w:val="none" w:sz="0" w:space="0" w:color="auto"/>
        <w:right w:val="none" w:sz="0" w:space="0" w:color="auto"/>
      </w:divBdr>
      <w:divsChild>
        <w:div w:id="7221693">
          <w:marLeft w:val="0"/>
          <w:marRight w:val="0"/>
          <w:marTop w:val="0"/>
          <w:marBottom w:val="0"/>
          <w:divBdr>
            <w:top w:val="none" w:sz="0" w:space="0" w:color="auto"/>
            <w:left w:val="none" w:sz="0" w:space="0" w:color="auto"/>
            <w:bottom w:val="none" w:sz="0" w:space="0" w:color="auto"/>
            <w:right w:val="none" w:sz="0" w:space="0" w:color="auto"/>
          </w:divBdr>
        </w:div>
        <w:div w:id="15160526">
          <w:marLeft w:val="0"/>
          <w:marRight w:val="0"/>
          <w:marTop w:val="0"/>
          <w:marBottom w:val="0"/>
          <w:divBdr>
            <w:top w:val="none" w:sz="0" w:space="0" w:color="auto"/>
            <w:left w:val="none" w:sz="0" w:space="0" w:color="auto"/>
            <w:bottom w:val="none" w:sz="0" w:space="0" w:color="auto"/>
            <w:right w:val="none" w:sz="0" w:space="0" w:color="auto"/>
          </w:divBdr>
        </w:div>
        <w:div w:id="89861133">
          <w:marLeft w:val="0"/>
          <w:marRight w:val="0"/>
          <w:marTop w:val="0"/>
          <w:marBottom w:val="0"/>
          <w:divBdr>
            <w:top w:val="none" w:sz="0" w:space="0" w:color="auto"/>
            <w:left w:val="none" w:sz="0" w:space="0" w:color="auto"/>
            <w:bottom w:val="none" w:sz="0" w:space="0" w:color="auto"/>
            <w:right w:val="none" w:sz="0" w:space="0" w:color="auto"/>
          </w:divBdr>
        </w:div>
        <w:div w:id="122119814">
          <w:marLeft w:val="0"/>
          <w:marRight w:val="0"/>
          <w:marTop w:val="0"/>
          <w:marBottom w:val="0"/>
          <w:divBdr>
            <w:top w:val="none" w:sz="0" w:space="0" w:color="auto"/>
            <w:left w:val="none" w:sz="0" w:space="0" w:color="auto"/>
            <w:bottom w:val="none" w:sz="0" w:space="0" w:color="auto"/>
            <w:right w:val="none" w:sz="0" w:space="0" w:color="auto"/>
          </w:divBdr>
        </w:div>
        <w:div w:id="161774062">
          <w:marLeft w:val="0"/>
          <w:marRight w:val="0"/>
          <w:marTop w:val="0"/>
          <w:marBottom w:val="0"/>
          <w:divBdr>
            <w:top w:val="none" w:sz="0" w:space="0" w:color="auto"/>
            <w:left w:val="none" w:sz="0" w:space="0" w:color="auto"/>
            <w:bottom w:val="none" w:sz="0" w:space="0" w:color="auto"/>
            <w:right w:val="none" w:sz="0" w:space="0" w:color="auto"/>
          </w:divBdr>
        </w:div>
        <w:div w:id="186526887">
          <w:marLeft w:val="0"/>
          <w:marRight w:val="0"/>
          <w:marTop w:val="0"/>
          <w:marBottom w:val="0"/>
          <w:divBdr>
            <w:top w:val="none" w:sz="0" w:space="0" w:color="auto"/>
            <w:left w:val="none" w:sz="0" w:space="0" w:color="auto"/>
            <w:bottom w:val="none" w:sz="0" w:space="0" w:color="auto"/>
            <w:right w:val="none" w:sz="0" w:space="0" w:color="auto"/>
          </w:divBdr>
        </w:div>
        <w:div w:id="332992301">
          <w:marLeft w:val="0"/>
          <w:marRight w:val="0"/>
          <w:marTop w:val="0"/>
          <w:marBottom w:val="0"/>
          <w:divBdr>
            <w:top w:val="none" w:sz="0" w:space="0" w:color="auto"/>
            <w:left w:val="none" w:sz="0" w:space="0" w:color="auto"/>
            <w:bottom w:val="none" w:sz="0" w:space="0" w:color="auto"/>
            <w:right w:val="none" w:sz="0" w:space="0" w:color="auto"/>
          </w:divBdr>
        </w:div>
        <w:div w:id="433090739">
          <w:marLeft w:val="0"/>
          <w:marRight w:val="0"/>
          <w:marTop w:val="0"/>
          <w:marBottom w:val="0"/>
          <w:divBdr>
            <w:top w:val="none" w:sz="0" w:space="0" w:color="auto"/>
            <w:left w:val="none" w:sz="0" w:space="0" w:color="auto"/>
            <w:bottom w:val="none" w:sz="0" w:space="0" w:color="auto"/>
            <w:right w:val="none" w:sz="0" w:space="0" w:color="auto"/>
          </w:divBdr>
        </w:div>
        <w:div w:id="467086799">
          <w:marLeft w:val="0"/>
          <w:marRight w:val="0"/>
          <w:marTop w:val="0"/>
          <w:marBottom w:val="0"/>
          <w:divBdr>
            <w:top w:val="none" w:sz="0" w:space="0" w:color="auto"/>
            <w:left w:val="none" w:sz="0" w:space="0" w:color="auto"/>
            <w:bottom w:val="none" w:sz="0" w:space="0" w:color="auto"/>
            <w:right w:val="none" w:sz="0" w:space="0" w:color="auto"/>
          </w:divBdr>
        </w:div>
        <w:div w:id="476265972">
          <w:marLeft w:val="0"/>
          <w:marRight w:val="0"/>
          <w:marTop w:val="0"/>
          <w:marBottom w:val="0"/>
          <w:divBdr>
            <w:top w:val="none" w:sz="0" w:space="0" w:color="auto"/>
            <w:left w:val="none" w:sz="0" w:space="0" w:color="auto"/>
            <w:bottom w:val="none" w:sz="0" w:space="0" w:color="auto"/>
            <w:right w:val="none" w:sz="0" w:space="0" w:color="auto"/>
          </w:divBdr>
        </w:div>
        <w:div w:id="482163879">
          <w:marLeft w:val="0"/>
          <w:marRight w:val="0"/>
          <w:marTop w:val="0"/>
          <w:marBottom w:val="0"/>
          <w:divBdr>
            <w:top w:val="none" w:sz="0" w:space="0" w:color="auto"/>
            <w:left w:val="none" w:sz="0" w:space="0" w:color="auto"/>
            <w:bottom w:val="none" w:sz="0" w:space="0" w:color="auto"/>
            <w:right w:val="none" w:sz="0" w:space="0" w:color="auto"/>
          </w:divBdr>
          <w:divsChild>
            <w:div w:id="30497514">
              <w:marLeft w:val="0"/>
              <w:marRight w:val="0"/>
              <w:marTop w:val="0"/>
              <w:marBottom w:val="0"/>
              <w:divBdr>
                <w:top w:val="none" w:sz="0" w:space="0" w:color="auto"/>
                <w:left w:val="none" w:sz="0" w:space="0" w:color="auto"/>
                <w:bottom w:val="none" w:sz="0" w:space="0" w:color="auto"/>
                <w:right w:val="none" w:sz="0" w:space="0" w:color="auto"/>
              </w:divBdr>
            </w:div>
            <w:div w:id="30686804">
              <w:marLeft w:val="0"/>
              <w:marRight w:val="0"/>
              <w:marTop w:val="0"/>
              <w:marBottom w:val="0"/>
              <w:divBdr>
                <w:top w:val="none" w:sz="0" w:space="0" w:color="auto"/>
                <w:left w:val="none" w:sz="0" w:space="0" w:color="auto"/>
                <w:bottom w:val="none" w:sz="0" w:space="0" w:color="auto"/>
                <w:right w:val="none" w:sz="0" w:space="0" w:color="auto"/>
              </w:divBdr>
            </w:div>
            <w:div w:id="80225379">
              <w:marLeft w:val="0"/>
              <w:marRight w:val="0"/>
              <w:marTop w:val="0"/>
              <w:marBottom w:val="0"/>
              <w:divBdr>
                <w:top w:val="none" w:sz="0" w:space="0" w:color="auto"/>
                <w:left w:val="none" w:sz="0" w:space="0" w:color="auto"/>
                <w:bottom w:val="none" w:sz="0" w:space="0" w:color="auto"/>
                <w:right w:val="none" w:sz="0" w:space="0" w:color="auto"/>
              </w:divBdr>
            </w:div>
            <w:div w:id="320281755">
              <w:marLeft w:val="0"/>
              <w:marRight w:val="0"/>
              <w:marTop w:val="0"/>
              <w:marBottom w:val="0"/>
              <w:divBdr>
                <w:top w:val="none" w:sz="0" w:space="0" w:color="auto"/>
                <w:left w:val="none" w:sz="0" w:space="0" w:color="auto"/>
                <w:bottom w:val="none" w:sz="0" w:space="0" w:color="auto"/>
                <w:right w:val="none" w:sz="0" w:space="0" w:color="auto"/>
              </w:divBdr>
            </w:div>
            <w:div w:id="566574482">
              <w:marLeft w:val="0"/>
              <w:marRight w:val="0"/>
              <w:marTop w:val="0"/>
              <w:marBottom w:val="0"/>
              <w:divBdr>
                <w:top w:val="none" w:sz="0" w:space="0" w:color="auto"/>
                <w:left w:val="none" w:sz="0" w:space="0" w:color="auto"/>
                <w:bottom w:val="none" w:sz="0" w:space="0" w:color="auto"/>
                <w:right w:val="none" w:sz="0" w:space="0" w:color="auto"/>
              </w:divBdr>
            </w:div>
            <w:div w:id="567037815">
              <w:marLeft w:val="0"/>
              <w:marRight w:val="0"/>
              <w:marTop w:val="0"/>
              <w:marBottom w:val="0"/>
              <w:divBdr>
                <w:top w:val="none" w:sz="0" w:space="0" w:color="auto"/>
                <w:left w:val="none" w:sz="0" w:space="0" w:color="auto"/>
                <w:bottom w:val="none" w:sz="0" w:space="0" w:color="auto"/>
                <w:right w:val="none" w:sz="0" w:space="0" w:color="auto"/>
              </w:divBdr>
            </w:div>
            <w:div w:id="585194076">
              <w:marLeft w:val="0"/>
              <w:marRight w:val="0"/>
              <w:marTop w:val="0"/>
              <w:marBottom w:val="0"/>
              <w:divBdr>
                <w:top w:val="none" w:sz="0" w:space="0" w:color="auto"/>
                <w:left w:val="none" w:sz="0" w:space="0" w:color="auto"/>
                <w:bottom w:val="none" w:sz="0" w:space="0" w:color="auto"/>
                <w:right w:val="none" w:sz="0" w:space="0" w:color="auto"/>
              </w:divBdr>
            </w:div>
            <w:div w:id="673991259">
              <w:marLeft w:val="0"/>
              <w:marRight w:val="0"/>
              <w:marTop w:val="0"/>
              <w:marBottom w:val="0"/>
              <w:divBdr>
                <w:top w:val="none" w:sz="0" w:space="0" w:color="auto"/>
                <w:left w:val="none" w:sz="0" w:space="0" w:color="auto"/>
                <w:bottom w:val="none" w:sz="0" w:space="0" w:color="auto"/>
                <w:right w:val="none" w:sz="0" w:space="0" w:color="auto"/>
              </w:divBdr>
            </w:div>
            <w:div w:id="748038620">
              <w:marLeft w:val="0"/>
              <w:marRight w:val="0"/>
              <w:marTop w:val="0"/>
              <w:marBottom w:val="0"/>
              <w:divBdr>
                <w:top w:val="none" w:sz="0" w:space="0" w:color="auto"/>
                <w:left w:val="none" w:sz="0" w:space="0" w:color="auto"/>
                <w:bottom w:val="none" w:sz="0" w:space="0" w:color="auto"/>
                <w:right w:val="none" w:sz="0" w:space="0" w:color="auto"/>
              </w:divBdr>
            </w:div>
            <w:div w:id="932783565">
              <w:marLeft w:val="0"/>
              <w:marRight w:val="0"/>
              <w:marTop w:val="0"/>
              <w:marBottom w:val="0"/>
              <w:divBdr>
                <w:top w:val="none" w:sz="0" w:space="0" w:color="auto"/>
                <w:left w:val="none" w:sz="0" w:space="0" w:color="auto"/>
                <w:bottom w:val="none" w:sz="0" w:space="0" w:color="auto"/>
                <w:right w:val="none" w:sz="0" w:space="0" w:color="auto"/>
              </w:divBdr>
            </w:div>
            <w:div w:id="935136394">
              <w:marLeft w:val="0"/>
              <w:marRight w:val="0"/>
              <w:marTop w:val="0"/>
              <w:marBottom w:val="0"/>
              <w:divBdr>
                <w:top w:val="none" w:sz="0" w:space="0" w:color="auto"/>
                <w:left w:val="none" w:sz="0" w:space="0" w:color="auto"/>
                <w:bottom w:val="none" w:sz="0" w:space="0" w:color="auto"/>
                <w:right w:val="none" w:sz="0" w:space="0" w:color="auto"/>
              </w:divBdr>
            </w:div>
            <w:div w:id="1086922330">
              <w:marLeft w:val="0"/>
              <w:marRight w:val="0"/>
              <w:marTop w:val="0"/>
              <w:marBottom w:val="0"/>
              <w:divBdr>
                <w:top w:val="none" w:sz="0" w:space="0" w:color="auto"/>
                <w:left w:val="none" w:sz="0" w:space="0" w:color="auto"/>
                <w:bottom w:val="none" w:sz="0" w:space="0" w:color="auto"/>
                <w:right w:val="none" w:sz="0" w:space="0" w:color="auto"/>
              </w:divBdr>
            </w:div>
            <w:div w:id="1169444071">
              <w:marLeft w:val="0"/>
              <w:marRight w:val="0"/>
              <w:marTop w:val="0"/>
              <w:marBottom w:val="0"/>
              <w:divBdr>
                <w:top w:val="none" w:sz="0" w:space="0" w:color="auto"/>
                <w:left w:val="none" w:sz="0" w:space="0" w:color="auto"/>
                <w:bottom w:val="none" w:sz="0" w:space="0" w:color="auto"/>
                <w:right w:val="none" w:sz="0" w:space="0" w:color="auto"/>
              </w:divBdr>
            </w:div>
            <w:div w:id="1197813108">
              <w:marLeft w:val="0"/>
              <w:marRight w:val="0"/>
              <w:marTop w:val="0"/>
              <w:marBottom w:val="0"/>
              <w:divBdr>
                <w:top w:val="none" w:sz="0" w:space="0" w:color="auto"/>
                <w:left w:val="none" w:sz="0" w:space="0" w:color="auto"/>
                <w:bottom w:val="none" w:sz="0" w:space="0" w:color="auto"/>
                <w:right w:val="none" w:sz="0" w:space="0" w:color="auto"/>
              </w:divBdr>
            </w:div>
            <w:div w:id="1400980467">
              <w:marLeft w:val="0"/>
              <w:marRight w:val="0"/>
              <w:marTop w:val="0"/>
              <w:marBottom w:val="0"/>
              <w:divBdr>
                <w:top w:val="none" w:sz="0" w:space="0" w:color="auto"/>
                <w:left w:val="none" w:sz="0" w:space="0" w:color="auto"/>
                <w:bottom w:val="none" w:sz="0" w:space="0" w:color="auto"/>
                <w:right w:val="none" w:sz="0" w:space="0" w:color="auto"/>
              </w:divBdr>
            </w:div>
            <w:div w:id="1523201584">
              <w:marLeft w:val="0"/>
              <w:marRight w:val="0"/>
              <w:marTop w:val="0"/>
              <w:marBottom w:val="0"/>
              <w:divBdr>
                <w:top w:val="none" w:sz="0" w:space="0" w:color="auto"/>
                <w:left w:val="none" w:sz="0" w:space="0" w:color="auto"/>
                <w:bottom w:val="none" w:sz="0" w:space="0" w:color="auto"/>
                <w:right w:val="none" w:sz="0" w:space="0" w:color="auto"/>
              </w:divBdr>
            </w:div>
            <w:div w:id="1650355952">
              <w:marLeft w:val="0"/>
              <w:marRight w:val="0"/>
              <w:marTop w:val="0"/>
              <w:marBottom w:val="0"/>
              <w:divBdr>
                <w:top w:val="none" w:sz="0" w:space="0" w:color="auto"/>
                <w:left w:val="none" w:sz="0" w:space="0" w:color="auto"/>
                <w:bottom w:val="none" w:sz="0" w:space="0" w:color="auto"/>
                <w:right w:val="none" w:sz="0" w:space="0" w:color="auto"/>
              </w:divBdr>
            </w:div>
            <w:div w:id="1735934815">
              <w:marLeft w:val="0"/>
              <w:marRight w:val="0"/>
              <w:marTop w:val="0"/>
              <w:marBottom w:val="0"/>
              <w:divBdr>
                <w:top w:val="none" w:sz="0" w:space="0" w:color="auto"/>
                <w:left w:val="none" w:sz="0" w:space="0" w:color="auto"/>
                <w:bottom w:val="none" w:sz="0" w:space="0" w:color="auto"/>
                <w:right w:val="none" w:sz="0" w:space="0" w:color="auto"/>
              </w:divBdr>
            </w:div>
            <w:div w:id="1986273300">
              <w:marLeft w:val="0"/>
              <w:marRight w:val="0"/>
              <w:marTop w:val="0"/>
              <w:marBottom w:val="0"/>
              <w:divBdr>
                <w:top w:val="none" w:sz="0" w:space="0" w:color="auto"/>
                <w:left w:val="none" w:sz="0" w:space="0" w:color="auto"/>
                <w:bottom w:val="none" w:sz="0" w:space="0" w:color="auto"/>
                <w:right w:val="none" w:sz="0" w:space="0" w:color="auto"/>
              </w:divBdr>
            </w:div>
            <w:div w:id="2067409305">
              <w:marLeft w:val="0"/>
              <w:marRight w:val="0"/>
              <w:marTop w:val="0"/>
              <w:marBottom w:val="0"/>
              <w:divBdr>
                <w:top w:val="none" w:sz="0" w:space="0" w:color="auto"/>
                <w:left w:val="none" w:sz="0" w:space="0" w:color="auto"/>
                <w:bottom w:val="none" w:sz="0" w:space="0" w:color="auto"/>
                <w:right w:val="none" w:sz="0" w:space="0" w:color="auto"/>
              </w:divBdr>
            </w:div>
          </w:divsChild>
        </w:div>
        <w:div w:id="548764461">
          <w:marLeft w:val="0"/>
          <w:marRight w:val="0"/>
          <w:marTop w:val="0"/>
          <w:marBottom w:val="0"/>
          <w:divBdr>
            <w:top w:val="none" w:sz="0" w:space="0" w:color="auto"/>
            <w:left w:val="none" w:sz="0" w:space="0" w:color="auto"/>
            <w:bottom w:val="none" w:sz="0" w:space="0" w:color="auto"/>
            <w:right w:val="none" w:sz="0" w:space="0" w:color="auto"/>
          </w:divBdr>
        </w:div>
        <w:div w:id="596402578">
          <w:marLeft w:val="0"/>
          <w:marRight w:val="0"/>
          <w:marTop w:val="0"/>
          <w:marBottom w:val="0"/>
          <w:divBdr>
            <w:top w:val="none" w:sz="0" w:space="0" w:color="auto"/>
            <w:left w:val="none" w:sz="0" w:space="0" w:color="auto"/>
            <w:bottom w:val="none" w:sz="0" w:space="0" w:color="auto"/>
            <w:right w:val="none" w:sz="0" w:space="0" w:color="auto"/>
          </w:divBdr>
        </w:div>
        <w:div w:id="626158882">
          <w:marLeft w:val="0"/>
          <w:marRight w:val="0"/>
          <w:marTop w:val="0"/>
          <w:marBottom w:val="0"/>
          <w:divBdr>
            <w:top w:val="none" w:sz="0" w:space="0" w:color="auto"/>
            <w:left w:val="none" w:sz="0" w:space="0" w:color="auto"/>
            <w:bottom w:val="none" w:sz="0" w:space="0" w:color="auto"/>
            <w:right w:val="none" w:sz="0" w:space="0" w:color="auto"/>
          </w:divBdr>
        </w:div>
        <w:div w:id="629016651">
          <w:marLeft w:val="0"/>
          <w:marRight w:val="0"/>
          <w:marTop w:val="0"/>
          <w:marBottom w:val="0"/>
          <w:divBdr>
            <w:top w:val="none" w:sz="0" w:space="0" w:color="auto"/>
            <w:left w:val="none" w:sz="0" w:space="0" w:color="auto"/>
            <w:bottom w:val="none" w:sz="0" w:space="0" w:color="auto"/>
            <w:right w:val="none" w:sz="0" w:space="0" w:color="auto"/>
          </w:divBdr>
        </w:div>
        <w:div w:id="635911100">
          <w:marLeft w:val="0"/>
          <w:marRight w:val="0"/>
          <w:marTop w:val="0"/>
          <w:marBottom w:val="0"/>
          <w:divBdr>
            <w:top w:val="none" w:sz="0" w:space="0" w:color="auto"/>
            <w:left w:val="none" w:sz="0" w:space="0" w:color="auto"/>
            <w:bottom w:val="none" w:sz="0" w:space="0" w:color="auto"/>
            <w:right w:val="none" w:sz="0" w:space="0" w:color="auto"/>
          </w:divBdr>
        </w:div>
        <w:div w:id="681780603">
          <w:marLeft w:val="0"/>
          <w:marRight w:val="0"/>
          <w:marTop w:val="0"/>
          <w:marBottom w:val="0"/>
          <w:divBdr>
            <w:top w:val="none" w:sz="0" w:space="0" w:color="auto"/>
            <w:left w:val="none" w:sz="0" w:space="0" w:color="auto"/>
            <w:bottom w:val="none" w:sz="0" w:space="0" w:color="auto"/>
            <w:right w:val="none" w:sz="0" w:space="0" w:color="auto"/>
          </w:divBdr>
        </w:div>
        <w:div w:id="684018912">
          <w:marLeft w:val="0"/>
          <w:marRight w:val="0"/>
          <w:marTop w:val="0"/>
          <w:marBottom w:val="0"/>
          <w:divBdr>
            <w:top w:val="none" w:sz="0" w:space="0" w:color="auto"/>
            <w:left w:val="none" w:sz="0" w:space="0" w:color="auto"/>
            <w:bottom w:val="none" w:sz="0" w:space="0" w:color="auto"/>
            <w:right w:val="none" w:sz="0" w:space="0" w:color="auto"/>
          </w:divBdr>
        </w:div>
        <w:div w:id="737241216">
          <w:marLeft w:val="0"/>
          <w:marRight w:val="0"/>
          <w:marTop w:val="0"/>
          <w:marBottom w:val="0"/>
          <w:divBdr>
            <w:top w:val="none" w:sz="0" w:space="0" w:color="auto"/>
            <w:left w:val="none" w:sz="0" w:space="0" w:color="auto"/>
            <w:bottom w:val="none" w:sz="0" w:space="0" w:color="auto"/>
            <w:right w:val="none" w:sz="0" w:space="0" w:color="auto"/>
          </w:divBdr>
        </w:div>
        <w:div w:id="844396305">
          <w:marLeft w:val="0"/>
          <w:marRight w:val="0"/>
          <w:marTop w:val="0"/>
          <w:marBottom w:val="0"/>
          <w:divBdr>
            <w:top w:val="none" w:sz="0" w:space="0" w:color="auto"/>
            <w:left w:val="none" w:sz="0" w:space="0" w:color="auto"/>
            <w:bottom w:val="none" w:sz="0" w:space="0" w:color="auto"/>
            <w:right w:val="none" w:sz="0" w:space="0" w:color="auto"/>
          </w:divBdr>
        </w:div>
        <w:div w:id="844591574">
          <w:marLeft w:val="0"/>
          <w:marRight w:val="0"/>
          <w:marTop w:val="0"/>
          <w:marBottom w:val="0"/>
          <w:divBdr>
            <w:top w:val="none" w:sz="0" w:space="0" w:color="auto"/>
            <w:left w:val="none" w:sz="0" w:space="0" w:color="auto"/>
            <w:bottom w:val="none" w:sz="0" w:space="0" w:color="auto"/>
            <w:right w:val="none" w:sz="0" w:space="0" w:color="auto"/>
          </w:divBdr>
        </w:div>
        <w:div w:id="867570701">
          <w:marLeft w:val="0"/>
          <w:marRight w:val="0"/>
          <w:marTop w:val="0"/>
          <w:marBottom w:val="0"/>
          <w:divBdr>
            <w:top w:val="none" w:sz="0" w:space="0" w:color="auto"/>
            <w:left w:val="none" w:sz="0" w:space="0" w:color="auto"/>
            <w:bottom w:val="none" w:sz="0" w:space="0" w:color="auto"/>
            <w:right w:val="none" w:sz="0" w:space="0" w:color="auto"/>
          </w:divBdr>
        </w:div>
        <w:div w:id="964773706">
          <w:marLeft w:val="0"/>
          <w:marRight w:val="0"/>
          <w:marTop w:val="0"/>
          <w:marBottom w:val="0"/>
          <w:divBdr>
            <w:top w:val="none" w:sz="0" w:space="0" w:color="auto"/>
            <w:left w:val="none" w:sz="0" w:space="0" w:color="auto"/>
            <w:bottom w:val="none" w:sz="0" w:space="0" w:color="auto"/>
            <w:right w:val="none" w:sz="0" w:space="0" w:color="auto"/>
          </w:divBdr>
        </w:div>
        <w:div w:id="994995695">
          <w:marLeft w:val="0"/>
          <w:marRight w:val="0"/>
          <w:marTop w:val="0"/>
          <w:marBottom w:val="0"/>
          <w:divBdr>
            <w:top w:val="none" w:sz="0" w:space="0" w:color="auto"/>
            <w:left w:val="none" w:sz="0" w:space="0" w:color="auto"/>
            <w:bottom w:val="none" w:sz="0" w:space="0" w:color="auto"/>
            <w:right w:val="none" w:sz="0" w:space="0" w:color="auto"/>
          </w:divBdr>
        </w:div>
        <w:div w:id="1001741600">
          <w:marLeft w:val="0"/>
          <w:marRight w:val="0"/>
          <w:marTop w:val="0"/>
          <w:marBottom w:val="0"/>
          <w:divBdr>
            <w:top w:val="none" w:sz="0" w:space="0" w:color="auto"/>
            <w:left w:val="none" w:sz="0" w:space="0" w:color="auto"/>
            <w:bottom w:val="none" w:sz="0" w:space="0" w:color="auto"/>
            <w:right w:val="none" w:sz="0" w:space="0" w:color="auto"/>
          </w:divBdr>
        </w:div>
        <w:div w:id="1002467696">
          <w:marLeft w:val="0"/>
          <w:marRight w:val="0"/>
          <w:marTop w:val="0"/>
          <w:marBottom w:val="0"/>
          <w:divBdr>
            <w:top w:val="none" w:sz="0" w:space="0" w:color="auto"/>
            <w:left w:val="none" w:sz="0" w:space="0" w:color="auto"/>
            <w:bottom w:val="none" w:sz="0" w:space="0" w:color="auto"/>
            <w:right w:val="none" w:sz="0" w:space="0" w:color="auto"/>
          </w:divBdr>
        </w:div>
        <w:div w:id="1033966106">
          <w:marLeft w:val="0"/>
          <w:marRight w:val="0"/>
          <w:marTop w:val="0"/>
          <w:marBottom w:val="0"/>
          <w:divBdr>
            <w:top w:val="none" w:sz="0" w:space="0" w:color="auto"/>
            <w:left w:val="none" w:sz="0" w:space="0" w:color="auto"/>
            <w:bottom w:val="none" w:sz="0" w:space="0" w:color="auto"/>
            <w:right w:val="none" w:sz="0" w:space="0" w:color="auto"/>
          </w:divBdr>
        </w:div>
        <w:div w:id="1103065497">
          <w:marLeft w:val="0"/>
          <w:marRight w:val="0"/>
          <w:marTop w:val="0"/>
          <w:marBottom w:val="0"/>
          <w:divBdr>
            <w:top w:val="none" w:sz="0" w:space="0" w:color="auto"/>
            <w:left w:val="none" w:sz="0" w:space="0" w:color="auto"/>
            <w:bottom w:val="none" w:sz="0" w:space="0" w:color="auto"/>
            <w:right w:val="none" w:sz="0" w:space="0" w:color="auto"/>
          </w:divBdr>
        </w:div>
        <w:div w:id="1136526507">
          <w:marLeft w:val="0"/>
          <w:marRight w:val="0"/>
          <w:marTop w:val="0"/>
          <w:marBottom w:val="0"/>
          <w:divBdr>
            <w:top w:val="none" w:sz="0" w:space="0" w:color="auto"/>
            <w:left w:val="none" w:sz="0" w:space="0" w:color="auto"/>
            <w:bottom w:val="none" w:sz="0" w:space="0" w:color="auto"/>
            <w:right w:val="none" w:sz="0" w:space="0" w:color="auto"/>
          </w:divBdr>
        </w:div>
        <w:div w:id="1158494012">
          <w:marLeft w:val="0"/>
          <w:marRight w:val="0"/>
          <w:marTop w:val="0"/>
          <w:marBottom w:val="0"/>
          <w:divBdr>
            <w:top w:val="none" w:sz="0" w:space="0" w:color="auto"/>
            <w:left w:val="none" w:sz="0" w:space="0" w:color="auto"/>
            <w:bottom w:val="none" w:sz="0" w:space="0" w:color="auto"/>
            <w:right w:val="none" w:sz="0" w:space="0" w:color="auto"/>
          </w:divBdr>
        </w:div>
        <w:div w:id="1247229458">
          <w:marLeft w:val="0"/>
          <w:marRight w:val="0"/>
          <w:marTop w:val="0"/>
          <w:marBottom w:val="0"/>
          <w:divBdr>
            <w:top w:val="none" w:sz="0" w:space="0" w:color="auto"/>
            <w:left w:val="none" w:sz="0" w:space="0" w:color="auto"/>
            <w:bottom w:val="none" w:sz="0" w:space="0" w:color="auto"/>
            <w:right w:val="none" w:sz="0" w:space="0" w:color="auto"/>
          </w:divBdr>
        </w:div>
        <w:div w:id="1273509890">
          <w:marLeft w:val="0"/>
          <w:marRight w:val="0"/>
          <w:marTop w:val="0"/>
          <w:marBottom w:val="0"/>
          <w:divBdr>
            <w:top w:val="none" w:sz="0" w:space="0" w:color="auto"/>
            <w:left w:val="none" w:sz="0" w:space="0" w:color="auto"/>
            <w:bottom w:val="none" w:sz="0" w:space="0" w:color="auto"/>
            <w:right w:val="none" w:sz="0" w:space="0" w:color="auto"/>
          </w:divBdr>
        </w:div>
        <w:div w:id="1445610018">
          <w:marLeft w:val="0"/>
          <w:marRight w:val="0"/>
          <w:marTop w:val="0"/>
          <w:marBottom w:val="0"/>
          <w:divBdr>
            <w:top w:val="none" w:sz="0" w:space="0" w:color="auto"/>
            <w:left w:val="none" w:sz="0" w:space="0" w:color="auto"/>
            <w:bottom w:val="none" w:sz="0" w:space="0" w:color="auto"/>
            <w:right w:val="none" w:sz="0" w:space="0" w:color="auto"/>
          </w:divBdr>
        </w:div>
        <w:div w:id="1485849860">
          <w:marLeft w:val="0"/>
          <w:marRight w:val="0"/>
          <w:marTop w:val="0"/>
          <w:marBottom w:val="0"/>
          <w:divBdr>
            <w:top w:val="none" w:sz="0" w:space="0" w:color="auto"/>
            <w:left w:val="none" w:sz="0" w:space="0" w:color="auto"/>
            <w:bottom w:val="none" w:sz="0" w:space="0" w:color="auto"/>
            <w:right w:val="none" w:sz="0" w:space="0" w:color="auto"/>
          </w:divBdr>
        </w:div>
        <w:div w:id="1528762431">
          <w:marLeft w:val="0"/>
          <w:marRight w:val="0"/>
          <w:marTop w:val="0"/>
          <w:marBottom w:val="0"/>
          <w:divBdr>
            <w:top w:val="none" w:sz="0" w:space="0" w:color="auto"/>
            <w:left w:val="none" w:sz="0" w:space="0" w:color="auto"/>
            <w:bottom w:val="none" w:sz="0" w:space="0" w:color="auto"/>
            <w:right w:val="none" w:sz="0" w:space="0" w:color="auto"/>
          </w:divBdr>
        </w:div>
        <w:div w:id="1546990377">
          <w:marLeft w:val="0"/>
          <w:marRight w:val="0"/>
          <w:marTop w:val="0"/>
          <w:marBottom w:val="0"/>
          <w:divBdr>
            <w:top w:val="none" w:sz="0" w:space="0" w:color="auto"/>
            <w:left w:val="none" w:sz="0" w:space="0" w:color="auto"/>
            <w:bottom w:val="none" w:sz="0" w:space="0" w:color="auto"/>
            <w:right w:val="none" w:sz="0" w:space="0" w:color="auto"/>
          </w:divBdr>
        </w:div>
        <w:div w:id="1628317876">
          <w:marLeft w:val="0"/>
          <w:marRight w:val="0"/>
          <w:marTop w:val="0"/>
          <w:marBottom w:val="0"/>
          <w:divBdr>
            <w:top w:val="none" w:sz="0" w:space="0" w:color="auto"/>
            <w:left w:val="none" w:sz="0" w:space="0" w:color="auto"/>
            <w:bottom w:val="none" w:sz="0" w:space="0" w:color="auto"/>
            <w:right w:val="none" w:sz="0" w:space="0" w:color="auto"/>
          </w:divBdr>
        </w:div>
        <w:div w:id="1639145933">
          <w:marLeft w:val="0"/>
          <w:marRight w:val="0"/>
          <w:marTop w:val="0"/>
          <w:marBottom w:val="0"/>
          <w:divBdr>
            <w:top w:val="none" w:sz="0" w:space="0" w:color="auto"/>
            <w:left w:val="none" w:sz="0" w:space="0" w:color="auto"/>
            <w:bottom w:val="none" w:sz="0" w:space="0" w:color="auto"/>
            <w:right w:val="none" w:sz="0" w:space="0" w:color="auto"/>
          </w:divBdr>
        </w:div>
        <w:div w:id="1647512955">
          <w:marLeft w:val="0"/>
          <w:marRight w:val="0"/>
          <w:marTop w:val="0"/>
          <w:marBottom w:val="0"/>
          <w:divBdr>
            <w:top w:val="none" w:sz="0" w:space="0" w:color="auto"/>
            <w:left w:val="none" w:sz="0" w:space="0" w:color="auto"/>
            <w:bottom w:val="none" w:sz="0" w:space="0" w:color="auto"/>
            <w:right w:val="none" w:sz="0" w:space="0" w:color="auto"/>
          </w:divBdr>
        </w:div>
        <w:div w:id="1702587779">
          <w:marLeft w:val="0"/>
          <w:marRight w:val="0"/>
          <w:marTop w:val="0"/>
          <w:marBottom w:val="0"/>
          <w:divBdr>
            <w:top w:val="none" w:sz="0" w:space="0" w:color="auto"/>
            <w:left w:val="none" w:sz="0" w:space="0" w:color="auto"/>
            <w:bottom w:val="none" w:sz="0" w:space="0" w:color="auto"/>
            <w:right w:val="none" w:sz="0" w:space="0" w:color="auto"/>
          </w:divBdr>
        </w:div>
        <w:div w:id="1776048543">
          <w:marLeft w:val="0"/>
          <w:marRight w:val="0"/>
          <w:marTop w:val="0"/>
          <w:marBottom w:val="0"/>
          <w:divBdr>
            <w:top w:val="none" w:sz="0" w:space="0" w:color="auto"/>
            <w:left w:val="none" w:sz="0" w:space="0" w:color="auto"/>
            <w:bottom w:val="none" w:sz="0" w:space="0" w:color="auto"/>
            <w:right w:val="none" w:sz="0" w:space="0" w:color="auto"/>
          </w:divBdr>
        </w:div>
        <w:div w:id="1928923271">
          <w:marLeft w:val="0"/>
          <w:marRight w:val="0"/>
          <w:marTop w:val="0"/>
          <w:marBottom w:val="0"/>
          <w:divBdr>
            <w:top w:val="none" w:sz="0" w:space="0" w:color="auto"/>
            <w:left w:val="none" w:sz="0" w:space="0" w:color="auto"/>
            <w:bottom w:val="none" w:sz="0" w:space="0" w:color="auto"/>
            <w:right w:val="none" w:sz="0" w:space="0" w:color="auto"/>
          </w:divBdr>
        </w:div>
        <w:div w:id="1960339097">
          <w:marLeft w:val="0"/>
          <w:marRight w:val="0"/>
          <w:marTop w:val="0"/>
          <w:marBottom w:val="0"/>
          <w:divBdr>
            <w:top w:val="none" w:sz="0" w:space="0" w:color="auto"/>
            <w:left w:val="none" w:sz="0" w:space="0" w:color="auto"/>
            <w:bottom w:val="none" w:sz="0" w:space="0" w:color="auto"/>
            <w:right w:val="none" w:sz="0" w:space="0" w:color="auto"/>
          </w:divBdr>
        </w:div>
        <w:div w:id="1977835523">
          <w:marLeft w:val="0"/>
          <w:marRight w:val="0"/>
          <w:marTop w:val="0"/>
          <w:marBottom w:val="0"/>
          <w:divBdr>
            <w:top w:val="none" w:sz="0" w:space="0" w:color="auto"/>
            <w:left w:val="none" w:sz="0" w:space="0" w:color="auto"/>
            <w:bottom w:val="none" w:sz="0" w:space="0" w:color="auto"/>
            <w:right w:val="none" w:sz="0" w:space="0" w:color="auto"/>
          </w:divBdr>
        </w:div>
        <w:div w:id="2086880919">
          <w:marLeft w:val="0"/>
          <w:marRight w:val="0"/>
          <w:marTop w:val="0"/>
          <w:marBottom w:val="0"/>
          <w:divBdr>
            <w:top w:val="none" w:sz="0" w:space="0" w:color="auto"/>
            <w:left w:val="none" w:sz="0" w:space="0" w:color="auto"/>
            <w:bottom w:val="none" w:sz="0" w:space="0" w:color="auto"/>
            <w:right w:val="none" w:sz="0" w:space="0" w:color="auto"/>
          </w:divBdr>
        </w:div>
        <w:div w:id="2095588230">
          <w:marLeft w:val="0"/>
          <w:marRight w:val="0"/>
          <w:marTop w:val="0"/>
          <w:marBottom w:val="0"/>
          <w:divBdr>
            <w:top w:val="none" w:sz="0" w:space="0" w:color="auto"/>
            <w:left w:val="none" w:sz="0" w:space="0" w:color="auto"/>
            <w:bottom w:val="none" w:sz="0" w:space="0" w:color="auto"/>
            <w:right w:val="none" w:sz="0" w:space="0" w:color="auto"/>
          </w:divBdr>
        </w:div>
        <w:div w:id="2139446959">
          <w:marLeft w:val="0"/>
          <w:marRight w:val="0"/>
          <w:marTop w:val="0"/>
          <w:marBottom w:val="0"/>
          <w:divBdr>
            <w:top w:val="none" w:sz="0" w:space="0" w:color="auto"/>
            <w:left w:val="none" w:sz="0" w:space="0" w:color="auto"/>
            <w:bottom w:val="none" w:sz="0" w:space="0" w:color="auto"/>
            <w:right w:val="none" w:sz="0" w:space="0" w:color="auto"/>
          </w:divBdr>
        </w:div>
      </w:divsChild>
    </w:div>
    <w:div w:id="575552425">
      <w:bodyDiv w:val="1"/>
      <w:marLeft w:val="0"/>
      <w:marRight w:val="0"/>
      <w:marTop w:val="0"/>
      <w:marBottom w:val="0"/>
      <w:divBdr>
        <w:top w:val="none" w:sz="0" w:space="0" w:color="auto"/>
        <w:left w:val="none" w:sz="0" w:space="0" w:color="auto"/>
        <w:bottom w:val="none" w:sz="0" w:space="0" w:color="auto"/>
        <w:right w:val="none" w:sz="0" w:space="0" w:color="auto"/>
      </w:divBdr>
    </w:div>
    <w:div w:id="669257607">
      <w:bodyDiv w:val="1"/>
      <w:marLeft w:val="0"/>
      <w:marRight w:val="0"/>
      <w:marTop w:val="0"/>
      <w:marBottom w:val="0"/>
      <w:divBdr>
        <w:top w:val="none" w:sz="0" w:space="0" w:color="auto"/>
        <w:left w:val="none" w:sz="0" w:space="0" w:color="auto"/>
        <w:bottom w:val="none" w:sz="0" w:space="0" w:color="auto"/>
        <w:right w:val="none" w:sz="0" w:space="0" w:color="auto"/>
      </w:divBdr>
    </w:div>
    <w:div w:id="680816777">
      <w:bodyDiv w:val="1"/>
      <w:marLeft w:val="0"/>
      <w:marRight w:val="0"/>
      <w:marTop w:val="0"/>
      <w:marBottom w:val="0"/>
      <w:divBdr>
        <w:top w:val="none" w:sz="0" w:space="0" w:color="auto"/>
        <w:left w:val="none" w:sz="0" w:space="0" w:color="auto"/>
        <w:bottom w:val="none" w:sz="0" w:space="0" w:color="auto"/>
        <w:right w:val="none" w:sz="0" w:space="0" w:color="auto"/>
      </w:divBdr>
    </w:div>
    <w:div w:id="787892765">
      <w:bodyDiv w:val="1"/>
      <w:marLeft w:val="0"/>
      <w:marRight w:val="0"/>
      <w:marTop w:val="0"/>
      <w:marBottom w:val="0"/>
      <w:divBdr>
        <w:top w:val="none" w:sz="0" w:space="0" w:color="auto"/>
        <w:left w:val="none" w:sz="0" w:space="0" w:color="auto"/>
        <w:bottom w:val="none" w:sz="0" w:space="0" w:color="auto"/>
        <w:right w:val="none" w:sz="0" w:space="0" w:color="auto"/>
      </w:divBdr>
    </w:div>
    <w:div w:id="820195384">
      <w:bodyDiv w:val="1"/>
      <w:marLeft w:val="0"/>
      <w:marRight w:val="0"/>
      <w:marTop w:val="0"/>
      <w:marBottom w:val="0"/>
      <w:divBdr>
        <w:top w:val="none" w:sz="0" w:space="0" w:color="auto"/>
        <w:left w:val="none" w:sz="0" w:space="0" w:color="auto"/>
        <w:bottom w:val="none" w:sz="0" w:space="0" w:color="auto"/>
        <w:right w:val="none" w:sz="0" w:space="0" w:color="auto"/>
      </w:divBdr>
    </w:div>
    <w:div w:id="822433621">
      <w:bodyDiv w:val="1"/>
      <w:marLeft w:val="0"/>
      <w:marRight w:val="0"/>
      <w:marTop w:val="0"/>
      <w:marBottom w:val="0"/>
      <w:divBdr>
        <w:top w:val="none" w:sz="0" w:space="0" w:color="auto"/>
        <w:left w:val="none" w:sz="0" w:space="0" w:color="auto"/>
        <w:bottom w:val="none" w:sz="0" w:space="0" w:color="auto"/>
        <w:right w:val="none" w:sz="0" w:space="0" w:color="auto"/>
      </w:divBdr>
    </w:div>
    <w:div w:id="876167008">
      <w:bodyDiv w:val="1"/>
      <w:marLeft w:val="0"/>
      <w:marRight w:val="0"/>
      <w:marTop w:val="0"/>
      <w:marBottom w:val="0"/>
      <w:divBdr>
        <w:top w:val="none" w:sz="0" w:space="0" w:color="auto"/>
        <w:left w:val="none" w:sz="0" w:space="0" w:color="auto"/>
        <w:bottom w:val="none" w:sz="0" w:space="0" w:color="auto"/>
        <w:right w:val="none" w:sz="0" w:space="0" w:color="auto"/>
      </w:divBdr>
      <w:divsChild>
        <w:div w:id="468018581">
          <w:marLeft w:val="0"/>
          <w:marRight w:val="0"/>
          <w:marTop w:val="0"/>
          <w:marBottom w:val="0"/>
          <w:divBdr>
            <w:top w:val="none" w:sz="0" w:space="0" w:color="auto"/>
            <w:left w:val="none" w:sz="0" w:space="0" w:color="auto"/>
            <w:bottom w:val="none" w:sz="0" w:space="0" w:color="auto"/>
            <w:right w:val="none" w:sz="0" w:space="0" w:color="auto"/>
          </w:divBdr>
          <w:divsChild>
            <w:div w:id="526024305">
              <w:marLeft w:val="0"/>
              <w:marRight w:val="0"/>
              <w:marTop w:val="0"/>
              <w:marBottom w:val="0"/>
              <w:divBdr>
                <w:top w:val="none" w:sz="0" w:space="0" w:color="auto"/>
                <w:left w:val="none" w:sz="0" w:space="0" w:color="auto"/>
                <w:bottom w:val="none" w:sz="0" w:space="0" w:color="auto"/>
                <w:right w:val="none" w:sz="0" w:space="0" w:color="auto"/>
              </w:divBdr>
            </w:div>
            <w:div w:id="698436025">
              <w:marLeft w:val="0"/>
              <w:marRight w:val="0"/>
              <w:marTop w:val="0"/>
              <w:marBottom w:val="0"/>
              <w:divBdr>
                <w:top w:val="none" w:sz="0" w:space="0" w:color="auto"/>
                <w:left w:val="none" w:sz="0" w:space="0" w:color="auto"/>
                <w:bottom w:val="none" w:sz="0" w:space="0" w:color="auto"/>
                <w:right w:val="none" w:sz="0" w:space="0" w:color="auto"/>
              </w:divBdr>
            </w:div>
            <w:div w:id="1466268094">
              <w:marLeft w:val="0"/>
              <w:marRight w:val="0"/>
              <w:marTop w:val="0"/>
              <w:marBottom w:val="0"/>
              <w:divBdr>
                <w:top w:val="none" w:sz="0" w:space="0" w:color="auto"/>
                <w:left w:val="none" w:sz="0" w:space="0" w:color="auto"/>
                <w:bottom w:val="none" w:sz="0" w:space="0" w:color="auto"/>
                <w:right w:val="none" w:sz="0" w:space="0" w:color="auto"/>
              </w:divBdr>
            </w:div>
            <w:div w:id="1611860907">
              <w:marLeft w:val="0"/>
              <w:marRight w:val="0"/>
              <w:marTop w:val="0"/>
              <w:marBottom w:val="0"/>
              <w:divBdr>
                <w:top w:val="none" w:sz="0" w:space="0" w:color="auto"/>
                <w:left w:val="none" w:sz="0" w:space="0" w:color="auto"/>
                <w:bottom w:val="none" w:sz="0" w:space="0" w:color="auto"/>
                <w:right w:val="none" w:sz="0" w:space="0" w:color="auto"/>
              </w:divBdr>
            </w:div>
            <w:div w:id="1764229766">
              <w:marLeft w:val="0"/>
              <w:marRight w:val="0"/>
              <w:marTop w:val="0"/>
              <w:marBottom w:val="0"/>
              <w:divBdr>
                <w:top w:val="none" w:sz="0" w:space="0" w:color="auto"/>
                <w:left w:val="none" w:sz="0" w:space="0" w:color="auto"/>
                <w:bottom w:val="none" w:sz="0" w:space="0" w:color="auto"/>
                <w:right w:val="none" w:sz="0" w:space="0" w:color="auto"/>
              </w:divBdr>
            </w:div>
            <w:div w:id="1841462300">
              <w:marLeft w:val="0"/>
              <w:marRight w:val="0"/>
              <w:marTop w:val="0"/>
              <w:marBottom w:val="0"/>
              <w:divBdr>
                <w:top w:val="none" w:sz="0" w:space="0" w:color="auto"/>
                <w:left w:val="none" w:sz="0" w:space="0" w:color="auto"/>
                <w:bottom w:val="none" w:sz="0" w:space="0" w:color="auto"/>
                <w:right w:val="none" w:sz="0" w:space="0" w:color="auto"/>
              </w:divBdr>
            </w:div>
          </w:divsChild>
        </w:div>
        <w:div w:id="493690245">
          <w:marLeft w:val="0"/>
          <w:marRight w:val="0"/>
          <w:marTop w:val="0"/>
          <w:marBottom w:val="0"/>
          <w:divBdr>
            <w:top w:val="none" w:sz="0" w:space="0" w:color="auto"/>
            <w:left w:val="none" w:sz="0" w:space="0" w:color="auto"/>
            <w:bottom w:val="none" w:sz="0" w:space="0" w:color="auto"/>
            <w:right w:val="none" w:sz="0" w:space="0" w:color="auto"/>
          </w:divBdr>
        </w:div>
        <w:div w:id="1007900335">
          <w:marLeft w:val="0"/>
          <w:marRight w:val="0"/>
          <w:marTop w:val="0"/>
          <w:marBottom w:val="0"/>
          <w:divBdr>
            <w:top w:val="none" w:sz="0" w:space="0" w:color="auto"/>
            <w:left w:val="none" w:sz="0" w:space="0" w:color="auto"/>
            <w:bottom w:val="none" w:sz="0" w:space="0" w:color="auto"/>
            <w:right w:val="none" w:sz="0" w:space="0" w:color="auto"/>
          </w:divBdr>
        </w:div>
        <w:div w:id="1816988804">
          <w:marLeft w:val="0"/>
          <w:marRight w:val="0"/>
          <w:marTop w:val="0"/>
          <w:marBottom w:val="0"/>
          <w:divBdr>
            <w:top w:val="none" w:sz="0" w:space="0" w:color="auto"/>
            <w:left w:val="none" w:sz="0" w:space="0" w:color="auto"/>
            <w:bottom w:val="none" w:sz="0" w:space="0" w:color="auto"/>
            <w:right w:val="none" w:sz="0" w:space="0" w:color="auto"/>
          </w:divBdr>
          <w:divsChild>
            <w:div w:id="51388880">
              <w:marLeft w:val="0"/>
              <w:marRight w:val="0"/>
              <w:marTop w:val="0"/>
              <w:marBottom w:val="0"/>
              <w:divBdr>
                <w:top w:val="none" w:sz="0" w:space="0" w:color="auto"/>
                <w:left w:val="none" w:sz="0" w:space="0" w:color="auto"/>
                <w:bottom w:val="none" w:sz="0" w:space="0" w:color="auto"/>
                <w:right w:val="none" w:sz="0" w:space="0" w:color="auto"/>
              </w:divBdr>
            </w:div>
            <w:div w:id="119034445">
              <w:marLeft w:val="0"/>
              <w:marRight w:val="0"/>
              <w:marTop w:val="0"/>
              <w:marBottom w:val="0"/>
              <w:divBdr>
                <w:top w:val="none" w:sz="0" w:space="0" w:color="auto"/>
                <w:left w:val="none" w:sz="0" w:space="0" w:color="auto"/>
                <w:bottom w:val="none" w:sz="0" w:space="0" w:color="auto"/>
                <w:right w:val="none" w:sz="0" w:space="0" w:color="auto"/>
              </w:divBdr>
            </w:div>
            <w:div w:id="278337975">
              <w:marLeft w:val="0"/>
              <w:marRight w:val="0"/>
              <w:marTop w:val="0"/>
              <w:marBottom w:val="0"/>
              <w:divBdr>
                <w:top w:val="none" w:sz="0" w:space="0" w:color="auto"/>
                <w:left w:val="none" w:sz="0" w:space="0" w:color="auto"/>
                <w:bottom w:val="none" w:sz="0" w:space="0" w:color="auto"/>
                <w:right w:val="none" w:sz="0" w:space="0" w:color="auto"/>
              </w:divBdr>
            </w:div>
            <w:div w:id="386611041">
              <w:marLeft w:val="0"/>
              <w:marRight w:val="0"/>
              <w:marTop w:val="0"/>
              <w:marBottom w:val="0"/>
              <w:divBdr>
                <w:top w:val="none" w:sz="0" w:space="0" w:color="auto"/>
                <w:left w:val="none" w:sz="0" w:space="0" w:color="auto"/>
                <w:bottom w:val="none" w:sz="0" w:space="0" w:color="auto"/>
                <w:right w:val="none" w:sz="0" w:space="0" w:color="auto"/>
              </w:divBdr>
            </w:div>
            <w:div w:id="403256284">
              <w:marLeft w:val="0"/>
              <w:marRight w:val="0"/>
              <w:marTop w:val="0"/>
              <w:marBottom w:val="0"/>
              <w:divBdr>
                <w:top w:val="none" w:sz="0" w:space="0" w:color="auto"/>
                <w:left w:val="none" w:sz="0" w:space="0" w:color="auto"/>
                <w:bottom w:val="none" w:sz="0" w:space="0" w:color="auto"/>
                <w:right w:val="none" w:sz="0" w:space="0" w:color="auto"/>
              </w:divBdr>
            </w:div>
            <w:div w:id="592789421">
              <w:marLeft w:val="0"/>
              <w:marRight w:val="0"/>
              <w:marTop w:val="0"/>
              <w:marBottom w:val="0"/>
              <w:divBdr>
                <w:top w:val="none" w:sz="0" w:space="0" w:color="auto"/>
                <w:left w:val="none" w:sz="0" w:space="0" w:color="auto"/>
                <w:bottom w:val="none" w:sz="0" w:space="0" w:color="auto"/>
                <w:right w:val="none" w:sz="0" w:space="0" w:color="auto"/>
              </w:divBdr>
            </w:div>
            <w:div w:id="601182194">
              <w:marLeft w:val="0"/>
              <w:marRight w:val="0"/>
              <w:marTop w:val="0"/>
              <w:marBottom w:val="0"/>
              <w:divBdr>
                <w:top w:val="none" w:sz="0" w:space="0" w:color="auto"/>
                <w:left w:val="none" w:sz="0" w:space="0" w:color="auto"/>
                <w:bottom w:val="none" w:sz="0" w:space="0" w:color="auto"/>
                <w:right w:val="none" w:sz="0" w:space="0" w:color="auto"/>
              </w:divBdr>
            </w:div>
            <w:div w:id="641928056">
              <w:marLeft w:val="0"/>
              <w:marRight w:val="0"/>
              <w:marTop w:val="0"/>
              <w:marBottom w:val="0"/>
              <w:divBdr>
                <w:top w:val="none" w:sz="0" w:space="0" w:color="auto"/>
                <w:left w:val="none" w:sz="0" w:space="0" w:color="auto"/>
                <w:bottom w:val="none" w:sz="0" w:space="0" w:color="auto"/>
                <w:right w:val="none" w:sz="0" w:space="0" w:color="auto"/>
              </w:divBdr>
            </w:div>
            <w:div w:id="755908015">
              <w:marLeft w:val="0"/>
              <w:marRight w:val="0"/>
              <w:marTop w:val="0"/>
              <w:marBottom w:val="0"/>
              <w:divBdr>
                <w:top w:val="none" w:sz="0" w:space="0" w:color="auto"/>
                <w:left w:val="none" w:sz="0" w:space="0" w:color="auto"/>
                <w:bottom w:val="none" w:sz="0" w:space="0" w:color="auto"/>
                <w:right w:val="none" w:sz="0" w:space="0" w:color="auto"/>
              </w:divBdr>
            </w:div>
            <w:div w:id="989333436">
              <w:marLeft w:val="0"/>
              <w:marRight w:val="0"/>
              <w:marTop w:val="0"/>
              <w:marBottom w:val="0"/>
              <w:divBdr>
                <w:top w:val="none" w:sz="0" w:space="0" w:color="auto"/>
                <w:left w:val="none" w:sz="0" w:space="0" w:color="auto"/>
                <w:bottom w:val="none" w:sz="0" w:space="0" w:color="auto"/>
                <w:right w:val="none" w:sz="0" w:space="0" w:color="auto"/>
              </w:divBdr>
            </w:div>
            <w:div w:id="1095438807">
              <w:marLeft w:val="0"/>
              <w:marRight w:val="0"/>
              <w:marTop w:val="0"/>
              <w:marBottom w:val="0"/>
              <w:divBdr>
                <w:top w:val="none" w:sz="0" w:space="0" w:color="auto"/>
                <w:left w:val="none" w:sz="0" w:space="0" w:color="auto"/>
                <w:bottom w:val="none" w:sz="0" w:space="0" w:color="auto"/>
                <w:right w:val="none" w:sz="0" w:space="0" w:color="auto"/>
              </w:divBdr>
            </w:div>
            <w:div w:id="1152603329">
              <w:marLeft w:val="0"/>
              <w:marRight w:val="0"/>
              <w:marTop w:val="0"/>
              <w:marBottom w:val="0"/>
              <w:divBdr>
                <w:top w:val="none" w:sz="0" w:space="0" w:color="auto"/>
                <w:left w:val="none" w:sz="0" w:space="0" w:color="auto"/>
                <w:bottom w:val="none" w:sz="0" w:space="0" w:color="auto"/>
                <w:right w:val="none" w:sz="0" w:space="0" w:color="auto"/>
              </w:divBdr>
            </w:div>
            <w:div w:id="1156337090">
              <w:marLeft w:val="0"/>
              <w:marRight w:val="0"/>
              <w:marTop w:val="0"/>
              <w:marBottom w:val="0"/>
              <w:divBdr>
                <w:top w:val="none" w:sz="0" w:space="0" w:color="auto"/>
                <w:left w:val="none" w:sz="0" w:space="0" w:color="auto"/>
                <w:bottom w:val="none" w:sz="0" w:space="0" w:color="auto"/>
                <w:right w:val="none" w:sz="0" w:space="0" w:color="auto"/>
              </w:divBdr>
            </w:div>
            <w:div w:id="1366104970">
              <w:marLeft w:val="0"/>
              <w:marRight w:val="0"/>
              <w:marTop w:val="0"/>
              <w:marBottom w:val="0"/>
              <w:divBdr>
                <w:top w:val="none" w:sz="0" w:space="0" w:color="auto"/>
                <w:left w:val="none" w:sz="0" w:space="0" w:color="auto"/>
                <w:bottom w:val="none" w:sz="0" w:space="0" w:color="auto"/>
                <w:right w:val="none" w:sz="0" w:space="0" w:color="auto"/>
              </w:divBdr>
            </w:div>
            <w:div w:id="1443645334">
              <w:marLeft w:val="0"/>
              <w:marRight w:val="0"/>
              <w:marTop w:val="0"/>
              <w:marBottom w:val="0"/>
              <w:divBdr>
                <w:top w:val="none" w:sz="0" w:space="0" w:color="auto"/>
                <w:left w:val="none" w:sz="0" w:space="0" w:color="auto"/>
                <w:bottom w:val="none" w:sz="0" w:space="0" w:color="auto"/>
                <w:right w:val="none" w:sz="0" w:space="0" w:color="auto"/>
              </w:divBdr>
            </w:div>
            <w:div w:id="1481847046">
              <w:marLeft w:val="0"/>
              <w:marRight w:val="0"/>
              <w:marTop w:val="0"/>
              <w:marBottom w:val="0"/>
              <w:divBdr>
                <w:top w:val="none" w:sz="0" w:space="0" w:color="auto"/>
                <w:left w:val="none" w:sz="0" w:space="0" w:color="auto"/>
                <w:bottom w:val="none" w:sz="0" w:space="0" w:color="auto"/>
                <w:right w:val="none" w:sz="0" w:space="0" w:color="auto"/>
              </w:divBdr>
            </w:div>
            <w:div w:id="1652909763">
              <w:marLeft w:val="0"/>
              <w:marRight w:val="0"/>
              <w:marTop w:val="0"/>
              <w:marBottom w:val="0"/>
              <w:divBdr>
                <w:top w:val="none" w:sz="0" w:space="0" w:color="auto"/>
                <w:left w:val="none" w:sz="0" w:space="0" w:color="auto"/>
                <w:bottom w:val="none" w:sz="0" w:space="0" w:color="auto"/>
                <w:right w:val="none" w:sz="0" w:space="0" w:color="auto"/>
              </w:divBdr>
            </w:div>
            <w:div w:id="1671134241">
              <w:marLeft w:val="0"/>
              <w:marRight w:val="0"/>
              <w:marTop w:val="0"/>
              <w:marBottom w:val="0"/>
              <w:divBdr>
                <w:top w:val="none" w:sz="0" w:space="0" w:color="auto"/>
                <w:left w:val="none" w:sz="0" w:space="0" w:color="auto"/>
                <w:bottom w:val="none" w:sz="0" w:space="0" w:color="auto"/>
                <w:right w:val="none" w:sz="0" w:space="0" w:color="auto"/>
              </w:divBdr>
            </w:div>
            <w:div w:id="1981231043">
              <w:marLeft w:val="0"/>
              <w:marRight w:val="0"/>
              <w:marTop w:val="0"/>
              <w:marBottom w:val="0"/>
              <w:divBdr>
                <w:top w:val="none" w:sz="0" w:space="0" w:color="auto"/>
                <w:left w:val="none" w:sz="0" w:space="0" w:color="auto"/>
                <w:bottom w:val="none" w:sz="0" w:space="0" w:color="auto"/>
                <w:right w:val="none" w:sz="0" w:space="0" w:color="auto"/>
              </w:divBdr>
            </w:div>
            <w:div w:id="21197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3548">
      <w:bodyDiv w:val="1"/>
      <w:marLeft w:val="0"/>
      <w:marRight w:val="0"/>
      <w:marTop w:val="0"/>
      <w:marBottom w:val="0"/>
      <w:divBdr>
        <w:top w:val="none" w:sz="0" w:space="0" w:color="auto"/>
        <w:left w:val="none" w:sz="0" w:space="0" w:color="auto"/>
        <w:bottom w:val="none" w:sz="0" w:space="0" w:color="auto"/>
        <w:right w:val="none" w:sz="0" w:space="0" w:color="auto"/>
      </w:divBdr>
    </w:div>
    <w:div w:id="921989072">
      <w:bodyDiv w:val="1"/>
      <w:marLeft w:val="0"/>
      <w:marRight w:val="0"/>
      <w:marTop w:val="0"/>
      <w:marBottom w:val="0"/>
      <w:divBdr>
        <w:top w:val="none" w:sz="0" w:space="0" w:color="auto"/>
        <w:left w:val="none" w:sz="0" w:space="0" w:color="auto"/>
        <w:bottom w:val="none" w:sz="0" w:space="0" w:color="auto"/>
        <w:right w:val="none" w:sz="0" w:space="0" w:color="auto"/>
      </w:divBdr>
    </w:div>
    <w:div w:id="937441646">
      <w:bodyDiv w:val="1"/>
      <w:marLeft w:val="0"/>
      <w:marRight w:val="0"/>
      <w:marTop w:val="0"/>
      <w:marBottom w:val="0"/>
      <w:divBdr>
        <w:top w:val="none" w:sz="0" w:space="0" w:color="auto"/>
        <w:left w:val="none" w:sz="0" w:space="0" w:color="auto"/>
        <w:bottom w:val="none" w:sz="0" w:space="0" w:color="auto"/>
        <w:right w:val="none" w:sz="0" w:space="0" w:color="auto"/>
      </w:divBdr>
      <w:divsChild>
        <w:div w:id="1671328210">
          <w:marLeft w:val="0"/>
          <w:marRight w:val="0"/>
          <w:marTop w:val="0"/>
          <w:marBottom w:val="0"/>
          <w:divBdr>
            <w:top w:val="none" w:sz="0" w:space="0" w:color="auto"/>
            <w:left w:val="none" w:sz="0" w:space="0" w:color="auto"/>
            <w:bottom w:val="none" w:sz="0" w:space="0" w:color="auto"/>
            <w:right w:val="none" w:sz="0" w:space="0" w:color="auto"/>
          </w:divBdr>
          <w:divsChild>
            <w:div w:id="2102137269">
              <w:marLeft w:val="0"/>
              <w:marRight w:val="0"/>
              <w:marTop w:val="0"/>
              <w:marBottom w:val="0"/>
              <w:divBdr>
                <w:top w:val="none" w:sz="0" w:space="0" w:color="auto"/>
                <w:left w:val="none" w:sz="0" w:space="0" w:color="auto"/>
                <w:bottom w:val="none" w:sz="0" w:space="0" w:color="auto"/>
                <w:right w:val="none" w:sz="0" w:space="0" w:color="auto"/>
              </w:divBdr>
              <w:divsChild>
                <w:div w:id="1804158567">
                  <w:marLeft w:val="0"/>
                  <w:marRight w:val="0"/>
                  <w:marTop w:val="0"/>
                  <w:marBottom w:val="0"/>
                  <w:divBdr>
                    <w:top w:val="none" w:sz="0" w:space="0" w:color="auto"/>
                    <w:left w:val="none" w:sz="0" w:space="0" w:color="auto"/>
                    <w:bottom w:val="none" w:sz="0" w:space="0" w:color="auto"/>
                    <w:right w:val="none" w:sz="0" w:space="0" w:color="auto"/>
                  </w:divBdr>
                  <w:divsChild>
                    <w:div w:id="361177003">
                      <w:marLeft w:val="0"/>
                      <w:marRight w:val="0"/>
                      <w:marTop w:val="0"/>
                      <w:marBottom w:val="0"/>
                      <w:divBdr>
                        <w:top w:val="none" w:sz="0" w:space="0" w:color="auto"/>
                        <w:left w:val="none" w:sz="0" w:space="0" w:color="auto"/>
                        <w:bottom w:val="none" w:sz="0" w:space="0" w:color="auto"/>
                        <w:right w:val="none" w:sz="0" w:space="0" w:color="auto"/>
                      </w:divBdr>
                      <w:divsChild>
                        <w:div w:id="966467103">
                          <w:marLeft w:val="0"/>
                          <w:marRight w:val="0"/>
                          <w:marTop w:val="0"/>
                          <w:marBottom w:val="0"/>
                          <w:divBdr>
                            <w:top w:val="none" w:sz="0" w:space="0" w:color="auto"/>
                            <w:left w:val="none" w:sz="0" w:space="0" w:color="auto"/>
                            <w:bottom w:val="none" w:sz="0" w:space="0" w:color="auto"/>
                            <w:right w:val="none" w:sz="0" w:space="0" w:color="auto"/>
                          </w:divBdr>
                          <w:divsChild>
                            <w:div w:id="10463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572929">
      <w:bodyDiv w:val="1"/>
      <w:marLeft w:val="0"/>
      <w:marRight w:val="0"/>
      <w:marTop w:val="0"/>
      <w:marBottom w:val="0"/>
      <w:divBdr>
        <w:top w:val="none" w:sz="0" w:space="0" w:color="auto"/>
        <w:left w:val="none" w:sz="0" w:space="0" w:color="auto"/>
        <w:bottom w:val="none" w:sz="0" w:space="0" w:color="auto"/>
        <w:right w:val="none" w:sz="0" w:space="0" w:color="auto"/>
      </w:divBdr>
    </w:div>
    <w:div w:id="1103646213">
      <w:bodyDiv w:val="1"/>
      <w:marLeft w:val="0"/>
      <w:marRight w:val="0"/>
      <w:marTop w:val="0"/>
      <w:marBottom w:val="0"/>
      <w:divBdr>
        <w:top w:val="none" w:sz="0" w:space="0" w:color="auto"/>
        <w:left w:val="none" w:sz="0" w:space="0" w:color="auto"/>
        <w:bottom w:val="none" w:sz="0" w:space="0" w:color="auto"/>
        <w:right w:val="none" w:sz="0" w:space="0" w:color="auto"/>
      </w:divBdr>
    </w:div>
    <w:div w:id="1189248664">
      <w:bodyDiv w:val="1"/>
      <w:marLeft w:val="0"/>
      <w:marRight w:val="0"/>
      <w:marTop w:val="0"/>
      <w:marBottom w:val="0"/>
      <w:divBdr>
        <w:top w:val="none" w:sz="0" w:space="0" w:color="auto"/>
        <w:left w:val="none" w:sz="0" w:space="0" w:color="auto"/>
        <w:bottom w:val="none" w:sz="0" w:space="0" w:color="auto"/>
        <w:right w:val="none" w:sz="0" w:space="0" w:color="auto"/>
      </w:divBdr>
    </w:div>
    <w:div w:id="1222717635">
      <w:bodyDiv w:val="1"/>
      <w:marLeft w:val="0"/>
      <w:marRight w:val="0"/>
      <w:marTop w:val="0"/>
      <w:marBottom w:val="0"/>
      <w:divBdr>
        <w:top w:val="none" w:sz="0" w:space="0" w:color="auto"/>
        <w:left w:val="none" w:sz="0" w:space="0" w:color="auto"/>
        <w:bottom w:val="none" w:sz="0" w:space="0" w:color="auto"/>
        <w:right w:val="none" w:sz="0" w:space="0" w:color="auto"/>
      </w:divBdr>
    </w:div>
    <w:div w:id="1289628326">
      <w:bodyDiv w:val="1"/>
      <w:marLeft w:val="0"/>
      <w:marRight w:val="0"/>
      <w:marTop w:val="0"/>
      <w:marBottom w:val="0"/>
      <w:divBdr>
        <w:top w:val="none" w:sz="0" w:space="0" w:color="auto"/>
        <w:left w:val="none" w:sz="0" w:space="0" w:color="auto"/>
        <w:bottom w:val="none" w:sz="0" w:space="0" w:color="auto"/>
        <w:right w:val="none" w:sz="0" w:space="0" w:color="auto"/>
      </w:divBdr>
      <w:divsChild>
        <w:div w:id="365569579">
          <w:marLeft w:val="0"/>
          <w:marRight w:val="0"/>
          <w:marTop w:val="0"/>
          <w:marBottom w:val="0"/>
          <w:divBdr>
            <w:top w:val="none" w:sz="0" w:space="0" w:color="auto"/>
            <w:left w:val="none" w:sz="0" w:space="0" w:color="auto"/>
            <w:bottom w:val="none" w:sz="0" w:space="0" w:color="auto"/>
            <w:right w:val="none" w:sz="0" w:space="0" w:color="auto"/>
          </w:divBdr>
          <w:divsChild>
            <w:div w:id="29187493">
              <w:marLeft w:val="0"/>
              <w:marRight w:val="0"/>
              <w:marTop w:val="0"/>
              <w:marBottom w:val="0"/>
              <w:divBdr>
                <w:top w:val="none" w:sz="0" w:space="0" w:color="auto"/>
                <w:left w:val="none" w:sz="0" w:space="0" w:color="auto"/>
                <w:bottom w:val="none" w:sz="0" w:space="0" w:color="auto"/>
                <w:right w:val="none" w:sz="0" w:space="0" w:color="auto"/>
              </w:divBdr>
              <w:divsChild>
                <w:div w:id="1213543181">
                  <w:marLeft w:val="0"/>
                  <w:marRight w:val="0"/>
                  <w:marTop w:val="0"/>
                  <w:marBottom w:val="0"/>
                  <w:divBdr>
                    <w:top w:val="none" w:sz="0" w:space="0" w:color="auto"/>
                    <w:left w:val="none" w:sz="0" w:space="0" w:color="auto"/>
                    <w:bottom w:val="none" w:sz="0" w:space="0" w:color="auto"/>
                    <w:right w:val="none" w:sz="0" w:space="0" w:color="auto"/>
                  </w:divBdr>
                  <w:divsChild>
                    <w:div w:id="710229712">
                      <w:marLeft w:val="0"/>
                      <w:marRight w:val="0"/>
                      <w:marTop w:val="0"/>
                      <w:marBottom w:val="0"/>
                      <w:divBdr>
                        <w:top w:val="none" w:sz="0" w:space="0" w:color="auto"/>
                        <w:left w:val="none" w:sz="0" w:space="0" w:color="auto"/>
                        <w:bottom w:val="none" w:sz="0" w:space="0" w:color="auto"/>
                        <w:right w:val="none" w:sz="0" w:space="0" w:color="auto"/>
                      </w:divBdr>
                      <w:divsChild>
                        <w:div w:id="1156192115">
                          <w:marLeft w:val="0"/>
                          <w:marRight w:val="0"/>
                          <w:marTop w:val="0"/>
                          <w:marBottom w:val="0"/>
                          <w:divBdr>
                            <w:top w:val="none" w:sz="0" w:space="0" w:color="auto"/>
                            <w:left w:val="none" w:sz="0" w:space="0" w:color="auto"/>
                            <w:bottom w:val="none" w:sz="0" w:space="0" w:color="auto"/>
                            <w:right w:val="none" w:sz="0" w:space="0" w:color="auto"/>
                          </w:divBdr>
                          <w:divsChild>
                            <w:div w:id="11087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025953">
      <w:bodyDiv w:val="1"/>
      <w:marLeft w:val="0"/>
      <w:marRight w:val="0"/>
      <w:marTop w:val="0"/>
      <w:marBottom w:val="0"/>
      <w:divBdr>
        <w:top w:val="none" w:sz="0" w:space="0" w:color="auto"/>
        <w:left w:val="none" w:sz="0" w:space="0" w:color="auto"/>
        <w:bottom w:val="none" w:sz="0" w:space="0" w:color="auto"/>
        <w:right w:val="none" w:sz="0" w:space="0" w:color="auto"/>
      </w:divBdr>
    </w:div>
    <w:div w:id="1358435135">
      <w:bodyDiv w:val="1"/>
      <w:marLeft w:val="0"/>
      <w:marRight w:val="0"/>
      <w:marTop w:val="0"/>
      <w:marBottom w:val="0"/>
      <w:divBdr>
        <w:top w:val="none" w:sz="0" w:space="0" w:color="auto"/>
        <w:left w:val="none" w:sz="0" w:space="0" w:color="auto"/>
        <w:bottom w:val="none" w:sz="0" w:space="0" w:color="auto"/>
        <w:right w:val="none" w:sz="0" w:space="0" w:color="auto"/>
      </w:divBdr>
    </w:div>
    <w:div w:id="1369141446">
      <w:bodyDiv w:val="1"/>
      <w:marLeft w:val="0"/>
      <w:marRight w:val="0"/>
      <w:marTop w:val="0"/>
      <w:marBottom w:val="0"/>
      <w:divBdr>
        <w:top w:val="none" w:sz="0" w:space="0" w:color="auto"/>
        <w:left w:val="none" w:sz="0" w:space="0" w:color="auto"/>
        <w:bottom w:val="none" w:sz="0" w:space="0" w:color="auto"/>
        <w:right w:val="none" w:sz="0" w:space="0" w:color="auto"/>
      </w:divBdr>
      <w:divsChild>
        <w:div w:id="568610647">
          <w:marLeft w:val="0"/>
          <w:marRight w:val="0"/>
          <w:marTop w:val="0"/>
          <w:marBottom w:val="0"/>
          <w:divBdr>
            <w:top w:val="none" w:sz="0" w:space="0" w:color="auto"/>
            <w:left w:val="none" w:sz="0" w:space="0" w:color="auto"/>
            <w:bottom w:val="none" w:sz="0" w:space="0" w:color="auto"/>
            <w:right w:val="none" w:sz="0" w:space="0" w:color="auto"/>
          </w:divBdr>
          <w:divsChild>
            <w:div w:id="1606033194">
              <w:marLeft w:val="0"/>
              <w:marRight w:val="0"/>
              <w:marTop w:val="0"/>
              <w:marBottom w:val="0"/>
              <w:divBdr>
                <w:top w:val="none" w:sz="0" w:space="0" w:color="auto"/>
                <w:left w:val="none" w:sz="0" w:space="0" w:color="auto"/>
                <w:bottom w:val="none" w:sz="0" w:space="0" w:color="auto"/>
                <w:right w:val="none" w:sz="0" w:space="0" w:color="auto"/>
              </w:divBdr>
              <w:divsChild>
                <w:div w:id="1805349738">
                  <w:marLeft w:val="0"/>
                  <w:marRight w:val="0"/>
                  <w:marTop w:val="0"/>
                  <w:marBottom w:val="0"/>
                  <w:divBdr>
                    <w:top w:val="none" w:sz="0" w:space="0" w:color="auto"/>
                    <w:left w:val="none" w:sz="0" w:space="0" w:color="auto"/>
                    <w:bottom w:val="none" w:sz="0" w:space="0" w:color="auto"/>
                    <w:right w:val="none" w:sz="0" w:space="0" w:color="auto"/>
                  </w:divBdr>
                  <w:divsChild>
                    <w:div w:id="76363222">
                      <w:marLeft w:val="0"/>
                      <w:marRight w:val="0"/>
                      <w:marTop w:val="0"/>
                      <w:marBottom w:val="0"/>
                      <w:divBdr>
                        <w:top w:val="none" w:sz="0" w:space="0" w:color="auto"/>
                        <w:left w:val="none" w:sz="0" w:space="0" w:color="auto"/>
                        <w:bottom w:val="none" w:sz="0" w:space="0" w:color="auto"/>
                        <w:right w:val="none" w:sz="0" w:space="0" w:color="auto"/>
                      </w:divBdr>
                      <w:divsChild>
                        <w:div w:id="742796508">
                          <w:marLeft w:val="0"/>
                          <w:marRight w:val="0"/>
                          <w:marTop w:val="0"/>
                          <w:marBottom w:val="0"/>
                          <w:divBdr>
                            <w:top w:val="none" w:sz="0" w:space="0" w:color="auto"/>
                            <w:left w:val="none" w:sz="0" w:space="0" w:color="auto"/>
                            <w:bottom w:val="none" w:sz="0" w:space="0" w:color="auto"/>
                            <w:right w:val="none" w:sz="0" w:space="0" w:color="auto"/>
                          </w:divBdr>
                          <w:divsChild>
                            <w:div w:id="60211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464991">
      <w:bodyDiv w:val="1"/>
      <w:marLeft w:val="0"/>
      <w:marRight w:val="0"/>
      <w:marTop w:val="0"/>
      <w:marBottom w:val="0"/>
      <w:divBdr>
        <w:top w:val="none" w:sz="0" w:space="0" w:color="auto"/>
        <w:left w:val="none" w:sz="0" w:space="0" w:color="auto"/>
        <w:bottom w:val="none" w:sz="0" w:space="0" w:color="auto"/>
        <w:right w:val="none" w:sz="0" w:space="0" w:color="auto"/>
      </w:divBdr>
      <w:divsChild>
        <w:div w:id="241332060">
          <w:marLeft w:val="0"/>
          <w:marRight w:val="0"/>
          <w:marTop w:val="0"/>
          <w:marBottom w:val="0"/>
          <w:divBdr>
            <w:top w:val="none" w:sz="0" w:space="0" w:color="auto"/>
            <w:left w:val="none" w:sz="0" w:space="0" w:color="auto"/>
            <w:bottom w:val="none" w:sz="0" w:space="0" w:color="auto"/>
            <w:right w:val="none" w:sz="0" w:space="0" w:color="auto"/>
          </w:divBdr>
          <w:divsChild>
            <w:div w:id="1488592792">
              <w:marLeft w:val="0"/>
              <w:marRight w:val="0"/>
              <w:marTop w:val="0"/>
              <w:marBottom w:val="0"/>
              <w:divBdr>
                <w:top w:val="none" w:sz="0" w:space="0" w:color="auto"/>
                <w:left w:val="none" w:sz="0" w:space="0" w:color="auto"/>
                <w:bottom w:val="none" w:sz="0" w:space="0" w:color="auto"/>
                <w:right w:val="none" w:sz="0" w:space="0" w:color="auto"/>
              </w:divBdr>
              <w:divsChild>
                <w:div w:id="1840384240">
                  <w:marLeft w:val="0"/>
                  <w:marRight w:val="0"/>
                  <w:marTop w:val="0"/>
                  <w:marBottom w:val="0"/>
                  <w:divBdr>
                    <w:top w:val="none" w:sz="0" w:space="0" w:color="auto"/>
                    <w:left w:val="none" w:sz="0" w:space="0" w:color="auto"/>
                    <w:bottom w:val="none" w:sz="0" w:space="0" w:color="auto"/>
                    <w:right w:val="none" w:sz="0" w:space="0" w:color="auto"/>
                  </w:divBdr>
                  <w:divsChild>
                    <w:div w:id="624698023">
                      <w:marLeft w:val="0"/>
                      <w:marRight w:val="0"/>
                      <w:marTop w:val="0"/>
                      <w:marBottom w:val="0"/>
                      <w:divBdr>
                        <w:top w:val="none" w:sz="0" w:space="0" w:color="auto"/>
                        <w:left w:val="none" w:sz="0" w:space="0" w:color="auto"/>
                        <w:bottom w:val="none" w:sz="0" w:space="0" w:color="auto"/>
                        <w:right w:val="none" w:sz="0" w:space="0" w:color="auto"/>
                      </w:divBdr>
                      <w:divsChild>
                        <w:div w:id="689916600">
                          <w:marLeft w:val="0"/>
                          <w:marRight w:val="0"/>
                          <w:marTop w:val="0"/>
                          <w:marBottom w:val="0"/>
                          <w:divBdr>
                            <w:top w:val="none" w:sz="0" w:space="0" w:color="auto"/>
                            <w:left w:val="none" w:sz="0" w:space="0" w:color="auto"/>
                            <w:bottom w:val="none" w:sz="0" w:space="0" w:color="auto"/>
                            <w:right w:val="none" w:sz="0" w:space="0" w:color="auto"/>
                          </w:divBdr>
                          <w:divsChild>
                            <w:div w:id="119396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213811">
      <w:bodyDiv w:val="1"/>
      <w:marLeft w:val="0"/>
      <w:marRight w:val="0"/>
      <w:marTop w:val="0"/>
      <w:marBottom w:val="0"/>
      <w:divBdr>
        <w:top w:val="none" w:sz="0" w:space="0" w:color="auto"/>
        <w:left w:val="none" w:sz="0" w:space="0" w:color="auto"/>
        <w:bottom w:val="none" w:sz="0" w:space="0" w:color="auto"/>
        <w:right w:val="none" w:sz="0" w:space="0" w:color="auto"/>
      </w:divBdr>
      <w:divsChild>
        <w:div w:id="86002648">
          <w:marLeft w:val="0"/>
          <w:marRight w:val="0"/>
          <w:marTop w:val="0"/>
          <w:marBottom w:val="0"/>
          <w:divBdr>
            <w:top w:val="none" w:sz="0" w:space="0" w:color="auto"/>
            <w:left w:val="none" w:sz="0" w:space="0" w:color="auto"/>
            <w:bottom w:val="none" w:sz="0" w:space="0" w:color="auto"/>
            <w:right w:val="none" w:sz="0" w:space="0" w:color="auto"/>
          </w:divBdr>
        </w:div>
        <w:div w:id="316306956">
          <w:marLeft w:val="0"/>
          <w:marRight w:val="0"/>
          <w:marTop w:val="0"/>
          <w:marBottom w:val="0"/>
          <w:divBdr>
            <w:top w:val="none" w:sz="0" w:space="0" w:color="auto"/>
            <w:left w:val="none" w:sz="0" w:space="0" w:color="auto"/>
            <w:bottom w:val="none" w:sz="0" w:space="0" w:color="auto"/>
            <w:right w:val="none" w:sz="0" w:space="0" w:color="auto"/>
          </w:divBdr>
        </w:div>
        <w:div w:id="505100204">
          <w:marLeft w:val="0"/>
          <w:marRight w:val="0"/>
          <w:marTop w:val="0"/>
          <w:marBottom w:val="0"/>
          <w:divBdr>
            <w:top w:val="none" w:sz="0" w:space="0" w:color="auto"/>
            <w:left w:val="none" w:sz="0" w:space="0" w:color="auto"/>
            <w:bottom w:val="none" w:sz="0" w:space="0" w:color="auto"/>
            <w:right w:val="none" w:sz="0" w:space="0" w:color="auto"/>
          </w:divBdr>
        </w:div>
        <w:div w:id="664817827">
          <w:marLeft w:val="0"/>
          <w:marRight w:val="0"/>
          <w:marTop w:val="0"/>
          <w:marBottom w:val="0"/>
          <w:divBdr>
            <w:top w:val="none" w:sz="0" w:space="0" w:color="auto"/>
            <w:left w:val="none" w:sz="0" w:space="0" w:color="auto"/>
            <w:bottom w:val="none" w:sz="0" w:space="0" w:color="auto"/>
            <w:right w:val="none" w:sz="0" w:space="0" w:color="auto"/>
          </w:divBdr>
        </w:div>
        <w:div w:id="743524936">
          <w:marLeft w:val="0"/>
          <w:marRight w:val="0"/>
          <w:marTop w:val="0"/>
          <w:marBottom w:val="0"/>
          <w:divBdr>
            <w:top w:val="none" w:sz="0" w:space="0" w:color="auto"/>
            <w:left w:val="none" w:sz="0" w:space="0" w:color="auto"/>
            <w:bottom w:val="none" w:sz="0" w:space="0" w:color="auto"/>
            <w:right w:val="none" w:sz="0" w:space="0" w:color="auto"/>
          </w:divBdr>
        </w:div>
        <w:div w:id="772090167">
          <w:marLeft w:val="0"/>
          <w:marRight w:val="0"/>
          <w:marTop w:val="0"/>
          <w:marBottom w:val="0"/>
          <w:divBdr>
            <w:top w:val="none" w:sz="0" w:space="0" w:color="auto"/>
            <w:left w:val="none" w:sz="0" w:space="0" w:color="auto"/>
            <w:bottom w:val="none" w:sz="0" w:space="0" w:color="auto"/>
            <w:right w:val="none" w:sz="0" w:space="0" w:color="auto"/>
          </w:divBdr>
        </w:div>
        <w:div w:id="999426962">
          <w:marLeft w:val="0"/>
          <w:marRight w:val="0"/>
          <w:marTop w:val="0"/>
          <w:marBottom w:val="0"/>
          <w:divBdr>
            <w:top w:val="none" w:sz="0" w:space="0" w:color="auto"/>
            <w:left w:val="none" w:sz="0" w:space="0" w:color="auto"/>
            <w:bottom w:val="none" w:sz="0" w:space="0" w:color="auto"/>
            <w:right w:val="none" w:sz="0" w:space="0" w:color="auto"/>
          </w:divBdr>
        </w:div>
        <w:div w:id="1186094869">
          <w:marLeft w:val="0"/>
          <w:marRight w:val="0"/>
          <w:marTop w:val="0"/>
          <w:marBottom w:val="0"/>
          <w:divBdr>
            <w:top w:val="none" w:sz="0" w:space="0" w:color="auto"/>
            <w:left w:val="none" w:sz="0" w:space="0" w:color="auto"/>
            <w:bottom w:val="none" w:sz="0" w:space="0" w:color="auto"/>
            <w:right w:val="none" w:sz="0" w:space="0" w:color="auto"/>
          </w:divBdr>
        </w:div>
        <w:div w:id="1349529445">
          <w:marLeft w:val="0"/>
          <w:marRight w:val="0"/>
          <w:marTop w:val="0"/>
          <w:marBottom w:val="0"/>
          <w:divBdr>
            <w:top w:val="none" w:sz="0" w:space="0" w:color="auto"/>
            <w:left w:val="none" w:sz="0" w:space="0" w:color="auto"/>
            <w:bottom w:val="none" w:sz="0" w:space="0" w:color="auto"/>
            <w:right w:val="none" w:sz="0" w:space="0" w:color="auto"/>
          </w:divBdr>
        </w:div>
        <w:div w:id="1427994120">
          <w:marLeft w:val="0"/>
          <w:marRight w:val="0"/>
          <w:marTop w:val="0"/>
          <w:marBottom w:val="0"/>
          <w:divBdr>
            <w:top w:val="none" w:sz="0" w:space="0" w:color="auto"/>
            <w:left w:val="none" w:sz="0" w:space="0" w:color="auto"/>
            <w:bottom w:val="none" w:sz="0" w:space="0" w:color="auto"/>
            <w:right w:val="none" w:sz="0" w:space="0" w:color="auto"/>
          </w:divBdr>
        </w:div>
        <w:div w:id="1505704521">
          <w:marLeft w:val="0"/>
          <w:marRight w:val="0"/>
          <w:marTop w:val="0"/>
          <w:marBottom w:val="0"/>
          <w:divBdr>
            <w:top w:val="none" w:sz="0" w:space="0" w:color="auto"/>
            <w:left w:val="none" w:sz="0" w:space="0" w:color="auto"/>
            <w:bottom w:val="none" w:sz="0" w:space="0" w:color="auto"/>
            <w:right w:val="none" w:sz="0" w:space="0" w:color="auto"/>
          </w:divBdr>
        </w:div>
        <w:div w:id="1507939781">
          <w:marLeft w:val="0"/>
          <w:marRight w:val="0"/>
          <w:marTop w:val="0"/>
          <w:marBottom w:val="0"/>
          <w:divBdr>
            <w:top w:val="none" w:sz="0" w:space="0" w:color="auto"/>
            <w:left w:val="none" w:sz="0" w:space="0" w:color="auto"/>
            <w:bottom w:val="none" w:sz="0" w:space="0" w:color="auto"/>
            <w:right w:val="none" w:sz="0" w:space="0" w:color="auto"/>
          </w:divBdr>
        </w:div>
        <w:div w:id="1769427724">
          <w:marLeft w:val="0"/>
          <w:marRight w:val="0"/>
          <w:marTop w:val="0"/>
          <w:marBottom w:val="0"/>
          <w:divBdr>
            <w:top w:val="none" w:sz="0" w:space="0" w:color="auto"/>
            <w:left w:val="none" w:sz="0" w:space="0" w:color="auto"/>
            <w:bottom w:val="none" w:sz="0" w:space="0" w:color="auto"/>
            <w:right w:val="none" w:sz="0" w:space="0" w:color="auto"/>
          </w:divBdr>
        </w:div>
        <w:div w:id="1786339179">
          <w:marLeft w:val="0"/>
          <w:marRight w:val="0"/>
          <w:marTop w:val="0"/>
          <w:marBottom w:val="0"/>
          <w:divBdr>
            <w:top w:val="none" w:sz="0" w:space="0" w:color="auto"/>
            <w:left w:val="none" w:sz="0" w:space="0" w:color="auto"/>
            <w:bottom w:val="none" w:sz="0" w:space="0" w:color="auto"/>
            <w:right w:val="none" w:sz="0" w:space="0" w:color="auto"/>
          </w:divBdr>
        </w:div>
        <w:div w:id="1927765316">
          <w:marLeft w:val="0"/>
          <w:marRight w:val="0"/>
          <w:marTop w:val="0"/>
          <w:marBottom w:val="0"/>
          <w:divBdr>
            <w:top w:val="none" w:sz="0" w:space="0" w:color="auto"/>
            <w:left w:val="none" w:sz="0" w:space="0" w:color="auto"/>
            <w:bottom w:val="none" w:sz="0" w:space="0" w:color="auto"/>
            <w:right w:val="none" w:sz="0" w:space="0" w:color="auto"/>
          </w:divBdr>
        </w:div>
        <w:div w:id="1995180716">
          <w:marLeft w:val="0"/>
          <w:marRight w:val="0"/>
          <w:marTop w:val="0"/>
          <w:marBottom w:val="0"/>
          <w:divBdr>
            <w:top w:val="none" w:sz="0" w:space="0" w:color="auto"/>
            <w:left w:val="none" w:sz="0" w:space="0" w:color="auto"/>
            <w:bottom w:val="none" w:sz="0" w:space="0" w:color="auto"/>
            <w:right w:val="none" w:sz="0" w:space="0" w:color="auto"/>
          </w:divBdr>
        </w:div>
        <w:div w:id="2007249229">
          <w:marLeft w:val="0"/>
          <w:marRight w:val="0"/>
          <w:marTop w:val="0"/>
          <w:marBottom w:val="0"/>
          <w:divBdr>
            <w:top w:val="none" w:sz="0" w:space="0" w:color="auto"/>
            <w:left w:val="none" w:sz="0" w:space="0" w:color="auto"/>
            <w:bottom w:val="none" w:sz="0" w:space="0" w:color="auto"/>
            <w:right w:val="none" w:sz="0" w:space="0" w:color="auto"/>
          </w:divBdr>
        </w:div>
        <w:div w:id="2019035100">
          <w:marLeft w:val="0"/>
          <w:marRight w:val="0"/>
          <w:marTop w:val="0"/>
          <w:marBottom w:val="0"/>
          <w:divBdr>
            <w:top w:val="none" w:sz="0" w:space="0" w:color="auto"/>
            <w:left w:val="none" w:sz="0" w:space="0" w:color="auto"/>
            <w:bottom w:val="none" w:sz="0" w:space="0" w:color="auto"/>
            <w:right w:val="none" w:sz="0" w:space="0" w:color="auto"/>
          </w:divBdr>
        </w:div>
        <w:div w:id="2075617572">
          <w:marLeft w:val="0"/>
          <w:marRight w:val="0"/>
          <w:marTop w:val="0"/>
          <w:marBottom w:val="0"/>
          <w:divBdr>
            <w:top w:val="none" w:sz="0" w:space="0" w:color="auto"/>
            <w:left w:val="none" w:sz="0" w:space="0" w:color="auto"/>
            <w:bottom w:val="none" w:sz="0" w:space="0" w:color="auto"/>
            <w:right w:val="none" w:sz="0" w:space="0" w:color="auto"/>
          </w:divBdr>
        </w:div>
        <w:div w:id="2080204300">
          <w:marLeft w:val="0"/>
          <w:marRight w:val="0"/>
          <w:marTop w:val="0"/>
          <w:marBottom w:val="0"/>
          <w:divBdr>
            <w:top w:val="none" w:sz="0" w:space="0" w:color="auto"/>
            <w:left w:val="none" w:sz="0" w:space="0" w:color="auto"/>
            <w:bottom w:val="none" w:sz="0" w:space="0" w:color="auto"/>
            <w:right w:val="none" w:sz="0" w:space="0" w:color="auto"/>
          </w:divBdr>
        </w:div>
        <w:div w:id="2101680810">
          <w:marLeft w:val="0"/>
          <w:marRight w:val="0"/>
          <w:marTop w:val="0"/>
          <w:marBottom w:val="0"/>
          <w:divBdr>
            <w:top w:val="none" w:sz="0" w:space="0" w:color="auto"/>
            <w:left w:val="none" w:sz="0" w:space="0" w:color="auto"/>
            <w:bottom w:val="none" w:sz="0" w:space="0" w:color="auto"/>
            <w:right w:val="none" w:sz="0" w:space="0" w:color="auto"/>
          </w:divBdr>
        </w:div>
      </w:divsChild>
    </w:div>
    <w:div w:id="1498032046">
      <w:bodyDiv w:val="1"/>
      <w:marLeft w:val="0"/>
      <w:marRight w:val="0"/>
      <w:marTop w:val="0"/>
      <w:marBottom w:val="0"/>
      <w:divBdr>
        <w:top w:val="none" w:sz="0" w:space="0" w:color="auto"/>
        <w:left w:val="none" w:sz="0" w:space="0" w:color="auto"/>
        <w:bottom w:val="none" w:sz="0" w:space="0" w:color="auto"/>
        <w:right w:val="none" w:sz="0" w:space="0" w:color="auto"/>
      </w:divBdr>
    </w:div>
    <w:div w:id="1521626215">
      <w:bodyDiv w:val="1"/>
      <w:marLeft w:val="0"/>
      <w:marRight w:val="0"/>
      <w:marTop w:val="0"/>
      <w:marBottom w:val="0"/>
      <w:divBdr>
        <w:top w:val="none" w:sz="0" w:space="0" w:color="auto"/>
        <w:left w:val="none" w:sz="0" w:space="0" w:color="auto"/>
        <w:bottom w:val="none" w:sz="0" w:space="0" w:color="auto"/>
        <w:right w:val="none" w:sz="0" w:space="0" w:color="auto"/>
      </w:divBdr>
    </w:div>
    <w:div w:id="1528831609">
      <w:bodyDiv w:val="1"/>
      <w:marLeft w:val="0"/>
      <w:marRight w:val="0"/>
      <w:marTop w:val="0"/>
      <w:marBottom w:val="0"/>
      <w:divBdr>
        <w:top w:val="none" w:sz="0" w:space="0" w:color="auto"/>
        <w:left w:val="none" w:sz="0" w:space="0" w:color="auto"/>
        <w:bottom w:val="none" w:sz="0" w:space="0" w:color="auto"/>
        <w:right w:val="none" w:sz="0" w:space="0" w:color="auto"/>
      </w:divBdr>
    </w:div>
    <w:div w:id="1549686256">
      <w:bodyDiv w:val="1"/>
      <w:marLeft w:val="0"/>
      <w:marRight w:val="0"/>
      <w:marTop w:val="0"/>
      <w:marBottom w:val="0"/>
      <w:divBdr>
        <w:top w:val="none" w:sz="0" w:space="0" w:color="auto"/>
        <w:left w:val="none" w:sz="0" w:space="0" w:color="auto"/>
        <w:bottom w:val="none" w:sz="0" w:space="0" w:color="auto"/>
        <w:right w:val="none" w:sz="0" w:space="0" w:color="auto"/>
      </w:divBdr>
      <w:divsChild>
        <w:div w:id="182860710">
          <w:marLeft w:val="0"/>
          <w:marRight w:val="0"/>
          <w:marTop w:val="0"/>
          <w:marBottom w:val="0"/>
          <w:divBdr>
            <w:top w:val="none" w:sz="0" w:space="0" w:color="auto"/>
            <w:left w:val="none" w:sz="0" w:space="0" w:color="auto"/>
            <w:bottom w:val="none" w:sz="0" w:space="0" w:color="auto"/>
            <w:right w:val="none" w:sz="0" w:space="0" w:color="auto"/>
          </w:divBdr>
          <w:divsChild>
            <w:div w:id="8410878">
              <w:marLeft w:val="0"/>
              <w:marRight w:val="0"/>
              <w:marTop w:val="0"/>
              <w:marBottom w:val="0"/>
              <w:divBdr>
                <w:top w:val="none" w:sz="0" w:space="0" w:color="auto"/>
                <w:left w:val="none" w:sz="0" w:space="0" w:color="auto"/>
                <w:bottom w:val="none" w:sz="0" w:space="0" w:color="auto"/>
                <w:right w:val="none" w:sz="0" w:space="0" w:color="auto"/>
              </w:divBdr>
            </w:div>
            <w:div w:id="163863488">
              <w:marLeft w:val="0"/>
              <w:marRight w:val="0"/>
              <w:marTop w:val="0"/>
              <w:marBottom w:val="0"/>
              <w:divBdr>
                <w:top w:val="none" w:sz="0" w:space="0" w:color="auto"/>
                <w:left w:val="none" w:sz="0" w:space="0" w:color="auto"/>
                <w:bottom w:val="none" w:sz="0" w:space="0" w:color="auto"/>
                <w:right w:val="none" w:sz="0" w:space="0" w:color="auto"/>
              </w:divBdr>
            </w:div>
            <w:div w:id="494537811">
              <w:marLeft w:val="0"/>
              <w:marRight w:val="0"/>
              <w:marTop w:val="0"/>
              <w:marBottom w:val="0"/>
              <w:divBdr>
                <w:top w:val="none" w:sz="0" w:space="0" w:color="auto"/>
                <w:left w:val="none" w:sz="0" w:space="0" w:color="auto"/>
                <w:bottom w:val="none" w:sz="0" w:space="0" w:color="auto"/>
                <w:right w:val="none" w:sz="0" w:space="0" w:color="auto"/>
              </w:divBdr>
            </w:div>
            <w:div w:id="769542416">
              <w:marLeft w:val="0"/>
              <w:marRight w:val="0"/>
              <w:marTop w:val="0"/>
              <w:marBottom w:val="0"/>
              <w:divBdr>
                <w:top w:val="none" w:sz="0" w:space="0" w:color="auto"/>
                <w:left w:val="none" w:sz="0" w:space="0" w:color="auto"/>
                <w:bottom w:val="none" w:sz="0" w:space="0" w:color="auto"/>
                <w:right w:val="none" w:sz="0" w:space="0" w:color="auto"/>
              </w:divBdr>
            </w:div>
            <w:div w:id="816609336">
              <w:marLeft w:val="0"/>
              <w:marRight w:val="0"/>
              <w:marTop w:val="0"/>
              <w:marBottom w:val="0"/>
              <w:divBdr>
                <w:top w:val="none" w:sz="0" w:space="0" w:color="auto"/>
                <w:left w:val="none" w:sz="0" w:space="0" w:color="auto"/>
                <w:bottom w:val="none" w:sz="0" w:space="0" w:color="auto"/>
                <w:right w:val="none" w:sz="0" w:space="0" w:color="auto"/>
              </w:divBdr>
            </w:div>
            <w:div w:id="895362712">
              <w:marLeft w:val="0"/>
              <w:marRight w:val="0"/>
              <w:marTop w:val="0"/>
              <w:marBottom w:val="0"/>
              <w:divBdr>
                <w:top w:val="none" w:sz="0" w:space="0" w:color="auto"/>
                <w:left w:val="none" w:sz="0" w:space="0" w:color="auto"/>
                <w:bottom w:val="none" w:sz="0" w:space="0" w:color="auto"/>
                <w:right w:val="none" w:sz="0" w:space="0" w:color="auto"/>
              </w:divBdr>
            </w:div>
            <w:div w:id="912473232">
              <w:marLeft w:val="0"/>
              <w:marRight w:val="0"/>
              <w:marTop w:val="0"/>
              <w:marBottom w:val="0"/>
              <w:divBdr>
                <w:top w:val="none" w:sz="0" w:space="0" w:color="auto"/>
                <w:left w:val="none" w:sz="0" w:space="0" w:color="auto"/>
                <w:bottom w:val="none" w:sz="0" w:space="0" w:color="auto"/>
                <w:right w:val="none" w:sz="0" w:space="0" w:color="auto"/>
              </w:divBdr>
            </w:div>
            <w:div w:id="920409889">
              <w:marLeft w:val="0"/>
              <w:marRight w:val="0"/>
              <w:marTop w:val="0"/>
              <w:marBottom w:val="0"/>
              <w:divBdr>
                <w:top w:val="none" w:sz="0" w:space="0" w:color="auto"/>
                <w:left w:val="none" w:sz="0" w:space="0" w:color="auto"/>
                <w:bottom w:val="none" w:sz="0" w:space="0" w:color="auto"/>
                <w:right w:val="none" w:sz="0" w:space="0" w:color="auto"/>
              </w:divBdr>
            </w:div>
            <w:div w:id="925577574">
              <w:marLeft w:val="0"/>
              <w:marRight w:val="0"/>
              <w:marTop w:val="0"/>
              <w:marBottom w:val="0"/>
              <w:divBdr>
                <w:top w:val="none" w:sz="0" w:space="0" w:color="auto"/>
                <w:left w:val="none" w:sz="0" w:space="0" w:color="auto"/>
                <w:bottom w:val="none" w:sz="0" w:space="0" w:color="auto"/>
                <w:right w:val="none" w:sz="0" w:space="0" w:color="auto"/>
              </w:divBdr>
            </w:div>
            <w:div w:id="1085226022">
              <w:marLeft w:val="0"/>
              <w:marRight w:val="0"/>
              <w:marTop w:val="0"/>
              <w:marBottom w:val="0"/>
              <w:divBdr>
                <w:top w:val="none" w:sz="0" w:space="0" w:color="auto"/>
                <w:left w:val="none" w:sz="0" w:space="0" w:color="auto"/>
                <w:bottom w:val="none" w:sz="0" w:space="0" w:color="auto"/>
                <w:right w:val="none" w:sz="0" w:space="0" w:color="auto"/>
              </w:divBdr>
            </w:div>
            <w:div w:id="1226643313">
              <w:marLeft w:val="0"/>
              <w:marRight w:val="0"/>
              <w:marTop w:val="0"/>
              <w:marBottom w:val="0"/>
              <w:divBdr>
                <w:top w:val="none" w:sz="0" w:space="0" w:color="auto"/>
                <w:left w:val="none" w:sz="0" w:space="0" w:color="auto"/>
                <w:bottom w:val="none" w:sz="0" w:space="0" w:color="auto"/>
                <w:right w:val="none" w:sz="0" w:space="0" w:color="auto"/>
              </w:divBdr>
            </w:div>
            <w:div w:id="1335038319">
              <w:marLeft w:val="0"/>
              <w:marRight w:val="0"/>
              <w:marTop w:val="0"/>
              <w:marBottom w:val="0"/>
              <w:divBdr>
                <w:top w:val="none" w:sz="0" w:space="0" w:color="auto"/>
                <w:left w:val="none" w:sz="0" w:space="0" w:color="auto"/>
                <w:bottom w:val="none" w:sz="0" w:space="0" w:color="auto"/>
                <w:right w:val="none" w:sz="0" w:space="0" w:color="auto"/>
              </w:divBdr>
            </w:div>
            <w:div w:id="1354575160">
              <w:marLeft w:val="0"/>
              <w:marRight w:val="0"/>
              <w:marTop w:val="0"/>
              <w:marBottom w:val="0"/>
              <w:divBdr>
                <w:top w:val="none" w:sz="0" w:space="0" w:color="auto"/>
                <w:left w:val="none" w:sz="0" w:space="0" w:color="auto"/>
                <w:bottom w:val="none" w:sz="0" w:space="0" w:color="auto"/>
                <w:right w:val="none" w:sz="0" w:space="0" w:color="auto"/>
              </w:divBdr>
            </w:div>
            <w:div w:id="1367680788">
              <w:marLeft w:val="0"/>
              <w:marRight w:val="0"/>
              <w:marTop w:val="0"/>
              <w:marBottom w:val="0"/>
              <w:divBdr>
                <w:top w:val="none" w:sz="0" w:space="0" w:color="auto"/>
                <w:left w:val="none" w:sz="0" w:space="0" w:color="auto"/>
                <w:bottom w:val="none" w:sz="0" w:space="0" w:color="auto"/>
                <w:right w:val="none" w:sz="0" w:space="0" w:color="auto"/>
              </w:divBdr>
            </w:div>
            <w:div w:id="1489010606">
              <w:marLeft w:val="0"/>
              <w:marRight w:val="0"/>
              <w:marTop w:val="0"/>
              <w:marBottom w:val="0"/>
              <w:divBdr>
                <w:top w:val="none" w:sz="0" w:space="0" w:color="auto"/>
                <w:left w:val="none" w:sz="0" w:space="0" w:color="auto"/>
                <w:bottom w:val="none" w:sz="0" w:space="0" w:color="auto"/>
                <w:right w:val="none" w:sz="0" w:space="0" w:color="auto"/>
              </w:divBdr>
            </w:div>
            <w:div w:id="1523126406">
              <w:marLeft w:val="0"/>
              <w:marRight w:val="0"/>
              <w:marTop w:val="0"/>
              <w:marBottom w:val="0"/>
              <w:divBdr>
                <w:top w:val="none" w:sz="0" w:space="0" w:color="auto"/>
                <w:left w:val="none" w:sz="0" w:space="0" w:color="auto"/>
                <w:bottom w:val="none" w:sz="0" w:space="0" w:color="auto"/>
                <w:right w:val="none" w:sz="0" w:space="0" w:color="auto"/>
              </w:divBdr>
            </w:div>
            <w:div w:id="1551073134">
              <w:marLeft w:val="0"/>
              <w:marRight w:val="0"/>
              <w:marTop w:val="0"/>
              <w:marBottom w:val="0"/>
              <w:divBdr>
                <w:top w:val="none" w:sz="0" w:space="0" w:color="auto"/>
                <w:left w:val="none" w:sz="0" w:space="0" w:color="auto"/>
                <w:bottom w:val="none" w:sz="0" w:space="0" w:color="auto"/>
                <w:right w:val="none" w:sz="0" w:space="0" w:color="auto"/>
              </w:divBdr>
            </w:div>
            <w:div w:id="1656297994">
              <w:marLeft w:val="0"/>
              <w:marRight w:val="0"/>
              <w:marTop w:val="0"/>
              <w:marBottom w:val="0"/>
              <w:divBdr>
                <w:top w:val="none" w:sz="0" w:space="0" w:color="auto"/>
                <w:left w:val="none" w:sz="0" w:space="0" w:color="auto"/>
                <w:bottom w:val="none" w:sz="0" w:space="0" w:color="auto"/>
                <w:right w:val="none" w:sz="0" w:space="0" w:color="auto"/>
              </w:divBdr>
            </w:div>
            <w:div w:id="1903757378">
              <w:marLeft w:val="0"/>
              <w:marRight w:val="0"/>
              <w:marTop w:val="0"/>
              <w:marBottom w:val="0"/>
              <w:divBdr>
                <w:top w:val="none" w:sz="0" w:space="0" w:color="auto"/>
                <w:left w:val="none" w:sz="0" w:space="0" w:color="auto"/>
                <w:bottom w:val="none" w:sz="0" w:space="0" w:color="auto"/>
                <w:right w:val="none" w:sz="0" w:space="0" w:color="auto"/>
              </w:divBdr>
            </w:div>
            <w:div w:id="1995643197">
              <w:marLeft w:val="0"/>
              <w:marRight w:val="0"/>
              <w:marTop w:val="0"/>
              <w:marBottom w:val="0"/>
              <w:divBdr>
                <w:top w:val="none" w:sz="0" w:space="0" w:color="auto"/>
                <w:left w:val="none" w:sz="0" w:space="0" w:color="auto"/>
                <w:bottom w:val="none" w:sz="0" w:space="0" w:color="auto"/>
                <w:right w:val="none" w:sz="0" w:space="0" w:color="auto"/>
              </w:divBdr>
            </w:div>
          </w:divsChild>
        </w:div>
        <w:div w:id="881598004">
          <w:marLeft w:val="0"/>
          <w:marRight w:val="0"/>
          <w:marTop w:val="0"/>
          <w:marBottom w:val="0"/>
          <w:divBdr>
            <w:top w:val="none" w:sz="0" w:space="0" w:color="auto"/>
            <w:left w:val="none" w:sz="0" w:space="0" w:color="auto"/>
            <w:bottom w:val="none" w:sz="0" w:space="0" w:color="auto"/>
            <w:right w:val="none" w:sz="0" w:space="0" w:color="auto"/>
          </w:divBdr>
        </w:div>
        <w:div w:id="1127240895">
          <w:marLeft w:val="0"/>
          <w:marRight w:val="0"/>
          <w:marTop w:val="0"/>
          <w:marBottom w:val="0"/>
          <w:divBdr>
            <w:top w:val="none" w:sz="0" w:space="0" w:color="auto"/>
            <w:left w:val="none" w:sz="0" w:space="0" w:color="auto"/>
            <w:bottom w:val="none" w:sz="0" w:space="0" w:color="auto"/>
            <w:right w:val="none" w:sz="0" w:space="0" w:color="auto"/>
          </w:divBdr>
        </w:div>
        <w:div w:id="2102797891">
          <w:marLeft w:val="0"/>
          <w:marRight w:val="0"/>
          <w:marTop w:val="0"/>
          <w:marBottom w:val="0"/>
          <w:divBdr>
            <w:top w:val="none" w:sz="0" w:space="0" w:color="auto"/>
            <w:left w:val="none" w:sz="0" w:space="0" w:color="auto"/>
            <w:bottom w:val="none" w:sz="0" w:space="0" w:color="auto"/>
            <w:right w:val="none" w:sz="0" w:space="0" w:color="auto"/>
          </w:divBdr>
          <w:divsChild>
            <w:div w:id="162598142">
              <w:marLeft w:val="0"/>
              <w:marRight w:val="0"/>
              <w:marTop w:val="0"/>
              <w:marBottom w:val="0"/>
              <w:divBdr>
                <w:top w:val="none" w:sz="0" w:space="0" w:color="auto"/>
                <w:left w:val="none" w:sz="0" w:space="0" w:color="auto"/>
                <w:bottom w:val="none" w:sz="0" w:space="0" w:color="auto"/>
                <w:right w:val="none" w:sz="0" w:space="0" w:color="auto"/>
              </w:divBdr>
            </w:div>
            <w:div w:id="595485324">
              <w:marLeft w:val="0"/>
              <w:marRight w:val="0"/>
              <w:marTop w:val="0"/>
              <w:marBottom w:val="0"/>
              <w:divBdr>
                <w:top w:val="none" w:sz="0" w:space="0" w:color="auto"/>
                <w:left w:val="none" w:sz="0" w:space="0" w:color="auto"/>
                <w:bottom w:val="none" w:sz="0" w:space="0" w:color="auto"/>
                <w:right w:val="none" w:sz="0" w:space="0" w:color="auto"/>
              </w:divBdr>
            </w:div>
            <w:div w:id="726077044">
              <w:marLeft w:val="0"/>
              <w:marRight w:val="0"/>
              <w:marTop w:val="0"/>
              <w:marBottom w:val="0"/>
              <w:divBdr>
                <w:top w:val="none" w:sz="0" w:space="0" w:color="auto"/>
                <w:left w:val="none" w:sz="0" w:space="0" w:color="auto"/>
                <w:bottom w:val="none" w:sz="0" w:space="0" w:color="auto"/>
                <w:right w:val="none" w:sz="0" w:space="0" w:color="auto"/>
              </w:divBdr>
            </w:div>
            <w:div w:id="982193660">
              <w:marLeft w:val="0"/>
              <w:marRight w:val="0"/>
              <w:marTop w:val="0"/>
              <w:marBottom w:val="0"/>
              <w:divBdr>
                <w:top w:val="none" w:sz="0" w:space="0" w:color="auto"/>
                <w:left w:val="none" w:sz="0" w:space="0" w:color="auto"/>
                <w:bottom w:val="none" w:sz="0" w:space="0" w:color="auto"/>
                <w:right w:val="none" w:sz="0" w:space="0" w:color="auto"/>
              </w:divBdr>
            </w:div>
            <w:div w:id="1470636243">
              <w:marLeft w:val="0"/>
              <w:marRight w:val="0"/>
              <w:marTop w:val="0"/>
              <w:marBottom w:val="0"/>
              <w:divBdr>
                <w:top w:val="none" w:sz="0" w:space="0" w:color="auto"/>
                <w:left w:val="none" w:sz="0" w:space="0" w:color="auto"/>
                <w:bottom w:val="none" w:sz="0" w:space="0" w:color="auto"/>
                <w:right w:val="none" w:sz="0" w:space="0" w:color="auto"/>
              </w:divBdr>
            </w:div>
            <w:div w:id="18429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39642">
      <w:bodyDiv w:val="1"/>
      <w:marLeft w:val="0"/>
      <w:marRight w:val="0"/>
      <w:marTop w:val="0"/>
      <w:marBottom w:val="0"/>
      <w:divBdr>
        <w:top w:val="none" w:sz="0" w:space="0" w:color="auto"/>
        <w:left w:val="none" w:sz="0" w:space="0" w:color="auto"/>
        <w:bottom w:val="none" w:sz="0" w:space="0" w:color="auto"/>
        <w:right w:val="none" w:sz="0" w:space="0" w:color="auto"/>
      </w:divBdr>
      <w:divsChild>
        <w:div w:id="12072165">
          <w:marLeft w:val="0"/>
          <w:marRight w:val="0"/>
          <w:marTop w:val="0"/>
          <w:marBottom w:val="0"/>
          <w:divBdr>
            <w:top w:val="none" w:sz="0" w:space="0" w:color="auto"/>
            <w:left w:val="none" w:sz="0" w:space="0" w:color="auto"/>
            <w:bottom w:val="none" w:sz="0" w:space="0" w:color="auto"/>
            <w:right w:val="none" w:sz="0" w:space="0" w:color="auto"/>
          </w:divBdr>
        </w:div>
      </w:divsChild>
    </w:div>
    <w:div w:id="1654405349">
      <w:bodyDiv w:val="1"/>
      <w:marLeft w:val="0"/>
      <w:marRight w:val="0"/>
      <w:marTop w:val="0"/>
      <w:marBottom w:val="0"/>
      <w:divBdr>
        <w:top w:val="none" w:sz="0" w:space="0" w:color="auto"/>
        <w:left w:val="none" w:sz="0" w:space="0" w:color="auto"/>
        <w:bottom w:val="none" w:sz="0" w:space="0" w:color="auto"/>
        <w:right w:val="none" w:sz="0" w:space="0" w:color="auto"/>
      </w:divBdr>
    </w:div>
    <w:div w:id="1687175139">
      <w:bodyDiv w:val="1"/>
      <w:marLeft w:val="0"/>
      <w:marRight w:val="0"/>
      <w:marTop w:val="0"/>
      <w:marBottom w:val="0"/>
      <w:divBdr>
        <w:top w:val="none" w:sz="0" w:space="0" w:color="auto"/>
        <w:left w:val="none" w:sz="0" w:space="0" w:color="auto"/>
        <w:bottom w:val="none" w:sz="0" w:space="0" w:color="auto"/>
        <w:right w:val="none" w:sz="0" w:space="0" w:color="auto"/>
      </w:divBdr>
    </w:div>
    <w:div w:id="1747141493">
      <w:bodyDiv w:val="1"/>
      <w:marLeft w:val="0"/>
      <w:marRight w:val="0"/>
      <w:marTop w:val="0"/>
      <w:marBottom w:val="0"/>
      <w:divBdr>
        <w:top w:val="none" w:sz="0" w:space="0" w:color="auto"/>
        <w:left w:val="none" w:sz="0" w:space="0" w:color="auto"/>
        <w:bottom w:val="none" w:sz="0" w:space="0" w:color="auto"/>
        <w:right w:val="none" w:sz="0" w:space="0" w:color="auto"/>
      </w:divBdr>
    </w:div>
    <w:div w:id="1818648378">
      <w:bodyDiv w:val="1"/>
      <w:marLeft w:val="0"/>
      <w:marRight w:val="0"/>
      <w:marTop w:val="0"/>
      <w:marBottom w:val="0"/>
      <w:divBdr>
        <w:top w:val="none" w:sz="0" w:space="0" w:color="auto"/>
        <w:left w:val="none" w:sz="0" w:space="0" w:color="auto"/>
        <w:bottom w:val="none" w:sz="0" w:space="0" w:color="auto"/>
        <w:right w:val="none" w:sz="0" w:space="0" w:color="auto"/>
      </w:divBdr>
    </w:div>
    <w:div w:id="1838374352">
      <w:bodyDiv w:val="1"/>
      <w:marLeft w:val="0"/>
      <w:marRight w:val="0"/>
      <w:marTop w:val="0"/>
      <w:marBottom w:val="0"/>
      <w:divBdr>
        <w:top w:val="none" w:sz="0" w:space="0" w:color="auto"/>
        <w:left w:val="none" w:sz="0" w:space="0" w:color="auto"/>
        <w:bottom w:val="none" w:sz="0" w:space="0" w:color="auto"/>
        <w:right w:val="none" w:sz="0" w:space="0" w:color="auto"/>
      </w:divBdr>
      <w:divsChild>
        <w:div w:id="1657605140">
          <w:marLeft w:val="0"/>
          <w:marRight w:val="0"/>
          <w:marTop w:val="0"/>
          <w:marBottom w:val="0"/>
          <w:divBdr>
            <w:top w:val="none" w:sz="0" w:space="0" w:color="auto"/>
            <w:left w:val="none" w:sz="0" w:space="0" w:color="auto"/>
            <w:bottom w:val="none" w:sz="0" w:space="0" w:color="auto"/>
            <w:right w:val="none" w:sz="0" w:space="0" w:color="auto"/>
          </w:divBdr>
        </w:div>
      </w:divsChild>
    </w:div>
    <w:div w:id="1843666294">
      <w:bodyDiv w:val="1"/>
      <w:marLeft w:val="0"/>
      <w:marRight w:val="0"/>
      <w:marTop w:val="0"/>
      <w:marBottom w:val="0"/>
      <w:divBdr>
        <w:top w:val="none" w:sz="0" w:space="0" w:color="auto"/>
        <w:left w:val="none" w:sz="0" w:space="0" w:color="auto"/>
        <w:bottom w:val="none" w:sz="0" w:space="0" w:color="auto"/>
        <w:right w:val="none" w:sz="0" w:space="0" w:color="auto"/>
      </w:divBdr>
    </w:div>
    <w:div w:id="1905867646">
      <w:bodyDiv w:val="1"/>
      <w:marLeft w:val="0"/>
      <w:marRight w:val="0"/>
      <w:marTop w:val="0"/>
      <w:marBottom w:val="0"/>
      <w:divBdr>
        <w:top w:val="none" w:sz="0" w:space="0" w:color="auto"/>
        <w:left w:val="none" w:sz="0" w:space="0" w:color="auto"/>
        <w:bottom w:val="none" w:sz="0" w:space="0" w:color="auto"/>
        <w:right w:val="none" w:sz="0" w:space="0" w:color="auto"/>
      </w:divBdr>
    </w:div>
    <w:div w:id="1907956476">
      <w:bodyDiv w:val="1"/>
      <w:marLeft w:val="0"/>
      <w:marRight w:val="0"/>
      <w:marTop w:val="0"/>
      <w:marBottom w:val="0"/>
      <w:divBdr>
        <w:top w:val="none" w:sz="0" w:space="0" w:color="auto"/>
        <w:left w:val="none" w:sz="0" w:space="0" w:color="auto"/>
        <w:bottom w:val="none" w:sz="0" w:space="0" w:color="auto"/>
        <w:right w:val="none" w:sz="0" w:space="0" w:color="auto"/>
      </w:divBdr>
    </w:div>
    <w:div w:id="1960409576">
      <w:bodyDiv w:val="1"/>
      <w:marLeft w:val="0"/>
      <w:marRight w:val="0"/>
      <w:marTop w:val="0"/>
      <w:marBottom w:val="0"/>
      <w:divBdr>
        <w:top w:val="none" w:sz="0" w:space="0" w:color="auto"/>
        <w:left w:val="none" w:sz="0" w:space="0" w:color="auto"/>
        <w:bottom w:val="none" w:sz="0" w:space="0" w:color="auto"/>
        <w:right w:val="none" w:sz="0" w:space="0" w:color="auto"/>
      </w:divBdr>
      <w:divsChild>
        <w:div w:id="56709238">
          <w:marLeft w:val="0"/>
          <w:marRight w:val="0"/>
          <w:marTop w:val="0"/>
          <w:marBottom w:val="0"/>
          <w:divBdr>
            <w:top w:val="none" w:sz="0" w:space="0" w:color="auto"/>
            <w:left w:val="none" w:sz="0" w:space="0" w:color="auto"/>
            <w:bottom w:val="none" w:sz="0" w:space="0" w:color="auto"/>
            <w:right w:val="none" w:sz="0" w:space="0" w:color="auto"/>
          </w:divBdr>
        </w:div>
        <w:div w:id="259334884">
          <w:marLeft w:val="0"/>
          <w:marRight w:val="0"/>
          <w:marTop w:val="0"/>
          <w:marBottom w:val="0"/>
          <w:divBdr>
            <w:top w:val="none" w:sz="0" w:space="0" w:color="auto"/>
            <w:left w:val="none" w:sz="0" w:space="0" w:color="auto"/>
            <w:bottom w:val="none" w:sz="0" w:space="0" w:color="auto"/>
            <w:right w:val="none" w:sz="0" w:space="0" w:color="auto"/>
          </w:divBdr>
        </w:div>
        <w:div w:id="324288340">
          <w:marLeft w:val="0"/>
          <w:marRight w:val="0"/>
          <w:marTop w:val="0"/>
          <w:marBottom w:val="0"/>
          <w:divBdr>
            <w:top w:val="none" w:sz="0" w:space="0" w:color="auto"/>
            <w:left w:val="none" w:sz="0" w:space="0" w:color="auto"/>
            <w:bottom w:val="none" w:sz="0" w:space="0" w:color="auto"/>
            <w:right w:val="none" w:sz="0" w:space="0" w:color="auto"/>
          </w:divBdr>
        </w:div>
        <w:div w:id="399979914">
          <w:marLeft w:val="0"/>
          <w:marRight w:val="0"/>
          <w:marTop w:val="0"/>
          <w:marBottom w:val="0"/>
          <w:divBdr>
            <w:top w:val="none" w:sz="0" w:space="0" w:color="auto"/>
            <w:left w:val="none" w:sz="0" w:space="0" w:color="auto"/>
            <w:bottom w:val="none" w:sz="0" w:space="0" w:color="auto"/>
            <w:right w:val="none" w:sz="0" w:space="0" w:color="auto"/>
          </w:divBdr>
        </w:div>
        <w:div w:id="467868874">
          <w:marLeft w:val="0"/>
          <w:marRight w:val="0"/>
          <w:marTop w:val="0"/>
          <w:marBottom w:val="0"/>
          <w:divBdr>
            <w:top w:val="none" w:sz="0" w:space="0" w:color="auto"/>
            <w:left w:val="none" w:sz="0" w:space="0" w:color="auto"/>
            <w:bottom w:val="none" w:sz="0" w:space="0" w:color="auto"/>
            <w:right w:val="none" w:sz="0" w:space="0" w:color="auto"/>
          </w:divBdr>
        </w:div>
        <w:div w:id="620234287">
          <w:marLeft w:val="0"/>
          <w:marRight w:val="0"/>
          <w:marTop w:val="0"/>
          <w:marBottom w:val="0"/>
          <w:divBdr>
            <w:top w:val="none" w:sz="0" w:space="0" w:color="auto"/>
            <w:left w:val="none" w:sz="0" w:space="0" w:color="auto"/>
            <w:bottom w:val="none" w:sz="0" w:space="0" w:color="auto"/>
            <w:right w:val="none" w:sz="0" w:space="0" w:color="auto"/>
          </w:divBdr>
        </w:div>
        <w:div w:id="707804591">
          <w:marLeft w:val="0"/>
          <w:marRight w:val="0"/>
          <w:marTop w:val="0"/>
          <w:marBottom w:val="0"/>
          <w:divBdr>
            <w:top w:val="none" w:sz="0" w:space="0" w:color="auto"/>
            <w:left w:val="none" w:sz="0" w:space="0" w:color="auto"/>
            <w:bottom w:val="none" w:sz="0" w:space="0" w:color="auto"/>
            <w:right w:val="none" w:sz="0" w:space="0" w:color="auto"/>
          </w:divBdr>
        </w:div>
        <w:div w:id="1026373650">
          <w:marLeft w:val="0"/>
          <w:marRight w:val="0"/>
          <w:marTop w:val="0"/>
          <w:marBottom w:val="0"/>
          <w:divBdr>
            <w:top w:val="none" w:sz="0" w:space="0" w:color="auto"/>
            <w:left w:val="none" w:sz="0" w:space="0" w:color="auto"/>
            <w:bottom w:val="none" w:sz="0" w:space="0" w:color="auto"/>
            <w:right w:val="none" w:sz="0" w:space="0" w:color="auto"/>
          </w:divBdr>
        </w:div>
        <w:div w:id="1159343139">
          <w:marLeft w:val="0"/>
          <w:marRight w:val="0"/>
          <w:marTop w:val="0"/>
          <w:marBottom w:val="0"/>
          <w:divBdr>
            <w:top w:val="none" w:sz="0" w:space="0" w:color="auto"/>
            <w:left w:val="none" w:sz="0" w:space="0" w:color="auto"/>
            <w:bottom w:val="none" w:sz="0" w:space="0" w:color="auto"/>
            <w:right w:val="none" w:sz="0" w:space="0" w:color="auto"/>
          </w:divBdr>
        </w:div>
        <w:div w:id="1264656090">
          <w:marLeft w:val="0"/>
          <w:marRight w:val="0"/>
          <w:marTop w:val="0"/>
          <w:marBottom w:val="0"/>
          <w:divBdr>
            <w:top w:val="none" w:sz="0" w:space="0" w:color="auto"/>
            <w:left w:val="none" w:sz="0" w:space="0" w:color="auto"/>
            <w:bottom w:val="none" w:sz="0" w:space="0" w:color="auto"/>
            <w:right w:val="none" w:sz="0" w:space="0" w:color="auto"/>
          </w:divBdr>
        </w:div>
        <w:div w:id="1373992666">
          <w:marLeft w:val="0"/>
          <w:marRight w:val="0"/>
          <w:marTop w:val="0"/>
          <w:marBottom w:val="0"/>
          <w:divBdr>
            <w:top w:val="none" w:sz="0" w:space="0" w:color="auto"/>
            <w:left w:val="none" w:sz="0" w:space="0" w:color="auto"/>
            <w:bottom w:val="none" w:sz="0" w:space="0" w:color="auto"/>
            <w:right w:val="none" w:sz="0" w:space="0" w:color="auto"/>
          </w:divBdr>
        </w:div>
        <w:div w:id="1413237844">
          <w:marLeft w:val="0"/>
          <w:marRight w:val="0"/>
          <w:marTop w:val="0"/>
          <w:marBottom w:val="0"/>
          <w:divBdr>
            <w:top w:val="none" w:sz="0" w:space="0" w:color="auto"/>
            <w:left w:val="none" w:sz="0" w:space="0" w:color="auto"/>
            <w:bottom w:val="none" w:sz="0" w:space="0" w:color="auto"/>
            <w:right w:val="none" w:sz="0" w:space="0" w:color="auto"/>
          </w:divBdr>
        </w:div>
        <w:div w:id="1441534006">
          <w:marLeft w:val="0"/>
          <w:marRight w:val="0"/>
          <w:marTop w:val="0"/>
          <w:marBottom w:val="0"/>
          <w:divBdr>
            <w:top w:val="none" w:sz="0" w:space="0" w:color="auto"/>
            <w:left w:val="none" w:sz="0" w:space="0" w:color="auto"/>
            <w:bottom w:val="none" w:sz="0" w:space="0" w:color="auto"/>
            <w:right w:val="none" w:sz="0" w:space="0" w:color="auto"/>
          </w:divBdr>
        </w:div>
        <w:div w:id="1507864660">
          <w:marLeft w:val="0"/>
          <w:marRight w:val="0"/>
          <w:marTop w:val="0"/>
          <w:marBottom w:val="0"/>
          <w:divBdr>
            <w:top w:val="none" w:sz="0" w:space="0" w:color="auto"/>
            <w:left w:val="none" w:sz="0" w:space="0" w:color="auto"/>
            <w:bottom w:val="none" w:sz="0" w:space="0" w:color="auto"/>
            <w:right w:val="none" w:sz="0" w:space="0" w:color="auto"/>
          </w:divBdr>
        </w:div>
        <w:div w:id="1588808897">
          <w:marLeft w:val="0"/>
          <w:marRight w:val="0"/>
          <w:marTop w:val="0"/>
          <w:marBottom w:val="0"/>
          <w:divBdr>
            <w:top w:val="none" w:sz="0" w:space="0" w:color="auto"/>
            <w:left w:val="none" w:sz="0" w:space="0" w:color="auto"/>
            <w:bottom w:val="none" w:sz="0" w:space="0" w:color="auto"/>
            <w:right w:val="none" w:sz="0" w:space="0" w:color="auto"/>
          </w:divBdr>
        </w:div>
        <w:div w:id="1670250732">
          <w:marLeft w:val="0"/>
          <w:marRight w:val="0"/>
          <w:marTop w:val="0"/>
          <w:marBottom w:val="0"/>
          <w:divBdr>
            <w:top w:val="none" w:sz="0" w:space="0" w:color="auto"/>
            <w:left w:val="none" w:sz="0" w:space="0" w:color="auto"/>
            <w:bottom w:val="none" w:sz="0" w:space="0" w:color="auto"/>
            <w:right w:val="none" w:sz="0" w:space="0" w:color="auto"/>
          </w:divBdr>
        </w:div>
        <w:div w:id="1723017477">
          <w:marLeft w:val="0"/>
          <w:marRight w:val="0"/>
          <w:marTop w:val="0"/>
          <w:marBottom w:val="0"/>
          <w:divBdr>
            <w:top w:val="none" w:sz="0" w:space="0" w:color="auto"/>
            <w:left w:val="none" w:sz="0" w:space="0" w:color="auto"/>
            <w:bottom w:val="none" w:sz="0" w:space="0" w:color="auto"/>
            <w:right w:val="none" w:sz="0" w:space="0" w:color="auto"/>
          </w:divBdr>
        </w:div>
        <w:div w:id="1798329741">
          <w:marLeft w:val="0"/>
          <w:marRight w:val="0"/>
          <w:marTop w:val="0"/>
          <w:marBottom w:val="0"/>
          <w:divBdr>
            <w:top w:val="none" w:sz="0" w:space="0" w:color="auto"/>
            <w:left w:val="none" w:sz="0" w:space="0" w:color="auto"/>
            <w:bottom w:val="none" w:sz="0" w:space="0" w:color="auto"/>
            <w:right w:val="none" w:sz="0" w:space="0" w:color="auto"/>
          </w:divBdr>
        </w:div>
        <w:div w:id="1887596684">
          <w:marLeft w:val="0"/>
          <w:marRight w:val="0"/>
          <w:marTop w:val="0"/>
          <w:marBottom w:val="0"/>
          <w:divBdr>
            <w:top w:val="none" w:sz="0" w:space="0" w:color="auto"/>
            <w:left w:val="none" w:sz="0" w:space="0" w:color="auto"/>
            <w:bottom w:val="none" w:sz="0" w:space="0" w:color="auto"/>
            <w:right w:val="none" w:sz="0" w:space="0" w:color="auto"/>
          </w:divBdr>
        </w:div>
        <w:div w:id="1910768402">
          <w:marLeft w:val="0"/>
          <w:marRight w:val="0"/>
          <w:marTop w:val="0"/>
          <w:marBottom w:val="0"/>
          <w:divBdr>
            <w:top w:val="none" w:sz="0" w:space="0" w:color="auto"/>
            <w:left w:val="none" w:sz="0" w:space="0" w:color="auto"/>
            <w:bottom w:val="none" w:sz="0" w:space="0" w:color="auto"/>
            <w:right w:val="none" w:sz="0" w:space="0" w:color="auto"/>
          </w:divBdr>
        </w:div>
        <w:div w:id="1956793680">
          <w:marLeft w:val="0"/>
          <w:marRight w:val="0"/>
          <w:marTop w:val="0"/>
          <w:marBottom w:val="0"/>
          <w:divBdr>
            <w:top w:val="none" w:sz="0" w:space="0" w:color="auto"/>
            <w:left w:val="none" w:sz="0" w:space="0" w:color="auto"/>
            <w:bottom w:val="none" w:sz="0" w:space="0" w:color="auto"/>
            <w:right w:val="none" w:sz="0" w:space="0" w:color="auto"/>
          </w:divBdr>
        </w:div>
      </w:divsChild>
    </w:div>
    <w:div w:id="2025356920">
      <w:bodyDiv w:val="1"/>
      <w:marLeft w:val="0"/>
      <w:marRight w:val="0"/>
      <w:marTop w:val="0"/>
      <w:marBottom w:val="0"/>
      <w:divBdr>
        <w:top w:val="none" w:sz="0" w:space="0" w:color="auto"/>
        <w:left w:val="none" w:sz="0" w:space="0" w:color="auto"/>
        <w:bottom w:val="none" w:sz="0" w:space="0" w:color="auto"/>
        <w:right w:val="none" w:sz="0" w:space="0" w:color="auto"/>
      </w:divBdr>
    </w:div>
    <w:div w:id="2065177814">
      <w:bodyDiv w:val="1"/>
      <w:marLeft w:val="0"/>
      <w:marRight w:val="0"/>
      <w:marTop w:val="0"/>
      <w:marBottom w:val="0"/>
      <w:divBdr>
        <w:top w:val="none" w:sz="0" w:space="0" w:color="auto"/>
        <w:left w:val="none" w:sz="0" w:space="0" w:color="auto"/>
        <w:bottom w:val="none" w:sz="0" w:space="0" w:color="auto"/>
        <w:right w:val="none" w:sz="0" w:space="0" w:color="auto"/>
      </w:divBdr>
    </w:div>
    <w:div w:id="2102405745">
      <w:bodyDiv w:val="1"/>
      <w:marLeft w:val="0"/>
      <w:marRight w:val="0"/>
      <w:marTop w:val="0"/>
      <w:marBottom w:val="0"/>
      <w:divBdr>
        <w:top w:val="none" w:sz="0" w:space="0" w:color="auto"/>
        <w:left w:val="none" w:sz="0" w:space="0" w:color="auto"/>
        <w:bottom w:val="none" w:sz="0" w:space="0" w:color="auto"/>
        <w:right w:val="none" w:sz="0" w:space="0" w:color="auto"/>
      </w:divBdr>
    </w:div>
    <w:div w:id="2116361008">
      <w:bodyDiv w:val="1"/>
      <w:marLeft w:val="0"/>
      <w:marRight w:val="0"/>
      <w:marTop w:val="0"/>
      <w:marBottom w:val="0"/>
      <w:divBdr>
        <w:top w:val="none" w:sz="0" w:space="0" w:color="auto"/>
        <w:left w:val="none" w:sz="0" w:space="0" w:color="auto"/>
        <w:bottom w:val="none" w:sz="0" w:space="0" w:color="auto"/>
        <w:right w:val="none" w:sz="0" w:space="0" w:color="auto"/>
      </w:divBdr>
    </w:div>
    <w:div w:id="213990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chart" Target="charts/chart1.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www.nen.nl/samenwerkingsplatform-etsi-nen"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single-market-economy.ec.europa.eu/single-market/european-standards/standardisation-policy/international-activities_en"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magazines.cybersecurityraad.nl/csrmagazine/2022/01/03.-europa-neemt-voortouw-versterking-digitale-soevereiniteit" TargetMode="External"/><Relationship Id="rId20" Type="http://schemas.openxmlformats.org/officeDocument/2006/relationships/hyperlink" Target="https://eur-lex.europa.eu/legal-content/NL/TXT/?uri=CELEX%3A32012R1025"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ec.europa.eu/info/law/better-regulation/have-your-say/initiatives/13099-Standardisation-strategy_en" TargetMode="External"/><Relationship Id="rId23" Type="http://schemas.openxmlformats.org/officeDocument/2006/relationships/header" Target="header1.xml"/><Relationship Id="rId28" Type="http://schemas.openxmlformats.org/officeDocument/2006/relationships/footer" Target="footer4.xml"/><Relationship Id="rId10" Type="http://schemas.openxmlformats.org/officeDocument/2006/relationships/settings" Target="settings.xml"/><Relationship Id="rId19" Type="http://schemas.openxmlformats.org/officeDocument/2006/relationships/hyperlink" Target="https://www.w3.org/community/"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digital-strategy.ec.europa.eu/nl/policies/ict-and-standardisation" TargetMode="External"/><Relationship Id="rId22" Type="http://schemas.openxmlformats.org/officeDocument/2006/relationships/hyperlink" Target="https://eur-lex.europa.eu/legal-content/NL/TXT/?uri=CELEX%3A32012R1025" TargetMode="External"/><Relationship Id="rId27" Type="http://schemas.openxmlformats.org/officeDocument/2006/relationships/header" Target="header2.xml"/><Relationship Id="rId30" Type="http://schemas.openxmlformats.org/officeDocument/2006/relationships/footer" Target="footer6.xml"/></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https://dialogicinnovatieinteractie.sharepoint.com/Dialogic%20%20Projecten/2023.151%20ICTU%20-%20onderzoek%20Nederlandse%20participatie%20internationale%20Standaardisatie/5.%20Rapportage/Analysebestanden/IEC%20+%20IS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pivotSource>
    <c:name>[IEC + ISO.xlsx]Formele rollen!PivotTable3</c:name>
    <c:fmtId val="-1"/>
  </c:pivotSource>
  <c:chart>
    <c:autoTitleDeleted val="1"/>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'Formele rollen'!$B$1</c:f>
              <c:strCache>
                <c:ptCount val="1"/>
                <c:pt idx="0">
                  <c:v>Total</c:v>
                </c:pt>
              </c:strCache>
            </c:strRef>
          </c:tx>
          <c:spPr>
            <a:ln w="28575" cap="rnd">
              <a:solidFill>
                <a:schemeClr val="accent1"/>
              </a:solidFill>
              <a:round/>
            </a:ln>
            <a:effectLst/>
          </c:spPr>
          <c:marker>
            <c:symbol val="none"/>
          </c:marker>
          <c:cat>
            <c:strRef>
              <c:f>'Formele rollen'!$A$2:$A$8</c:f>
              <c:strCache>
                <c:ptCount val="6"/>
                <c:pt idx="0">
                  <c:v>2019</c:v>
                </c:pt>
                <c:pt idx="1">
                  <c:v>2020</c:v>
                </c:pt>
                <c:pt idx="2">
                  <c:v>2021</c:v>
                </c:pt>
                <c:pt idx="3">
                  <c:v>2022</c:v>
                </c:pt>
                <c:pt idx="4">
                  <c:v>2023</c:v>
                </c:pt>
                <c:pt idx="5">
                  <c:v>2024</c:v>
                </c:pt>
              </c:strCache>
            </c:strRef>
          </c:cat>
          <c:val>
            <c:numRef>
              <c:f>'Formele rollen'!$B$2:$B$8</c:f>
              <c:numCache>
                <c:formatCode>General</c:formatCode>
                <c:ptCount val="6"/>
                <c:pt idx="0">
                  <c:v>38</c:v>
                </c:pt>
                <c:pt idx="1">
                  <c:v>22</c:v>
                </c:pt>
                <c:pt idx="2">
                  <c:v>24</c:v>
                </c:pt>
                <c:pt idx="3">
                  <c:v>34</c:v>
                </c:pt>
                <c:pt idx="4">
                  <c:v>33</c:v>
                </c:pt>
                <c:pt idx="5">
                  <c:v>41</c:v>
                </c:pt>
              </c:numCache>
            </c:numRef>
          </c:val>
          <c:smooth val="0"/>
          <c:extLst>
            <c:ext xmlns:c16="http://schemas.microsoft.com/office/drawing/2014/chart" uri="{C3380CC4-5D6E-409C-BE32-E72D297353CC}">
              <c16:uniqueId val="{00000000-064E-4DD2-9287-C60AD3B6EA63}"/>
            </c:ext>
          </c:extLst>
        </c:ser>
        <c:dLbls>
          <c:showLegendKey val="0"/>
          <c:showVal val="0"/>
          <c:showCatName val="0"/>
          <c:showSerName val="0"/>
          <c:showPercent val="0"/>
          <c:showBubbleSize val="0"/>
        </c:dLbls>
        <c:smooth val="0"/>
        <c:axId val="1403989231"/>
        <c:axId val="1403989711"/>
      </c:lineChart>
      <c:catAx>
        <c:axId val="1403989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403989711"/>
        <c:crosses val="autoZero"/>
        <c:auto val="1"/>
        <c:lblAlgn val="ctr"/>
        <c:lblOffset val="100"/>
        <c:noMultiLvlLbl val="0"/>
      </c:catAx>
      <c:valAx>
        <c:axId val="1403989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4039892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ICTU">
      <a:dk1>
        <a:sysClr val="windowText" lastClr="000000"/>
      </a:dk1>
      <a:lt1>
        <a:sysClr val="window" lastClr="FFFFFF"/>
      </a:lt1>
      <a:dk2>
        <a:srgbClr val="44546A"/>
      </a:dk2>
      <a:lt2>
        <a:srgbClr val="E7E6E6"/>
      </a:lt2>
      <a:accent1>
        <a:srgbClr val="63DBFF"/>
      </a:accent1>
      <a:accent2>
        <a:srgbClr val="00B5FF"/>
      </a:accent2>
      <a:accent3>
        <a:srgbClr val="4F7AFF"/>
      </a:accent3>
      <a:accent4>
        <a:srgbClr val="B500C7"/>
      </a:accent4>
      <a:accent5>
        <a:srgbClr val="FF33FF"/>
      </a:accent5>
      <a:accent6>
        <a:srgbClr val="FF33FF"/>
      </a:accent6>
      <a:hlink>
        <a:srgbClr val="00B5FF"/>
      </a:hlink>
      <a:folHlink>
        <a:srgbClr val="B500C7"/>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Publicatiedatum</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ICTU Memo" ma:contentTypeID="0x01010034BBEF806D48E1479A1F624E07567B0000BA3C8CD6051D074BBF22D95E0E149F02" ma:contentTypeVersion="2" ma:contentTypeDescription="Een nieuw document maken." ma:contentTypeScope="" ma:versionID="123780175fb7c2ef92963444ce56294e">
  <xsd:schema xmlns:xsd="http://www.w3.org/2001/XMLSchema" xmlns:xs="http://www.w3.org/2001/XMLSchema" xmlns:p="http://schemas.microsoft.com/office/2006/metadata/properties" targetNamespace="http://schemas.microsoft.com/office/2006/metadata/properties" ma:root="true" ma:fieldsID="a9b9cdb7d6e5b536cabbe8e1493f28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storedTranscription xmlns="http://schemas.microsoft.com/office/transcription/2022">{"storageType":"DocumentXmlStorage","descriptor":{"transcription":{"transcriptSegments":[{"text":"Oke, oh ja, dan gaat hij ons om gesprek of spek opnemen.","language":"nl","start":0.06,"end":3.53,"speakerId":0},{"text":"Nou ja en dan nu opslaan een transcriptie maken en dan doet hij dat.","language":"nl","start":4.27,"end":7.56,"speakerId":1},{"text":"En wijken.","language":"nl","start":5.989999999999999,"end":6.64,"speakerId":0}],"speakerNames":[null,null]},"audioOneDriveItem":{"driveId":"b!E80hYpJt_UK0WHyfHqmDD_B4uUARImFPkSgIzi_YERU1Li99g16HT4A_JJdt_AiU","itemId":"01ON5RAICZI4TY4MBPUVDKXPHCTZCHYEGB"}}}</storedTranscription>
</file>

<file path=customXml/item7.xml><?xml version="1.0" encoding="utf-8"?>
<?mso-contentType ?>
<SharedContentType xmlns="Microsoft.SharePoint.Taxonomy.ContentTypeSync" SourceId="a104d5ce-f540-4606-a78d-e5febbb9402b" ContentTypeId="0x01010034BBEF806D48E1479A1F624E07567B00" PreviousValue="false" LastSyncTimeStamp="2023-08-10T09:00:40.467Z"/>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17834C-F65D-4960-9CB4-0E1BFC026E4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C7AAD6-DB78-4370-851A-1B8F5FCDBC01}">
  <ds:schemaRefs>
    <ds:schemaRef ds:uri="http://schemas.microsoft.com/sharepoint/v3/contenttype/forms"/>
  </ds:schemaRefs>
</ds:datastoreItem>
</file>

<file path=customXml/itemProps4.xml><?xml version="1.0" encoding="utf-8"?>
<ds:datastoreItem xmlns:ds="http://schemas.openxmlformats.org/officeDocument/2006/customXml" ds:itemID="{92A3852C-D1F4-4EF0-8407-7F6F0E449B26}">
  <ds:schemaRefs>
    <ds:schemaRef ds:uri="http://schemas.openxmlformats.org/officeDocument/2006/bibliography"/>
  </ds:schemaRefs>
</ds:datastoreItem>
</file>

<file path=customXml/itemProps5.xml><?xml version="1.0" encoding="utf-8"?>
<ds:datastoreItem xmlns:ds="http://schemas.openxmlformats.org/officeDocument/2006/customXml" ds:itemID="{B42CE9C7-981E-4429-BF2C-AA70DA66BA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50B83861-3447-4CD3-B79E-3D81E4523F71}">
  <ds:schemaRefs>
    <ds:schemaRef ds:uri="http://schemas.microsoft.com/office/transcription/2022"/>
  </ds:schemaRefs>
</ds:datastoreItem>
</file>

<file path=customXml/itemProps7.xml><?xml version="1.0" encoding="utf-8"?>
<ds:datastoreItem xmlns:ds="http://schemas.openxmlformats.org/officeDocument/2006/customXml" ds:itemID="{08F8A037-C745-4431-A0A1-56E1BE5A1394}">
  <ds:schemaRefs>
    <ds:schemaRef ds:uri="Microsoft.SharePoint.Taxonomy.ContentTypeSync"/>
  </ds:schemaRefs>
</ds:datastoreItem>
</file>

<file path=docMetadata/LabelInfo.xml><?xml version="1.0" encoding="utf-8"?>
<clbl:labelList xmlns:clbl="http://schemas.microsoft.com/office/2020/mipLabelMetadata">
  <clbl:label id="{2abcfc6e-3321-405d-9128-913cbd9e9f19}" enabled="1" method="Standard" siteId="{8fcc5aa6-6377-4908-8b0c-c7fdff3c0d3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43</Pages>
  <Words>15333</Words>
  <Characters>84335</Characters>
  <Application>Microsoft Office Word</Application>
  <DocSecurity>0</DocSecurity>
  <Lines>702</Lines>
  <Paragraphs>198</Paragraphs>
  <ScaleCrop>false</ScaleCrop>
  <HeadingPairs>
    <vt:vector size="2" baseType="variant">
      <vt:variant>
        <vt:lpstr>Title</vt:lpstr>
      </vt:variant>
      <vt:variant>
        <vt:i4>1</vt:i4>
      </vt:variant>
    </vt:vector>
  </HeadingPairs>
  <TitlesOfParts>
    <vt:vector size="1" baseType="lpstr">
      <vt:lpstr/>
    </vt:vector>
  </TitlesOfParts>
  <Company>Stichting ICTU</Company>
  <LinksUpToDate>false</LinksUpToDate>
  <CharactersWithSpaces>99470</CharactersWithSpaces>
  <SharedDoc>false</SharedDoc>
  <HLinks>
    <vt:vector size="228" baseType="variant">
      <vt:variant>
        <vt:i4>7078008</vt:i4>
      </vt:variant>
      <vt:variant>
        <vt:i4>267</vt:i4>
      </vt:variant>
      <vt:variant>
        <vt:i4>0</vt:i4>
      </vt:variant>
      <vt:variant>
        <vt:i4>5</vt:i4>
      </vt:variant>
      <vt:variant>
        <vt:lpwstr>https://eur-lex.europa.eu/legal-content/NL/TXT/?uri=CELEX%3A32012R1025</vt:lpwstr>
      </vt:variant>
      <vt:variant>
        <vt:lpwstr/>
      </vt:variant>
      <vt:variant>
        <vt:i4>4718677</vt:i4>
      </vt:variant>
      <vt:variant>
        <vt:i4>264</vt:i4>
      </vt:variant>
      <vt:variant>
        <vt:i4>0</vt:i4>
      </vt:variant>
      <vt:variant>
        <vt:i4>5</vt:i4>
      </vt:variant>
      <vt:variant>
        <vt:lpwstr>https://www.nen.nl/samenwerkingsplatform-etsi-nen</vt:lpwstr>
      </vt:variant>
      <vt:variant>
        <vt:lpwstr/>
      </vt:variant>
      <vt:variant>
        <vt:i4>7078008</vt:i4>
      </vt:variant>
      <vt:variant>
        <vt:i4>261</vt:i4>
      </vt:variant>
      <vt:variant>
        <vt:i4>0</vt:i4>
      </vt:variant>
      <vt:variant>
        <vt:i4>5</vt:i4>
      </vt:variant>
      <vt:variant>
        <vt:lpwstr>https://eur-lex.europa.eu/legal-content/NL/TXT/?uri=CELEX%3A32012R1025</vt:lpwstr>
      </vt:variant>
      <vt:variant>
        <vt:lpwstr/>
      </vt:variant>
      <vt:variant>
        <vt:i4>1572956</vt:i4>
      </vt:variant>
      <vt:variant>
        <vt:i4>258</vt:i4>
      </vt:variant>
      <vt:variant>
        <vt:i4>0</vt:i4>
      </vt:variant>
      <vt:variant>
        <vt:i4>5</vt:i4>
      </vt:variant>
      <vt:variant>
        <vt:lpwstr>https://www.w3.org/community/</vt:lpwstr>
      </vt:variant>
      <vt:variant>
        <vt:lpwstr/>
      </vt:variant>
      <vt:variant>
        <vt:i4>393257</vt:i4>
      </vt:variant>
      <vt:variant>
        <vt:i4>189</vt:i4>
      </vt:variant>
      <vt:variant>
        <vt:i4>0</vt:i4>
      </vt:variant>
      <vt:variant>
        <vt:i4>5</vt:i4>
      </vt:variant>
      <vt:variant>
        <vt:lpwstr>https://single-market-economy.ec.europa.eu/single-market/european-standards/standardisation-policy/international-activities_en</vt:lpwstr>
      </vt:variant>
      <vt:variant>
        <vt:lpwstr/>
      </vt:variant>
      <vt:variant>
        <vt:i4>6226000</vt:i4>
      </vt:variant>
      <vt:variant>
        <vt:i4>186</vt:i4>
      </vt:variant>
      <vt:variant>
        <vt:i4>0</vt:i4>
      </vt:variant>
      <vt:variant>
        <vt:i4>5</vt:i4>
      </vt:variant>
      <vt:variant>
        <vt:lpwstr>https://magazines.cybersecurityraad.nl/csrmagazine/2022/01/03.-europa-neemt-voortouw-versterking-digitale-soevereiniteit</vt:lpwstr>
      </vt:variant>
      <vt:variant>
        <vt:lpwstr/>
      </vt:variant>
      <vt:variant>
        <vt:i4>2883658</vt:i4>
      </vt:variant>
      <vt:variant>
        <vt:i4>183</vt:i4>
      </vt:variant>
      <vt:variant>
        <vt:i4>0</vt:i4>
      </vt:variant>
      <vt:variant>
        <vt:i4>5</vt:i4>
      </vt:variant>
      <vt:variant>
        <vt:lpwstr>https://ec.europa.eu/info/law/better-regulation/have-your-say/initiatives/13099-Standardisation-strategy_en</vt:lpwstr>
      </vt:variant>
      <vt:variant>
        <vt:lpwstr/>
      </vt:variant>
      <vt:variant>
        <vt:i4>851992</vt:i4>
      </vt:variant>
      <vt:variant>
        <vt:i4>180</vt:i4>
      </vt:variant>
      <vt:variant>
        <vt:i4>0</vt:i4>
      </vt:variant>
      <vt:variant>
        <vt:i4>5</vt:i4>
      </vt:variant>
      <vt:variant>
        <vt:lpwstr>https://digital-strategy.ec.europa.eu/nl/policies/ict-and-standardisation</vt:lpwstr>
      </vt:variant>
      <vt:variant>
        <vt:lpwstr/>
      </vt:variant>
      <vt:variant>
        <vt:i4>1572912</vt:i4>
      </vt:variant>
      <vt:variant>
        <vt:i4>173</vt:i4>
      </vt:variant>
      <vt:variant>
        <vt:i4>0</vt:i4>
      </vt:variant>
      <vt:variant>
        <vt:i4>5</vt:i4>
      </vt:variant>
      <vt:variant>
        <vt:lpwstr/>
      </vt:variant>
      <vt:variant>
        <vt:lpwstr>_Toc191561624</vt:lpwstr>
      </vt:variant>
      <vt:variant>
        <vt:i4>1572912</vt:i4>
      </vt:variant>
      <vt:variant>
        <vt:i4>167</vt:i4>
      </vt:variant>
      <vt:variant>
        <vt:i4>0</vt:i4>
      </vt:variant>
      <vt:variant>
        <vt:i4>5</vt:i4>
      </vt:variant>
      <vt:variant>
        <vt:lpwstr/>
      </vt:variant>
      <vt:variant>
        <vt:lpwstr>_Toc191561623</vt:lpwstr>
      </vt:variant>
      <vt:variant>
        <vt:i4>1572912</vt:i4>
      </vt:variant>
      <vt:variant>
        <vt:i4>161</vt:i4>
      </vt:variant>
      <vt:variant>
        <vt:i4>0</vt:i4>
      </vt:variant>
      <vt:variant>
        <vt:i4>5</vt:i4>
      </vt:variant>
      <vt:variant>
        <vt:lpwstr/>
      </vt:variant>
      <vt:variant>
        <vt:lpwstr>_Toc191561622</vt:lpwstr>
      </vt:variant>
      <vt:variant>
        <vt:i4>1572912</vt:i4>
      </vt:variant>
      <vt:variant>
        <vt:i4>155</vt:i4>
      </vt:variant>
      <vt:variant>
        <vt:i4>0</vt:i4>
      </vt:variant>
      <vt:variant>
        <vt:i4>5</vt:i4>
      </vt:variant>
      <vt:variant>
        <vt:lpwstr/>
      </vt:variant>
      <vt:variant>
        <vt:lpwstr>_Toc191561621</vt:lpwstr>
      </vt:variant>
      <vt:variant>
        <vt:i4>1572912</vt:i4>
      </vt:variant>
      <vt:variant>
        <vt:i4>149</vt:i4>
      </vt:variant>
      <vt:variant>
        <vt:i4>0</vt:i4>
      </vt:variant>
      <vt:variant>
        <vt:i4>5</vt:i4>
      </vt:variant>
      <vt:variant>
        <vt:lpwstr/>
      </vt:variant>
      <vt:variant>
        <vt:lpwstr>_Toc191561620</vt:lpwstr>
      </vt:variant>
      <vt:variant>
        <vt:i4>1769520</vt:i4>
      </vt:variant>
      <vt:variant>
        <vt:i4>143</vt:i4>
      </vt:variant>
      <vt:variant>
        <vt:i4>0</vt:i4>
      </vt:variant>
      <vt:variant>
        <vt:i4>5</vt:i4>
      </vt:variant>
      <vt:variant>
        <vt:lpwstr/>
      </vt:variant>
      <vt:variant>
        <vt:lpwstr>_Toc191561619</vt:lpwstr>
      </vt:variant>
      <vt:variant>
        <vt:i4>1769520</vt:i4>
      </vt:variant>
      <vt:variant>
        <vt:i4>137</vt:i4>
      </vt:variant>
      <vt:variant>
        <vt:i4>0</vt:i4>
      </vt:variant>
      <vt:variant>
        <vt:i4>5</vt:i4>
      </vt:variant>
      <vt:variant>
        <vt:lpwstr/>
      </vt:variant>
      <vt:variant>
        <vt:lpwstr>_Toc191561618</vt:lpwstr>
      </vt:variant>
      <vt:variant>
        <vt:i4>1769520</vt:i4>
      </vt:variant>
      <vt:variant>
        <vt:i4>131</vt:i4>
      </vt:variant>
      <vt:variant>
        <vt:i4>0</vt:i4>
      </vt:variant>
      <vt:variant>
        <vt:i4>5</vt:i4>
      </vt:variant>
      <vt:variant>
        <vt:lpwstr/>
      </vt:variant>
      <vt:variant>
        <vt:lpwstr>_Toc191561616</vt:lpwstr>
      </vt:variant>
      <vt:variant>
        <vt:i4>1769520</vt:i4>
      </vt:variant>
      <vt:variant>
        <vt:i4>125</vt:i4>
      </vt:variant>
      <vt:variant>
        <vt:i4>0</vt:i4>
      </vt:variant>
      <vt:variant>
        <vt:i4>5</vt:i4>
      </vt:variant>
      <vt:variant>
        <vt:lpwstr/>
      </vt:variant>
      <vt:variant>
        <vt:lpwstr>_Toc191561615</vt:lpwstr>
      </vt:variant>
      <vt:variant>
        <vt:i4>1769520</vt:i4>
      </vt:variant>
      <vt:variant>
        <vt:i4>119</vt:i4>
      </vt:variant>
      <vt:variant>
        <vt:i4>0</vt:i4>
      </vt:variant>
      <vt:variant>
        <vt:i4>5</vt:i4>
      </vt:variant>
      <vt:variant>
        <vt:lpwstr/>
      </vt:variant>
      <vt:variant>
        <vt:lpwstr>_Toc191561614</vt:lpwstr>
      </vt:variant>
      <vt:variant>
        <vt:i4>1769520</vt:i4>
      </vt:variant>
      <vt:variant>
        <vt:i4>113</vt:i4>
      </vt:variant>
      <vt:variant>
        <vt:i4>0</vt:i4>
      </vt:variant>
      <vt:variant>
        <vt:i4>5</vt:i4>
      </vt:variant>
      <vt:variant>
        <vt:lpwstr/>
      </vt:variant>
      <vt:variant>
        <vt:lpwstr>_Toc191561613</vt:lpwstr>
      </vt:variant>
      <vt:variant>
        <vt:i4>1769520</vt:i4>
      </vt:variant>
      <vt:variant>
        <vt:i4>110</vt:i4>
      </vt:variant>
      <vt:variant>
        <vt:i4>0</vt:i4>
      </vt:variant>
      <vt:variant>
        <vt:i4>5</vt:i4>
      </vt:variant>
      <vt:variant>
        <vt:lpwstr/>
      </vt:variant>
      <vt:variant>
        <vt:lpwstr>_Toc191561612</vt:lpwstr>
      </vt:variant>
      <vt:variant>
        <vt:i4>1769520</vt:i4>
      </vt:variant>
      <vt:variant>
        <vt:i4>104</vt:i4>
      </vt:variant>
      <vt:variant>
        <vt:i4>0</vt:i4>
      </vt:variant>
      <vt:variant>
        <vt:i4>5</vt:i4>
      </vt:variant>
      <vt:variant>
        <vt:lpwstr/>
      </vt:variant>
      <vt:variant>
        <vt:lpwstr>_Toc191561611</vt:lpwstr>
      </vt:variant>
      <vt:variant>
        <vt:i4>1769520</vt:i4>
      </vt:variant>
      <vt:variant>
        <vt:i4>98</vt:i4>
      </vt:variant>
      <vt:variant>
        <vt:i4>0</vt:i4>
      </vt:variant>
      <vt:variant>
        <vt:i4>5</vt:i4>
      </vt:variant>
      <vt:variant>
        <vt:lpwstr/>
      </vt:variant>
      <vt:variant>
        <vt:lpwstr>_Toc191561610</vt:lpwstr>
      </vt:variant>
      <vt:variant>
        <vt:i4>1703984</vt:i4>
      </vt:variant>
      <vt:variant>
        <vt:i4>92</vt:i4>
      </vt:variant>
      <vt:variant>
        <vt:i4>0</vt:i4>
      </vt:variant>
      <vt:variant>
        <vt:i4>5</vt:i4>
      </vt:variant>
      <vt:variant>
        <vt:lpwstr/>
      </vt:variant>
      <vt:variant>
        <vt:lpwstr>_Toc191561609</vt:lpwstr>
      </vt:variant>
      <vt:variant>
        <vt:i4>1703984</vt:i4>
      </vt:variant>
      <vt:variant>
        <vt:i4>86</vt:i4>
      </vt:variant>
      <vt:variant>
        <vt:i4>0</vt:i4>
      </vt:variant>
      <vt:variant>
        <vt:i4>5</vt:i4>
      </vt:variant>
      <vt:variant>
        <vt:lpwstr/>
      </vt:variant>
      <vt:variant>
        <vt:lpwstr>_Toc191561608</vt:lpwstr>
      </vt:variant>
      <vt:variant>
        <vt:i4>1703984</vt:i4>
      </vt:variant>
      <vt:variant>
        <vt:i4>80</vt:i4>
      </vt:variant>
      <vt:variant>
        <vt:i4>0</vt:i4>
      </vt:variant>
      <vt:variant>
        <vt:i4>5</vt:i4>
      </vt:variant>
      <vt:variant>
        <vt:lpwstr/>
      </vt:variant>
      <vt:variant>
        <vt:lpwstr>_Toc191561607</vt:lpwstr>
      </vt:variant>
      <vt:variant>
        <vt:i4>1703984</vt:i4>
      </vt:variant>
      <vt:variant>
        <vt:i4>74</vt:i4>
      </vt:variant>
      <vt:variant>
        <vt:i4>0</vt:i4>
      </vt:variant>
      <vt:variant>
        <vt:i4>5</vt:i4>
      </vt:variant>
      <vt:variant>
        <vt:lpwstr/>
      </vt:variant>
      <vt:variant>
        <vt:lpwstr>_Toc191561606</vt:lpwstr>
      </vt:variant>
      <vt:variant>
        <vt:i4>1703984</vt:i4>
      </vt:variant>
      <vt:variant>
        <vt:i4>68</vt:i4>
      </vt:variant>
      <vt:variant>
        <vt:i4>0</vt:i4>
      </vt:variant>
      <vt:variant>
        <vt:i4>5</vt:i4>
      </vt:variant>
      <vt:variant>
        <vt:lpwstr/>
      </vt:variant>
      <vt:variant>
        <vt:lpwstr>_Toc191561605</vt:lpwstr>
      </vt:variant>
      <vt:variant>
        <vt:i4>1703984</vt:i4>
      </vt:variant>
      <vt:variant>
        <vt:i4>62</vt:i4>
      </vt:variant>
      <vt:variant>
        <vt:i4>0</vt:i4>
      </vt:variant>
      <vt:variant>
        <vt:i4>5</vt:i4>
      </vt:variant>
      <vt:variant>
        <vt:lpwstr/>
      </vt:variant>
      <vt:variant>
        <vt:lpwstr>_Toc191561604</vt:lpwstr>
      </vt:variant>
      <vt:variant>
        <vt:i4>1703984</vt:i4>
      </vt:variant>
      <vt:variant>
        <vt:i4>56</vt:i4>
      </vt:variant>
      <vt:variant>
        <vt:i4>0</vt:i4>
      </vt:variant>
      <vt:variant>
        <vt:i4>5</vt:i4>
      </vt:variant>
      <vt:variant>
        <vt:lpwstr/>
      </vt:variant>
      <vt:variant>
        <vt:lpwstr>_Toc191561603</vt:lpwstr>
      </vt:variant>
      <vt:variant>
        <vt:i4>1703984</vt:i4>
      </vt:variant>
      <vt:variant>
        <vt:i4>50</vt:i4>
      </vt:variant>
      <vt:variant>
        <vt:i4>0</vt:i4>
      </vt:variant>
      <vt:variant>
        <vt:i4>5</vt:i4>
      </vt:variant>
      <vt:variant>
        <vt:lpwstr/>
      </vt:variant>
      <vt:variant>
        <vt:lpwstr>_Toc191561602</vt:lpwstr>
      </vt:variant>
      <vt:variant>
        <vt:i4>1703984</vt:i4>
      </vt:variant>
      <vt:variant>
        <vt:i4>44</vt:i4>
      </vt:variant>
      <vt:variant>
        <vt:i4>0</vt:i4>
      </vt:variant>
      <vt:variant>
        <vt:i4>5</vt:i4>
      </vt:variant>
      <vt:variant>
        <vt:lpwstr/>
      </vt:variant>
      <vt:variant>
        <vt:lpwstr>_Toc191561601</vt:lpwstr>
      </vt:variant>
      <vt:variant>
        <vt:i4>1703984</vt:i4>
      </vt:variant>
      <vt:variant>
        <vt:i4>38</vt:i4>
      </vt:variant>
      <vt:variant>
        <vt:i4>0</vt:i4>
      </vt:variant>
      <vt:variant>
        <vt:i4>5</vt:i4>
      </vt:variant>
      <vt:variant>
        <vt:lpwstr/>
      </vt:variant>
      <vt:variant>
        <vt:lpwstr>_Toc191561600</vt:lpwstr>
      </vt:variant>
      <vt:variant>
        <vt:i4>1245235</vt:i4>
      </vt:variant>
      <vt:variant>
        <vt:i4>32</vt:i4>
      </vt:variant>
      <vt:variant>
        <vt:i4>0</vt:i4>
      </vt:variant>
      <vt:variant>
        <vt:i4>5</vt:i4>
      </vt:variant>
      <vt:variant>
        <vt:lpwstr/>
      </vt:variant>
      <vt:variant>
        <vt:lpwstr>_Toc191561599</vt:lpwstr>
      </vt:variant>
      <vt:variant>
        <vt:i4>1245235</vt:i4>
      </vt:variant>
      <vt:variant>
        <vt:i4>26</vt:i4>
      </vt:variant>
      <vt:variant>
        <vt:i4>0</vt:i4>
      </vt:variant>
      <vt:variant>
        <vt:i4>5</vt:i4>
      </vt:variant>
      <vt:variant>
        <vt:lpwstr/>
      </vt:variant>
      <vt:variant>
        <vt:lpwstr>_Toc191561598</vt:lpwstr>
      </vt:variant>
      <vt:variant>
        <vt:i4>1245235</vt:i4>
      </vt:variant>
      <vt:variant>
        <vt:i4>20</vt:i4>
      </vt:variant>
      <vt:variant>
        <vt:i4>0</vt:i4>
      </vt:variant>
      <vt:variant>
        <vt:i4>5</vt:i4>
      </vt:variant>
      <vt:variant>
        <vt:lpwstr/>
      </vt:variant>
      <vt:variant>
        <vt:lpwstr>_Toc191561597</vt:lpwstr>
      </vt:variant>
      <vt:variant>
        <vt:i4>1245235</vt:i4>
      </vt:variant>
      <vt:variant>
        <vt:i4>14</vt:i4>
      </vt:variant>
      <vt:variant>
        <vt:i4>0</vt:i4>
      </vt:variant>
      <vt:variant>
        <vt:i4>5</vt:i4>
      </vt:variant>
      <vt:variant>
        <vt:lpwstr/>
      </vt:variant>
      <vt:variant>
        <vt:lpwstr>_Toc191561596</vt:lpwstr>
      </vt:variant>
      <vt:variant>
        <vt:i4>1245235</vt:i4>
      </vt:variant>
      <vt:variant>
        <vt:i4>8</vt:i4>
      </vt:variant>
      <vt:variant>
        <vt:i4>0</vt:i4>
      </vt:variant>
      <vt:variant>
        <vt:i4>5</vt:i4>
      </vt:variant>
      <vt:variant>
        <vt:lpwstr/>
      </vt:variant>
      <vt:variant>
        <vt:lpwstr>_Toc191561595</vt:lpwstr>
      </vt:variant>
      <vt:variant>
        <vt:i4>1245235</vt:i4>
      </vt:variant>
      <vt:variant>
        <vt:i4>2</vt:i4>
      </vt:variant>
      <vt:variant>
        <vt:i4>0</vt:i4>
      </vt:variant>
      <vt:variant>
        <vt:i4>5</vt:i4>
      </vt:variant>
      <vt:variant>
        <vt:lpwstr/>
      </vt:variant>
      <vt:variant>
        <vt:lpwstr>_Toc191561590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van Wessel, Jorrit Jorritsma (ICTU), Max Boiten (Dialogic)</dc:creator>
  <cp:keywords/>
  <cp:lastModifiedBy>Jules Ernst</cp:lastModifiedBy>
  <cp:revision>3</cp:revision>
  <cp:lastPrinted>2025-02-28T02:16:00Z</cp:lastPrinted>
  <dcterms:created xsi:type="dcterms:W3CDTF">2025-04-16T15:23:00Z</dcterms:created>
  <dcterms:modified xsi:type="dcterms:W3CDTF">2025-04-26T10:56:00Z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n">
    <vt:lpwstr>Aan</vt:lpwstr>
  </property>
  <property fmtid="{D5CDD505-2E9C-101B-9397-08002B2CF9AE}" pid="3" name="Order">
    <vt:r8>87900</vt:r8>
  </property>
  <property fmtid="{D5CDD505-2E9C-101B-9397-08002B2CF9AE}" pid="4" name="_CopySource">
    <vt:lpwstr>https://ictubeheer.sharepoint.com/sites/ictuportaal/Shared Documents/09. Templates - mavention/v5/ICTU rapport met afbeelding.dotx</vt:lpwstr>
  </property>
  <property fmtid="{D5CDD505-2E9C-101B-9397-08002B2CF9AE}" pid="5" name="xd_ProgID">
    <vt:lpwstr/>
  </property>
  <property fmtid="{D5CDD505-2E9C-101B-9397-08002B2CF9AE}" pid="6" name="TemplateUrl">
    <vt:lpwstr/>
  </property>
  <property fmtid="{D5CDD505-2E9C-101B-9397-08002B2CF9AE}" pid="7" name="TaxKeyword">
    <vt:lpwstr/>
  </property>
  <property fmtid="{D5CDD505-2E9C-101B-9397-08002B2CF9AE}" pid="8" name="Organisatieonderdeel">
    <vt:lpwstr/>
  </property>
  <property fmtid="{D5CDD505-2E9C-101B-9397-08002B2CF9AE}" pid="9" name="jaar">
    <vt:lpwstr/>
  </property>
  <property fmtid="{D5CDD505-2E9C-101B-9397-08002B2CF9AE}" pid="10" name="dienst">
    <vt:lpwstr/>
  </property>
  <property fmtid="{D5CDD505-2E9C-101B-9397-08002B2CF9AE}" pid="11" name="documentsoort">
    <vt:lpwstr/>
  </property>
  <property fmtid="{D5CDD505-2E9C-101B-9397-08002B2CF9AE}" pid="12" name="MediaServiceImageTags">
    <vt:lpwstr/>
  </property>
  <property fmtid="{D5CDD505-2E9C-101B-9397-08002B2CF9AE}" pid="13" name="ContentTypeId">
    <vt:lpwstr>0x01010034BBEF806D48E1479A1F624E07567B0000BA3C8CD6051D074BBF22D95E0E149F02</vt:lpwstr>
  </property>
  <property fmtid="{D5CDD505-2E9C-101B-9397-08002B2CF9AE}" pid="14" name="lcf76f155ced4ddcb4097134ff3c332f">
    <vt:lpwstr/>
  </property>
  <property fmtid="{D5CDD505-2E9C-101B-9397-08002B2CF9AE}" pid="15" name="TaxCatchAll">
    <vt:lpwstr/>
  </property>
  <property fmtid="{D5CDD505-2E9C-101B-9397-08002B2CF9AE}" pid="16" name="ClassificationContentMarkingFooterShapeIds">
    <vt:lpwstr>28ac8041,219501a,132ebe02,62573cf,789bdc8f,3fdd951</vt:lpwstr>
  </property>
  <property fmtid="{D5CDD505-2E9C-101B-9397-08002B2CF9AE}" pid="17" name="ClassificationContentMarkingFooterFontProps">
    <vt:lpwstr>#000000,10,Calibri</vt:lpwstr>
  </property>
  <property fmtid="{D5CDD505-2E9C-101B-9397-08002B2CF9AE}" pid="18" name="ClassificationContentMarkingFooterText">
    <vt:lpwstr>Intern gebruik</vt:lpwstr>
  </property>
</Properties>
</file>