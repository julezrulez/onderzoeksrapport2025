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a="http://schemas.openxmlformats.org/drawingml/2006/main">
            <w:pict w14:anchorId="16414894">
              <v:shapetype id="_x0000_t202" coordsize="21600,21600" o:spt="202" path="m,l,21600r21600,l21600,xe" w14:anchorId="1D07489C">
                <v:stroke joinstyle="miter"/>
                <v:path gradientshapeok="t" o:connecttype="rect"/>
              </v:shapetype>
              <v:shape id="Tekstvak 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v:textbox>
                  <w:txbxContent>
                    <w:p w:rsidR="005A5799" w:rsidRDefault="005A5799" w14:paraId="672A6659" w14:textId="4D769A6A"/>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a="http://schemas.openxmlformats.org/drawingml/2006/main">
            <w:pict w14:anchorId="5969E600">
              <v:shape id="_x0000_s1027"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w14:anchorId="34F6F020">
                <v:textbox>
                  <w:txbxContent>
                    <w:p w:rsidR="005A5799" w:rsidRDefault="005A5799" w14:paraId="0A37501D" w14:textId="7E1B76D5"/>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Kopvaninhoudsopgave"/>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a="http://schemas.openxmlformats.org/drawingml/2006/main">
            <w:pict w14:anchorId="6AC86818">
              <v:shape id="_x0000_s1028"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w14:anchorId="659B45B5">
                <v:textbox>
                  <w:txbxContent>
                    <w:p w:rsidR="005A5799" w:rsidRDefault="005A5799" w14:paraId="5DAB6C7B" w14:textId="5EE3D1EE"/>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http://schemas.openxmlformats.org/drawingml/2006/chart" xmlns:a16="http://schemas.microsoft.com/office/drawing/2014/main" xmlns:a="http://schemas.openxmlformats.org/drawingml/2006/main">
            <w:pict w14:anchorId="7051AB82">
              <v:shape id="_x0000_s1029"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w14:anchorId="4DC3A082">
                <v:textbox>
                  <w:txbxContent>
                    <w:p w:rsidR="005A5799" w:rsidRDefault="005A5799" w14:paraId="02EB378F" w14:textId="072CDB40"/>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 xml:space="preserve">Projectteam ICTU en </w:t>
      </w:r>
      <w:proofErr w:type="spellStart"/>
      <w:r w:rsidRPr="006C6B2C">
        <w:rPr>
          <w:b/>
          <w:color w:val="0070C0"/>
        </w:rPr>
        <w:t>Dialogic</w:t>
      </w:r>
      <w:proofErr w:type="spellEnd"/>
    </w:p>
    <w:p w14:paraId="2F70651A" w14:textId="0A5E93EC" w:rsidR="006C6B2C" w:rsidRPr="006C6B2C" w:rsidRDefault="006C6B2C" w:rsidP="5CEA7970">
      <w:pPr>
        <w:rPr>
          <w:b/>
          <w:bCs/>
          <w:color w:val="0070C0"/>
        </w:rPr>
      </w:pPr>
      <w:r w:rsidRPr="02B4724F">
        <w:rPr>
          <w:b/>
          <w:bCs/>
          <w:color w:val="0070C0"/>
        </w:rPr>
        <w:t xml:space="preserve">Versie: </w:t>
      </w:r>
      <w:r w:rsidR="00983C68" w:rsidRPr="02B4724F">
        <w:rPr>
          <w:b/>
          <w:bCs/>
          <w:color w:val="0070C0"/>
        </w:rPr>
        <w:t>1.</w:t>
      </w:r>
      <w:r w:rsidR="68D265AB" w:rsidRPr="02B4724F">
        <w:rPr>
          <w:b/>
          <w:bCs/>
          <w:color w:val="0070C0"/>
        </w:rPr>
        <w:t>1</w:t>
      </w:r>
    </w:p>
    <w:p w14:paraId="7F5D88F3" w14:textId="3E7B5FF4" w:rsidR="006C6B2C" w:rsidRPr="006C6B2C" w:rsidRDefault="006C6B2C" w:rsidP="5CEA7970">
      <w:pPr>
        <w:rPr>
          <w:b/>
          <w:bCs/>
          <w:color w:val="0070C0"/>
        </w:rPr>
      </w:pPr>
      <w:r w:rsidRPr="02B4724F">
        <w:rPr>
          <w:b/>
          <w:bCs/>
          <w:color w:val="0070C0"/>
        </w:rPr>
        <w:t xml:space="preserve">Datum: </w:t>
      </w:r>
      <w:r w:rsidR="00983C68" w:rsidRPr="02B4724F">
        <w:rPr>
          <w:b/>
          <w:bCs/>
          <w:color w:val="0070C0"/>
        </w:rPr>
        <w:t>0</w:t>
      </w:r>
      <w:r w:rsidR="756A61A1" w:rsidRPr="02B4724F">
        <w:rPr>
          <w:b/>
          <w:bCs/>
          <w:color w:val="0070C0"/>
        </w:rPr>
        <w:t>8</w:t>
      </w:r>
      <w:r w:rsidR="00983C68" w:rsidRPr="02B4724F">
        <w:rPr>
          <w:b/>
          <w:bCs/>
          <w:color w:val="0070C0"/>
        </w:rPr>
        <w:t>-0</w:t>
      </w:r>
      <w:r w:rsidR="6BEE3BF8" w:rsidRPr="02B4724F">
        <w:rPr>
          <w:b/>
          <w:bCs/>
          <w:color w:val="0070C0"/>
        </w:rPr>
        <w:t>4</w:t>
      </w:r>
      <w:r w:rsidR="00983C68" w:rsidRPr="02B4724F">
        <w:rPr>
          <w:b/>
          <w:bCs/>
          <w:color w:val="0070C0"/>
        </w:rPr>
        <w:t>-2025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Kopvaninhoudsopgave"/>
              </w:pPr>
              <w:r>
                <w:lastRenderedPageBreak/>
                <w:t>Inhoud</w:t>
              </w:r>
              <w:r w:rsidR="002F0E27">
                <w:t>sopgave</w:t>
              </w:r>
            </w:p>
            <w:p w14:paraId="47943D18" w14:textId="68DC49F3" w:rsidR="00B03113" w:rsidRDefault="00000000" w:rsidP="00DB3810">
              <w:pPr>
                <w:pStyle w:val="Inhopg1"/>
                <w:spacing w:after="0"/>
              </w:pPr>
            </w:p>
          </w:sdtContent>
        </w:sdt>
        <w:p w14:paraId="0DE6CA22" w14:textId="2278CEE1" w:rsidR="00DB3810" w:rsidRDefault="00B03113" w:rsidP="00DB3810">
          <w:pPr>
            <w:pStyle w:val="Inhopg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595" w:history="1">
            <w:r w:rsidRPr="00DB23A7">
              <w:rPr>
                <w:rStyle w:val="Hyperlink"/>
              </w:rPr>
              <w:t>1.</w:t>
            </w:r>
            <w:r>
              <w:rPr>
                <w:rFonts w:asciiTheme="minorHAnsi" w:eastAsiaTheme="minorEastAsia" w:hAnsiTheme="minorHAnsi"/>
                <w:b w:val="0"/>
                <w:kern w:val="2"/>
                <w:sz w:val="24"/>
                <w:szCs w:val="24"/>
                <w:lang w:eastAsia="nl-NL"/>
                <w14:ligatures w14:val="standardContextual"/>
              </w:rPr>
              <w:tab/>
            </w:r>
            <w:r w:rsidRPr="00DB23A7">
              <w:rPr>
                <w:rStyle w:val="Hyperlink"/>
              </w:rPr>
              <w:t>Inleiding</w:t>
            </w:r>
            <w:r>
              <w:rPr>
                <w:webHidden/>
              </w:rPr>
              <w:tab/>
            </w:r>
            <w:r>
              <w:rPr>
                <w:webHidden/>
              </w:rPr>
              <w:fldChar w:fldCharType="begin"/>
            </w:r>
            <w:r>
              <w:rPr>
                <w:webHidden/>
              </w:rPr>
              <w:instrText xml:space="preserve"> PAGEREF _Toc191561595 \h </w:instrText>
            </w:r>
            <w:r>
              <w:rPr>
                <w:webHidden/>
              </w:rPr>
            </w:r>
            <w:r>
              <w:rPr>
                <w:webHidden/>
              </w:rPr>
              <w:fldChar w:fldCharType="separate"/>
            </w:r>
            <w:r w:rsidR="00175EA3">
              <w:rPr>
                <w:webHidden/>
              </w:rPr>
              <w:t>7</w:t>
            </w:r>
            <w:r>
              <w:rPr>
                <w:webHidden/>
              </w:rPr>
              <w:fldChar w:fldCharType="end"/>
            </w:r>
          </w:hyperlink>
        </w:p>
        <w:p w14:paraId="1A32463D" w14:textId="57FB64B2"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Pr="00DB23A7">
              <w:rPr>
                <w:rStyle w:val="Hyperlink"/>
              </w:rPr>
              <w:t>1.1</w:t>
            </w:r>
            <w:r>
              <w:rPr>
                <w:rStyle w:val="Hyperlink"/>
              </w:rPr>
              <w:t xml:space="preserve"> </w:t>
            </w:r>
            <w:r w:rsidRPr="00DB23A7">
              <w:rPr>
                <w:rStyle w:val="Hyperlink"/>
              </w:rPr>
              <w:t>Aanleiding onderzoek</w:t>
            </w:r>
            <w:r>
              <w:rPr>
                <w:webHidden/>
              </w:rPr>
              <w:tab/>
            </w:r>
            <w:r>
              <w:rPr>
                <w:webHidden/>
              </w:rPr>
              <w:fldChar w:fldCharType="begin"/>
            </w:r>
            <w:r>
              <w:rPr>
                <w:webHidden/>
              </w:rPr>
              <w:instrText xml:space="preserve"> PAGEREF _Toc191561596 \h </w:instrText>
            </w:r>
            <w:r>
              <w:rPr>
                <w:webHidden/>
              </w:rPr>
            </w:r>
            <w:r>
              <w:rPr>
                <w:webHidden/>
              </w:rPr>
              <w:fldChar w:fldCharType="separate"/>
            </w:r>
            <w:r w:rsidR="00175EA3">
              <w:rPr>
                <w:webHidden/>
              </w:rPr>
              <w:t>7</w:t>
            </w:r>
            <w:r>
              <w:rPr>
                <w:webHidden/>
              </w:rPr>
              <w:fldChar w:fldCharType="end"/>
            </w:r>
          </w:hyperlink>
        </w:p>
        <w:p w14:paraId="15BD591F" w14:textId="236C6C4F"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Pr="00DB23A7">
              <w:rPr>
                <w:rStyle w:val="Hyperlink"/>
              </w:rPr>
              <w:t>1.2</w:t>
            </w:r>
            <w:r>
              <w:rPr>
                <w:rFonts w:asciiTheme="minorHAnsi" w:eastAsiaTheme="minorEastAsia" w:hAnsiTheme="minorHAnsi"/>
                <w:b w:val="0"/>
                <w:bCs w:val="0"/>
                <w:color w:val="auto"/>
                <w:kern w:val="2"/>
                <w:sz w:val="24"/>
                <w:szCs w:val="24"/>
                <w:lang w:eastAsia="nl-NL"/>
                <w14:ligatures w14:val="standardContextual"/>
              </w:rPr>
              <w:t xml:space="preserve"> </w:t>
            </w:r>
            <w:r w:rsidRPr="00DB23A7">
              <w:rPr>
                <w:rStyle w:val="Hyperlink"/>
              </w:rPr>
              <w:t>Het belang van standaardisatie als een strategisch instrument</w:t>
            </w:r>
            <w:r>
              <w:rPr>
                <w:webHidden/>
              </w:rPr>
              <w:tab/>
            </w:r>
            <w:r>
              <w:rPr>
                <w:webHidden/>
              </w:rPr>
              <w:fldChar w:fldCharType="begin"/>
            </w:r>
            <w:r>
              <w:rPr>
                <w:webHidden/>
              </w:rPr>
              <w:instrText xml:space="preserve"> PAGEREF _Toc191561597 \h </w:instrText>
            </w:r>
            <w:r>
              <w:rPr>
                <w:webHidden/>
              </w:rPr>
            </w:r>
            <w:r>
              <w:rPr>
                <w:webHidden/>
              </w:rPr>
              <w:fldChar w:fldCharType="separate"/>
            </w:r>
            <w:r w:rsidR="00175EA3">
              <w:rPr>
                <w:webHidden/>
              </w:rPr>
              <w:t>8</w:t>
            </w:r>
            <w:r>
              <w:rPr>
                <w:webHidden/>
              </w:rPr>
              <w:fldChar w:fldCharType="end"/>
            </w:r>
          </w:hyperlink>
        </w:p>
        <w:p w14:paraId="1C10AE44" w14:textId="08C66D78"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598" w:history="1">
            <w:r w:rsidRPr="00DB23A7">
              <w:rPr>
                <w:rStyle w:val="Hyperlink"/>
              </w:rPr>
              <w:t>2.</w:t>
            </w:r>
            <w:r>
              <w:rPr>
                <w:rFonts w:asciiTheme="minorHAnsi" w:eastAsiaTheme="minorEastAsia" w:hAnsiTheme="minorHAnsi"/>
                <w:b w:val="0"/>
                <w:kern w:val="2"/>
                <w:sz w:val="24"/>
                <w:szCs w:val="24"/>
                <w:lang w:eastAsia="nl-NL"/>
                <w14:ligatures w14:val="standardContextual"/>
              </w:rPr>
              <w:tab/>
            </w:r>
            <w:r w:rsidRPr="00DB23A7">
              <w:rPr>
                <w:rStyle w:val="Hyperlink"/>
              </w:rPr>
              <w:t>Onderzoeksvragen</w:t>
            </w:r>
            <w:r>
              <w:rPr>
                <w:webHidden/>
              </w:rPr>
              <w:tab/>
            </w:r>
            <w:r>
              <w:rPr>
                <w:webHidden/>
              </w:rPr>
              <w:fldChar w:fldCharType="begin"/>
            </w:r>
            <w:r>
              <w:rPr>
                <w:webHidden/>
              </w:rPr>
              <w:instrText xml:space="preserve"> PAGEREF _Toc191561598 \h </w:instrText>
            </w:r>
            <w:r>
              <w:rPr>
                <w:webHidden/>
              </w:rPr>
            </w:r>
            <w:r>
              <w:rPr>
                <w:webHidden/>
              </w:rPr>
              <w:fldChar w:fldCharType="separate"/>
            </w:r>
            <w:r w:rsidR="00175EA3">
              <w:rPr>
                <w:webHidden/>
              </w:rPr>
              <w:t>9</w:t>
            </w:r>
            <w:r>
              <w:rPr>
                <w:webHidden/>
              </w:rPr>
              <w:fldChar w:fldCharType="end"/>
            </w:r>
          </w:hyperlink>
        </w:p>
        <w:p w14:paraId="46FA1C6D" w14:textId="39D25C6F" w:rsidR="00DB3810" w:rsidRDefault="00DB3810" w:rsidP="00DB3810">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Pr="00DB23A7">
              <w:rPr>
                <w:rStyle w:val="Hyperlink"/>
              </w:rPr>
              <w:t>2.1</w:t>
            </w:r>
            <w:r>
              <w:rPr>
                <w:rStyle w:val="Hyperlink"/>
              </w:rPr>
              <w:t xml:space="preserve"> </w:t>
            </w:r>
            <w:r w:rsidRPr="00DB23A7">
              <w:rPr>
                <w:rStyle w:val="Hyperlink"/>
              </w:rPr>
              <w:t>Scope en overwegingen</w:t>
            </w:r>
            <w:r>
              <w:rPr>
                <w:webHidden/>
              </w:rPr>
              <w:tab/>
            </w:r>
            <w:r>
              <w:rPr>
                <w:webHidden/>
              </w:rPr>
              <w:fldChar w:fldCharType="begin"/>
            </w:r>
            <w:r>
              <w:rPr>
                <w:webHidden/>
              </w:rPr>
              <w:instrText xml:space="preserve"> PAGEREF _Toc191561599 \h </w:instrText>
            </w:r>
            <w:r>
              <w:rPr>
                <w:webHidden/>
              </w:rPr>
            </w:r>
            <w:r>
              <w:rPr>
                <w:webHidden/>
              </w:rPr>
              <w:fldChar w:fldCharType="separate"/>
            </w:r>
            <w:r w:rsidR="00175EA3">
              <w:rPr>
                <w:webHidden/>
              </w:rPr>
              <w:t>9</w:t>
            </w:r>
            <w:r>
              <w:rPr>
                <w:webHidden/>
              </w:rPr>
              <w:fldChar w:fldCharType="end"/>
            </w:r>
          </w:hyperlink>
        </w:p>
        <w:p w14:paraId="04216482" w14:textId="2C9AECB1"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00" w:history="1">
            <w:r w:rsidRPr="00DB23A7">
              <w:rPr>
                <w:rStyle w:val="Hyperlink"/>
              </w:rPr>
              <w:t>3.</w:t>
            </w:r>
            <w:r>
              <w:rPr>
                <w:rFonts w:asciiTheme="minorHAnsi" w:eastAsiaTheme="minorEastAsia" w:hAnsiTheme="minorHAnsi"/>
                <w:b w:val="0"/>
                <w:kern w:val="2"/>
                <w:sz w:val="24"/>
                <w:szCs w:val="24"/>
                <w:lang w:eastAsia="nl-NL"/>
                <w14:ligatures w14:val="standardContextual"/>
              </w:rPr>
              <w:tab/>
            </w:r>
            <w:r w:rsidRPr="00DB23A7">
              <w:rPr>
                <w:rStyle w:val="Hyperlink"/>
              </w:rPr>
              <w:t>Methode van onderzoek</w:t>
            </w:r>
            <w:r>
              <w:rPr>
                <w:webHidden/>
              </w:rPr>
              <w:tab/>
            </w:r>
            <w:r>
              <w:rPr>
                <w:webHidden/>
              </w:rPr>
              <w:fldChar w:fldCharType="begin"/>
            </w:r>
            <w:r>
              <w:rPr>
                <w:webHidden/>
              </w:rPr>
              <w:instrText xml:space="preserve"> PAGEREF _Toc191561600 \h </w:instrText>
            </w:r>
            <w:r>
              <w:rPr>
                <w:webHidden/>
              </w:rPr>
            </w:r>
            <w:r>
              <w:rPr>
                <w:webHidden/>
              </w:rPr>
              <w:fldChar w:fldCharType="separate"/>
            </w:r>
            <w:r w:rsidR="00175EA3">
              <w:rPr>
                <w:webHidden/>
              </w:rPr>
              <w:t>11</w:t>
            </w:r>
            <w:r>
              <w:rPr>
                <w:webHidden/>
              </w:rPr>
              <w:fldChar w:fldCharType="end"/>
            </w:r>
          </w:hyperlink>
        </w:p>
        <w:p w14:paraId="101979B7" w14:textId="473DC841"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Pr="00DB23A7">
              <w:rPr>
                <w:rStyle w:val="Hyperlink"/>
              </w:rPr>
              <w:t>3.1</w:t>
            </w:r>
            <w:r>
              <w:rPr>
                <w:rStyle w:val="Hyperlink"/>
              </w:rPr>
              <w:t xml:space="preserve"> </w:t>
            </w:r>
            <w:r w:rsidRPr="00DB23A7">
              <w:rPr>
                <w:rStyle w:val="Hyperlink"/>
              </w:rPr>
              <w:t>Kwantitatieve analyse participatie</w:t>
            </w:r>
            <w:r>
              <w:rPr>
                <w:webHidden/>
              </w:rPr>
              <w:tab/>
            </w:r>
            <w:r>
              <w:rPr>
                <w:webHidden/>
              </w:rPr>
              <w:fldChar w:fldCharType="begin"/>
            </w:r>
            <w:r>
              <w:rPr>
                <w:webHidden/>
              </w:rPr>
              <w:instrText xml:space="preserve"> PAGEREF _Toc191561601 \h </w:instrText>
            </w:r>
            <w:r>
              <w:rPr>
                <w:webHidden/>
              </w:rPr>
            </w:r>
            <w:r>
              <w:rPr>
                <w:webHidden/>
              </w:rPr>
              <w:fldChar w:fldCharType="separate"/>
            </w:r>
            <w:r w:rsidR="00175EA3">
              <w:rPr>
                <w:webHidden/>
              </w:rPr>
              <w:t>11</w:t>
            </w:r>
            <w:r>
              <w:rPr>
                <w:webHidden/>
              </w:rPr>
              <w:fldChar w:fldCharType="end"/>
            </w:r>
          </w:hyperlink>
        </w:p>
        <w:p w14:paraId="3C5F1495" w14:textId="11B60D81"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Pr="00DB23A7">
              <w:rPr>
                <w:rStyle w:val="Hyperlink"/>
              </w:rPr>
              <w:t>3.2</w:t>
            </w:r>
            <w:r>
              <w:rPr>
                <w:rStyle w:val="Hyperlink"/>
              </w:rPr>
              <w:t xml:space="preserve"> </w:t>
            </w:r>
            <w:r w:rsidRPr="00DB23A7">
              <w:rPr>
                <w:rStyle w:val="Hyperlink"/>
              </w:rPr>
              <w:t>Interviews</w:t>
            </w:r>
            <w:r>
              <w:rPr>
                <w:webHidden/>
              </w:rPr>
              <w:tab/>
            </w:r>
            <w:r>
              <w:rPr>
                <w:webHidden/>
              </w:rPr>
              <w:fldChar w:fldCharType="begin"/>
            </w:r>
            <w:r>
              <w:rPr>
                <w:webHidden/>
              </w:rPr>
              <w:instrText xml:space="preserve"> PAGEREF _Toc191561602 \h </w:instrText>
            </w:r>
            <w:r>
              <w:rPr>
                <w:webHidden/>
              </w:rPr>
            </w:r>
            <w:r>
              <w:rPr>
                <w:webHidden/>
              </w:rPr>
              <w:fldChar w:fldCharType="separate"/>
            </w:r>
            <w:r w:rsidR="00175EA3">
              <w:rPr>
                <w:webHidden/>
              </w:rPr>
              <w:t>12</w:t>
            </w:r>
            <w:r>
              <w:rPr>
                <w:webHidden/>
              </w:rPr>
              <w:fldChar w:fldCharType="end"/>
            </w:r>
          </w:hyperlink>
        </w:p>
        <w:p w14:paraId="26A56D53" w14:textId="3AEBA777"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03" w:history="1">
            <w:r w:rsidRPr="00DB23A7">
              <w:rPr>
                <w:rStyle w:val="Hyperlink"/>
                <w:bCs/>
              </w:rPr>
              <w:t>4.</w:t>
            </w:r>
            <w:r>
              <w:rPr>
                <w:rFonts w:asciiTheme="minorHAnsi" w:eastAsiaTheme="minorEastAsia" w:hAnsiTheme="minorHAnsi"/>
                <w:b w:val="0"/>
                <w:kern w:val="2"/>
                <w:sz w:val="24"/>
                <w:szCs w:val="24"/>
                <w:lang w:eastAsia="nl-NL"/>
                <w14:ligatures w14:val="standardContextual"/>
              </w:rPr>
              <w:tab/>
            </w:r>
            <w:r w:rsidRPr="00DB23A7">
              <w:rPr>
                <w:rStyle w:val="Hyperlink"/>
              </w:rPr>
              <w:t>Onderzoeksvraag 1: Hoe zijn Nederlandse belanghebbenden ten opzichte van andere landen vertegenwoordigd in internationale standaardisatie-organisaties?</w:t>
            </w:r>
            <w:r>
              <w:rPr>
                <w:webHidden/>
              </w:rPr>
              <w:tab/>
            </w:r>
            <w:r>
              <w:rPr>
                <w:webHidden/>
              </w:rPr>
              <w:fldChar w:fldCharType="begin"/>
            </w:r>
            <w:r>
              <w:rPr>
                <w:webHidden/>
              </w:rPr>
              <w:instrText xml:space="preserve"> PAGEREF _Toc191561603 \h </w:instrText>
            </w:r>
            <w:r>
              <w:rPr>
                <w:webHidden/>
              </w:rPr>
            </w:r>
            <w:r>
              <w:rPr>
                <w:webHidden/>
              </w:rPr>
              <w:fldChar w:fldCharType="separate"/>
            </w:r>
            <w:r w:rsidR="00175EA3">
              <w:rPr>
                <w:webHidden/>
              </w:rPr>
              <w:t>13</w:t>
            </w:r>
            <w:r>
              <w:rPr>
                <w:webHidden/>
              </w:rPr>
              <w:fldChar w:fldCharType="end"/>
            </w:r>
          </w:hyperlink>
        </w:p>
        <w:p w14:paraId="335FD0C9" w14:textId="59A2B4A8"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04" w:history="1">
            <w:r w:rsidRPr="00DB23A7">
              <w:rPr>
                <w:rStyle w:val="Hyperlink"/>
              </w:rPr>
              <w:t>4.1</w:t>
            </w:r>
            <w:r>
              <w:rPr>
                <w:rStyle w:val="Hyperlink"/>
              </w:rPr>
              <w:t xml:space="preserve"> </w:t>
            </w:r>
            <w:r w:rsidRPr="00DB23A7">
              <w:rPr>
                <w:rStyle w:val="Hyperlink"/>
              </w:rPr>
              <w:t>Beschrijving en terminologie van verzamelde gegevens</w:t>
            </w:r>
            <w:r>
              <w:rPr>
                <w:webHidden/>
              </w:rPr>
              <w:tab/>
            </w:r>
            <w:r>
              <w:rPr>
                <w:webHidden/>
              </w:rPr>
              <w:fldChar w:fldCharType="begin"/>
            </w:r>
            <w:r>
              <w:rPr>
                <w:webHidden/>
              </w:rPr>
              <w:instrText xml:space="preserve"> PAGEREF _Toc191561604 \h </w:instrText>
            </w:r>
            <w:r>
              <w:rPr>
                <w:webHidden/>
              </w:rPr>
            </w:r>
            <w:r>
              <w:rPr>
                <w:webHidden/>
              </w:rPr>
              <w:fldChar w:fldCharType="separate"/>
            </w:r>
            <w:r w:rsidR="00175EA3">
              <w:rPr>
                <w:webHidden/>
              </w:rPr>
              <w:t>13</w:t>
            </w:r>
            <w:r>
              <w:rPr>
                <w:webHidden/>
              </w:rPr>
              <w:fldChar w:fldCharType="end"/>
            </w:r>
          </w:hyperlink>
        </w:p>
        <w:p w14:paraId="7DD97B5E" w14:textId="6C909020"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Pr="00DB23A7">
              <w:rPr>
                <w:rStyle w:val="Hyperlink"/>
              </w:rPr>
              <w:t>4.2</w:t>
            </w:r>
            <w:r>
              <w:rPr>
                <w:rStyle w:val="Hyperlink"/>
              </w:rPr>
              <w:t xml:space="preserve"> </w:t>
            </w:r>
            <w:r w:rsidRPr="00DB23A7">
              <w:rPr>
                <w:rStyle w:val="Hyperlink"/>
              </w:rPr>
              <w:t>Nederlandse participatie per organisatietype</w:t>
            </w:r>
            <w:r>
              <w:rPr>
                <w:webHidden/>
              </w:rPr>
              <w:tab/>
            </w:r>
            <w:r>
              <w:rPr>
                <w:webHidden/>
              </w:rPr>
              <w:fldChar w:fldCharType="begin"/>
            </w:r>
            <w:r>
              <w:rPr>
                <w:webHidden/>
              </w:rPr>
              <w:instrText xml:space="preserve"> PAGEREF _Toc191561605 \h </w:instrText>
            </w:r>
            <w:r>
              <w:rPr>
                <w:webHidden/>
              </w:rPr>
            </w:r>
            <w:r>
              <w:rPr>
                <w:webHidden/>
              </w:rPr>
              <w:fldChar w:fldCharType="separate"/>
            </w:r>
            <w:r w:rsidR="00175EA3">
              <w:rPr>
                <w:webHidden/>
              </w:rPr>
              <w:t>15</w:t>
            </w:r>
            <w:r>
              <w:rPr>
                <w:webHidden/>
              </w:rPr>
              <w:fldChar w:fldCharType="end"/>
            </w:r>
          </w:hyperlink>
        </w:p>
        <w:p w14:paraId="1B5EC8E0" w14:textId="78A85306" w:rsidR="00DB3810" w:rsidRDefault="00DB3810" w:rsidP="00DB3810">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Pr="00DB23A7">
              <w:rPr>
                <w:rStyle w:val="Hyperlink"/>
              </w:rPr>
              <w:t>4.3</w:t>
            </w:r>
            <w:r>
              <w:rPr>
                <w:rStyle w:val="Hyperlink"/>
              </w:rPr>
              <w:t xml:space="preserve"> </w:t>
            </w:r>
            <w:r w:rsidRPr="00DB23A7">
              <w:rPr>
                <w:rStyle w:val="Hyperlink"/>
              </w:rPr>
              <w:t>Trends in Nederlandse vertegenwoordiging</w:t>
            </w:r>
            <w:r>
              <w:rPr>
                <w:webHidden/>
              </w:rPr>
              <w:tab/>
            </w:r>
            <w:r>
              <w:rPr>
                <w:webHidden/>
              </w:rPr>
              <w:fldChar w:fldCharType="begin"/>
            </w:r>
            <w:r>
              <w:rPr>
                <w:webHidden/>
              </w:rPr>
              <w:instrText xml:space="preserve"> PAGEREF _Toc191561606 \h </w:instrText>
            </w:r>
            <w:r>
              <w:rPr>
                <w:webHidden/>
              </w:rPr>
            </w:r>
            <w:r>
              <w:rPr>
                <w:webHidden/>
              </w:rPr>
              <w:fldChar w:fldCharType="separate"/>
            </w:r>
            <w:r w:rsidR="00175EA3">
              <w:rPr>
                <w:webHidden/>
              </w:rPr>
              <w:t>16</w:t>
            </w:r>
            <w:r>
              <w:rPr>
                <w:webHidden/>
              </w:rPr>
              <w:fldChar w:fldCharType="end"/>
            </w:r>
          </w:hyperlink>
        </w:p>
        <w:p w14:paraId="1E4CF971" w14:textId="6C663533"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07" w:history="1">
            <w:r w:rsidRPr="00DB23A7">
              <w:rPr>
                <w:rStyle w:val="Hyperlink"/>
              </w:rPr>
              <w:t>4.4 Nederlandse vertegenwoordiging in formele rollen</w:t>
            </w:r>
            <w:r>
              <w:rPr>
                <w:webHidden/>
              </w:rPr>
              <w:tab/>
            </w:r>
            <w:r>
              <w:rPr>
                <w:webHidden/>
              </w:rPr>
              <w:fldChar w:fldCharType="begin"/>
            </w:r>
            <w:r>
              <w:rPr>
                <w:webHidden/>
              </w:rPr>
              <w:instrText xml:space="preserve"> PAGEREF _Toc191561607 \h </w:instrText>
            </w:r>
            <w:r>
              <w:rPr>
                <w:webHidden/>
              </w:rPr>
            </w:r>
            <w:r>
              <w:rPr>
                <w:webHidden/>
              </w:rPr>
              <w:fldChar w:fldCharType="separate"/>
            </w:r>
            <w:r w:rsidR="00175EA3">
              <w:rPr>
                <w:webHidden/>
              </w:rPr>
              <w:t>18</w:t>
            </w:r>
            <w:r>
              <w:rPr>
                <w:webHidden/>
              </w:rPr>
              <w:fldChar w:fldCharType="end"/>
            </w:r>
          </w:hyperlink>
        </w:p>
        <w:p w14:paraId="0A0A2325" w14:textId="1CEB597F"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08" w:history="1">
            <w:r w:rsidRPr="00DB23A7">
              <w:rPr>
                <w:rStyle w:val="Hyperlink"/>
              </w:rPr>
              <w:t>4.5 Het ontstane beeld na analyse van de data</w:t>
            </w:r>
            <w:r>
              <w:rPr>
                <w:webHidden/>
              </w:rPr>
              <w:tab/>
            </w:r>
            <w:r>
              <w:rPr>
                <w:webHidden/>
              </w:rPr>
              <w:fldChar w:fldCharType="begin"/>
            </w:r>
            <w:r>
              <w:rPr>
                <w:webHidden/>
              </w:rPr>
              <w:instrText xml:space="preserve"> PAGEREF _Toc191561608 \h </w:instrText>
            </w:r>
            <w:r>
              <w:rPr>
                <w:webHidden/>
              </w:rPr>
            </w:r>
            <w:r>
              <w:rPr>
                <w:webHidden/>
              </w:rPr>
              <w:fldChar w:fldCharType="separate"/>
            </w:r>
            <w:r w:rsidR="00175EA3">
              <w:rPr>
                <w:webHidden/>
              </w:rPr>
              <w:t>22</w:t>
            </w:r>
            <w:r>
              <w:rPr>
                <w:webHidden/>
              </w:rPr>
              <w:fldChar w:fldCharType="end"/>
            </w:r>
          </w:hyperlink>
        </w:p>
        <w:p w14:paraId="41F2F3AB" w14:textId="08B17FCA"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09" w:history="1">
            <w:r w:rsidRPr="00DB23A7">
              <w:rPr>
                <w:rStyle w:val="Hyperlink"/>
                <w:bCs/>
              </w:rPr>
              <w:t>5.</w:t>
            </w:r>
            <w:r>
              <w:rPr>
                <w:rFonts w:asciiTheme="minorHAnsi" w:eastAsiaTheme="minorEastAsia" w:hAnsiTheme="minorHAnsi"/>
                <w:b w:val="0"/>
                <w:kern w:val="2"/>
                <w:sz w:val="24"/>
                <w:szCs w:val="24"/>
                <w:lang w:eastAsia="nl-NL"/>
                <w14:ligatures w14:val="standardContextual"/>
              </w:rPr>
              <w:tab/>
            </w:r>
            <w:r w:rsidRPr="00DB23A7">
              <w:rPr>
                <w:rStyle w:val="Hyperlink"/>
              </w:rPr>
              <w:t>Onderzoeksvraag 2:  Wat drijft de betrokkenheid van de verschillende Nederlandse organisaties?</w:t>
            </w:r>
            <w:r>
              <w:rPr>
                <w:webHidden/>
              </w:rPr>
              <w:tab/>
            </w:r>
            <w:r>
              <w:rPr>
                <w:webHidden/>
              </w:rPr>
              <w:fldChar w:fldCharType="begin"/>
            </w:r>
            <w:r>
              <w:rPr>
                <w:webHidden/>
              </w:rPr>
              <w:instrText xml:space="preserve"> PAGEREF _Toc191561609 \h </w:instrText>
            </w:r>
            <w:r>
              <w:rPr>
                <w:webHidden/>
              </w:rPr>
            </w:r>
            <w:r>
              <w:rPr>
                <w:webHidden/>
              </w:rPr>
              <w:fldChar w:fldCharType="separate"/>
            </w:r>
            <w:r w:rsidR="00175EA3">
              <w:rPr>
                <w:webHidden/>
              </w:rPr>
              <w:t>24</w:t>
            </w:r>
            <w:r>
              <w:rPr>
                <w:webHidden/>
              </w:rPr>
              <w:fldChar w:fldCharType="end"/>
            </w:r>
          </w:hyperlink>
        </w:p>
        <w:p w14:paraId="207ACDED" w14:textId="7749D4A8"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0" w:history="1">
            <w:r w:rsidRPr="00DB23A7">
              <w:rPr>
                <w:rStyle w:val="Hyperlink"/>
              </w:rPr>
              <w:t>5.1 Motivatie voor deelname</w:t>
            </w:r>
            <w:r>
              <w:rPr>
                <w:webHidden/>
              </w:rPr>
              <w:tab/>
            </w:r>
            <w:r>
              <w:rPr>
                <w:webHidden/>
              </w:rPr>
              <w:fldChar w:fldCharType="begin"/>
            </w:r>
            <w:r>
              <w:rPr>
                <w:webHidden/>
              </w:rPr>
              <w:instrText xml:space="preserve"> PAGEREF _Toc191561610 \h </w:instrText>
            </w:r>
            <w:r>
              <w:rPr>
                <w:webHidden/>
              </w:rPr>
            </w:r>
            <w:r>
              <w:rPr>
                <w:webHidden/>
              </w:rPr>
              <w:fldChar w:fldCharType="separate"/>
            </w:r>
            <w:r w:rsidR="00175EA3">
              <w:rPr>
                <w:webHidden/>
              </w:rPr>
              <w:t>24</w:t>
            </w:r>
            <w:r>
              <w:rPr>
                <w:webHidden/>
              </w:rPr>
              <w:fldChar w:fldCharType="end"/>
            </w:r>
          </w:hyperlink>
        </w:p>
        <w:p w14:paraId="223AB8AB" w14:textId="7515AAE5"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1" w:history="1">
            <w:r w:rsidRPr="00DB23A7">
              <w:rPr>
                <w:rStyle w:val="Hyperlink"/>
              </w:rPr>
              <w:t>5.2 Deelname en betrokkenheid in de toekomst</w:t>
            </w:r>
            <w:r>
              <w:rPr>
                <w:webHidden/>
              </w:rPr>
              <w:tab/>
            </w:r>
            <w:r>
              <w:rPr>
                <w:webHidden/>
              </w:rPr>
              <w:fldChar w:fldCharType="begin"/>
            </w:r>
            <w:r>
              <w:rPr>
                <w:webHidden/>
              </w:rPr>
              <w:instrText xml:space="preserve"> PAGEREF _Toc191561611 \h </w:instrText>
            </w:r>
            <w:r>
              <w:rPr>
                <w:webHidden/>
              </w:rPr>
            </w:r>
            <w:r>
              <w:rPr>
                <w:webHidden/>
              </w:rPr>
              <w:fldChar w:fldCharType="separate"/>
            </w:r>
            <w:r w:rsidR="00175EA3">
              <w:rPr>
                <w:webHidden/>
              </w:rPr>
              <w:t>26</w:t>
            </w:r>
            <w:r>
              <w:rPr>
                <w:webHidden/>
              </w:rPr>
              <w:fldChar w:fldCharType="end"/>
            </w:r>
          </w:hyperlink>
        </w:p>
        <w:p w14:paraId="41CB3B1B" w14:textId="0DBCE287"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2" w:history="1">
            <w:r w:rsidRPr="00DB23A7">
              <w:rPr>
                <w:rStyle w:val="Hyperlink"/>
              </w:rPr>
              <w:t>5.3 Het ontstane beeld na analyse van de interviews met betrekking tot de betrokkenheid</w:t>
            </w:r>
            <w:r>
              <w:rPr>
                <w:webHidden/>
              </w:rPr>
              <w:tab/>
            </w:r>
          </w:hyperlink>
        </w:p>
        <w:p w14:paraId="2CA7637C" w14:textId="41449921"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13" w:history="1">
            <w:r w:rsidRPr="00DB23A7">
              <w:rPr>
                <w:rStyle w:val="Hyperlink"/>
              </w:rPr>
              <w:t>6.</w:t>
            </w:r>
            <w:r>
              <w:rPr>
                <w:rFonts w:asciiTheme="minorHAnsi" w:eastAsiaTheme="minorEastAsia" w:hAnsiTheme="minorHAnsi"/>
                <w:b w:val="0"/>
                <w:kern w:val="2"/>
                <w:sz w:val="24"/>
                <w:szCs w:val="24"/>
                <w:lang w:eastAsia="nl-NL"/>
                <w14:ligatures w14:val="standardContextual"/>
              </w:rPr>
              <w:tab/>
            </w:r>
            <w:r w:rsidRPr="00DB23A7">
              <w:rPr>
                <w:rStyle w:val="Hyperlink"/>
              </w:rPr>
              <w:t xml:space="preserve">Onderzoeksvraag 3: Indien gewenst, wat kan de overheid doen om de Nederlandse deelname in belangrijke Europese en internationale standaardisatieprocessen te vergroten of beter af te stemmen? </w:t>
            </w:r>
            <w:r>
              <w:rPr>
                <w:webHidden/>
              </w:rPr>
              <w:tab/>
            </w:r>
            <w:r>
              <w:rPr>
                <w:webHidden/>
              </w:rPr>
              <w:fldChar w:fldCharType="begin"/>
            </w:r>
            <w:r>
              <w:rPr>
                <w:webHidden/>
              </w:rPr>
              <w:instrText xml:space="preserve"> PAGEREF _Toc191561613 \h </w:instrText>
            </w:r>
            <w:r>
              <w:rPr>
                <w:webHidden/>
              </w:rPr>
            </w:r>
            <w:r>
              <w:rPr>
                <w:webHidden/>
              </w:rPr>
              <w:fldChar w:fldCharType="separate"/>
            </w:r>
            <w:r w:rsidR="00175EA3">
              <w:rPr>
                <w:webHidden/>
              </w:rPr>
              <w:t>28</w:t>
            </w:r>
            <w:r>
              <w:rPr>
                <w:webHidden/>
              </w:rPr>
              <w:fldChar w:fldCharType="end"/>
            </w:r>
          </w:hyperlink>
        </w:p>
        <w:p w14:paraId="2CA05C5F" w14:textId="1F4E99EC"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4" w:history="1">
            <w:r w:rsidRPr="00DB23A7">
              <w:rPr>
                <w:rStyle w:val="Hyperlink"/>
              </w:rPr>
              <w:t>6.1 Huidige activiteiten</w:t>
            </w:r>
            <w:r>
              <w:rPr>
                <w:webHidden/>
              </w:rPr>
              <w:tab/>
            </w:r>
            <w:r>
              <w:rPr>
                <w:webHidden/>
              </w:rPr>
              <w:fldChar w:fldCharType="begin"/>
            </w:r>
            <w:r>
              <w:rPr>
                <w:webHidden/>
              </w:rPr>
              <w:instrText xml:space="preserve"> PAGEREF _Toc191561614 \h </w:instrText>
            </w:r>
            <w:r>
              <w:rPr>
                <w:webHidden/>
              </w:rPr>
            </w:r>
            <w:r>
              <w:rPr>
                <w:webHidden/>
              </w:rPr>
              <w:fldChar w:fldCharType="separate"/>
            </w:r>
            <w:r w:rsidR="00175EA3">
              <w:rPr>
                <w:webHidden/>
              </w:rPr>
              <w:t>28</w:t>
            </w:r>
            <w:r>
              <w:rPr>
                <w:webHidden/>
              </w:rPr>
              <w:fldChar w:fldCharType="end"/>
            </w:r>
          </w:hyperlink>
        </w:p>
        <w:p w14:paraId="1F047790" w14:textId="649ECA8A"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5" w:history="1">
            <w:r w:rsidRPr="00DB23A7">
              <w:rPr>
                <w:rStyle w:val="Hyperlink"/>
              </w:rPr>
              <w:t>6.2 Informatie opgehaald uit de interviews</w:t>
            </w:r>
            <w:r>
              <w:rPr>
                <w:webHidden/>
              </w:rPr>
              <w:tab/>
            </w:r>
            <w:r>
              <w:rPr>
                <w:webHidden/>
              </w:rPr>
              <w:fldChar w:fldCharType="begin"/>
            </w:r>
            <w:r>
              <w:rPr>
                <w:webHidden/>
              </w:rPr>
              <w:instrText xml:space="preserve"> PAGEREF _Toc191561615 \h </w:instrText>
            </w:r>
            <w:r>
              <w:rPr>
                <w:webHidden/>
              </w:rPr>
            </w:r>
            <w:r>
              <w:rPr>
                <w:webHidden/>
              </w:rPr>
              <w:fldChar w:fldCharType="separate"/>
            </w:r>
            <w:r w:rsidR="00175EA3">
              <w:rPr>
                <w:webHidden/>
              </w:rPr>
              <w:t>29</w:t>
            </w:r>
            <w:r>
              <w:rPr>
                <w:webHidden/>
              </w:rPr>
              <w:fldChar w:fldCharType="end"/>
            </w:r>
          </w:hyperlink>
        </w:p>
        <w:p w14:paraId="0025C749" w14:textId="66F010CF" w:rsidR="00DB3810" w:rsidRP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6" w:history="1">
            <w:r w:rsidRPr="00DB23A7">
              <w:rPr>
                <w:rStyle w:val="Hyperlink"/>
              </w:rPr>
              <w:t>6.3 Beeld dat naar voren is gekomen uit de interviews om deelname aan belangrijke Europese en internationale standaardisatieprocessen te vergroten.</w:t>
            </w:r>
            <w:r>
              <w:rPr>
                <w:webHidden/>
              </w:rPr>
              <w:tab/>
            </w:r>
            <w:r>
              <w:rPr>
                <w:webHidden/>
              </w:rPr>
              <w:fldChar w:fldCharType="begin"/>
            </w:r>
            <w:r>
              <w:rPr>
                <w:webHidden/>
              </w:rPr>
              <w:instrText xml:space="preserve"> PAGEREF _Toc191561616 \h </w:instrText>
            </w:r>
            <w:r>
              <w:rPr>
                <w:webHidden/>
              </w:rPr>
            </w:r>
            <w:r>
              <w:rPr>
                <w:webHidden/>
              </w:rPr>
              <w:fldChar w:fldCharType="separate"/>
            </w:r>
            <w:r w:rsidR="00175EA3">
              <w:rPr>
                <w:webHidden/>
              </w:rPr>
              <w:t>31</w:t>
            </w:r>
            <w:r>
              <w:rPr>
                <w:webHidden/>
              </w:rPr>
              <w:fldChar w:fldCharType="end"/>
            </w:r>
          </w:hyperlink>
        </w:p>
        <w:p w14:paraId="445AFA29" w14:textId="0066EAA1"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18" w:history="1">
            <w:r w:rsidRPr="00DB23A7">
              <w:rPr>
                <w:rStyle w:val="Hyperlink"/>
              </w:rPr>
              <w:t>7</w:t>
            </w:r>
            <w:r>
              <w:rPr>
                <w:rFonts w:asciiTheme="minorHAnsi" w:eastAsiaTheme="minorEastAsia" w:hAnsiTheme="minorHAnsi"/>
                <w:b w:val="0"/>
                <w:kern w:val="2"/>
                <w:sz w:val="24"/>
                <w:szCs w:val="24"/>
                <w:lang w:eastAsia="nl-NL"/>
                <w14:ligatures w14:val="standardContextual"/>
              </w:rPr>
              <w:tab/>
            </w:r>
            <w:r w:rsidRPr="00DB23A7">
              <w:rPr>
                <w:rStyle w:val="Hyperlink"/>
              </w:rPr>
              <w:t>Eindconclusies en aanbevelingen</w:t>
            </w:r>
            <w:r>
              <w:rPr>
                <w:webHidden/>
              </w:rPr>
              <w:tab/>
            </w:r>
            <w:r>
              <w:rPr>
                <w:webHidden/>
              </w:rPr>
              <w:fldChar w:fldCharType="begin"/>
            </w:r>
            <w:r>
              <w:rPr>
                <w:webHidden/>
              </w:rPr>
              <w:instrText xml:space="preserve"> PAGEREF _Toc191561618 \h </w:instrText>
            </w:r>
            <w:r>
              <w:rPr>
                <w:webHidden/>
              </w:rPr>
            </w:r>
            <w:r>
              <w:rPr>
                <w:webHidden/>
              </w:rPr>
              <w:fldChar w:fldCharType="separate"/>
            </w:r>
            <w:r w:rsidR="00175EA3">
              <w:rPr>
                <w:webHidden/>
              </w:rPr>
              <w:t>35</w:t>
            </w:r>
            <w:r>
              <w:rPr>
                <w:webHidden/>
              </w:rPr>
              <w:fldChar w:fldCharType="end"/>
            </w:r>
          </w:hyperlink>
        </w:p>
        <w:p w14:paraId="713BCB0A" w14:textId="50E7313B"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19" w:history="1">
            <w:r w:rsidRPr="00DB23A7">
              <w:rPr>
                <w:rStyle w:val="Hyperlink"/>
              </w:rPr>
              <w:t>7.1 Eindconclusies bij dit onderzoek   </w:t>
            </w:r>
            <w:r>
              <w:rPr>
                <w:webHidden/>
              </w:rPr>
              <w:tab/>
            </w:r>
            <w:r>
              <w:rPr>
                <w:webHidden/>
              </w:rPr>
              <w:fldChar w:fldCharType="begin"/>
            </w:r>
            <w:r>
              <w:rPr>
                <w:webHidden/>
              </w:rPr>
              <w:instrText xml:space="preserve"> PAGEREF _Toc191561619 \h </w:instrText>
            </w:r>
            <w:r>
              <w:rPr>
                <w:webHidden/>
              </w:rPr>
            </w:r>
            <w:r>
              <w:rPr>
                <w:webHidden/>
              </w:rPr>
              <w:fldChar w:fldCharType="separate"/>
            </w:r>
            <w:r w:rsidR="00175EA3">
              <w:rPr>
                <w:webHidden/>
              </w:rPr>
              <w:t>35</w:t>
            </w:r>
            <w:r>
              <w:rPr>
                <w:webHidden/>
              </w:rPr>
              <w:fldChar w:fldCharType="end"/>
            </w:r>
          </w:hyperlink>
        </w:p>
        <w:p w14:paraId="1DE92630" w14:textId="6E5274B1"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20" w:history="1">
            <w:r w:rsidRPr="00DB23A7">
              <w:rPr>
                <w:rStyle w:val="Hyperlink"/>
              </w:rPr>
              <w:t>7.2 Conclusies in meer detail</w:t>
            </w:r>
            <w:r w:rsidRPr="00DB23A7">
              <w:rPr>
                <w:rStyle w:val="Hyperlink"/>
                <w:rFonts w:ascii="Arial" w:hAnsi="Arial" w:cs="Arial"/>
              </w:rPr>
              <w:t> </w:t>
            </w:r>
            <w:r>
              <w:rPr>
                <w:webHidden/>
              </w:rPr>
              <w:tab/>
            </w:r>
            <w:r>
              <w:rPr>
                <w:webHidden/>
              </w:rPr>
              <w:fldChar w:fldCharType="begin"/>
            </w:r>
            <w:r>
              <w:rPr>
                <w:webHidden/>
              </w:rPr>
              <w:instrText xml:space="preserve"> PAGEREF _Toc191561620 \h </w:instrText>
            </w:r>
            <w:r>
              <w:rPr>
                <w:webHidden/>
              </w:rPr>
            </w:r>
            <w:r>
              <w:rPr>
                <w:webHidden/>
              </w:rPr>
              <w:fldChar w:fldCharType="separate"/>
            </w:r>
            <w:r w:rsidR="00175EA3">
              <w:rPr>
                <w:webHidden/>
              </w:rPr>
              <w:t>35</w:t>
            </w:r>
            <w:r>
              <w:rPr>
                <w:webHidden/>
              </w:rPr>
              <w:fldChar w:fldCharType="end"/>
            </w:r>
          </w:hyperlink>
        </w:p>
        <w:p w14:paraId="146AB41D" w14:textId="5C9F1833"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21" w:history="1">
            <w:r w:rsidRPr="00DB23A7">
              <w:rPr>
                <w:rStyle w:val="Hyperlink"/>
              </w:rPr>
              <w:t>7.3 Aanbevelingen voor de Nederlandse overheid</w:t>
            </w:r>
            <w:r>
              <w:rPr>
                <w:webHidden/>
              </w:rPr>
              <w:tab/>
            </w:r>
            <w:r>
              <w:rPr>
                <w:webHidden/>
              </w:rPr>
              <w:fldChar w:fldCharType="begin"/>
            </w:r>
            <w:r>
              <w:rPr>
                <w:webHidden/>
              </w:rPr>
              <w:instrText xml:space="preserve"> PAGEREF _Toc191561621 \h </w:instrText>
            </w:r>
            <w:r>
              <w:rPr>
                <w:webHidden/>
              </w:rPr>
            </w:r>
            <w:r>
              <w:rPr>
                <w:webHidden/>
              </w:rPr>
              <w:fldChar w:fldCharType="separate"/>
            </w:r>
            <w:r w:rsidR="00175EA3">
              <w:rPr>
                <w:webHidden/>
              </w:rPr>
              <w:t>38</w:t>
            </w:r>
            <w:r>
              <w:rPr>
                <w:webHidden/>
              </w:rPr>
              <w:fldChar w:fldCharType="end"/>
            </w:r>
          </w:hyperlink>
        </w:p>
        <w:p w14:paraId="5C8C8A9C" w14:textId="15ED5744" w:rsidR="00DB3810" w:rsidRDefault="00DB3810" w:rsidP="00DB3810">
          <w:pPr>
            <w:pStyle w:val="Inhopg1"/>
            <w:rPr>
              <w:rFonts w:asciiTheme="minorHAnsi" w:eastAsiaTheme="minorEastAsia" w:hAnsiTheme="minorHAnsi"/>
              <w:b w:val="0"/>
              <w:kern w:val="2"/>
              <w:sz w:val="24"/>
              <w:szCs w:val="24"/>
              <w:lang w:eastAsia="nl-NL"/>
              <w14:ligatures w14:val="standardContextual"/>
            </w:rPr>
          </w:pPr>
          <w:hyperlink w:anchor="_Toc191561622" w:history="1">
            <w:r w:rsidRPr="00DB23A7">
              <w:rPr>
                <w:rStyle w:val="Hyperlink"/>
              </w:rPr>
              <w:t>Bijlagen</w:t>
            </w:r>
            <w:r>
              <w:rPr>
                <w:webHidden/>
              </w:rPr>
              <w:tab/>
            </w:r>
            <w:r>
              <w:rPr>
                <w:webHidden/>
              </w:rPr>
              <w:fldChar w:fldCharType="begin"/>
            </w:r>
            <w:r>
              <w:rPr>
                <w:webHidden/>
              </w:rPr>
              <w:instrText xml:space="preserve"> PAGEREF _Toc191561622 \h </w:instrText>
            </w:r>
            <w:r>
              <w:rPr>
                <w:webHidden/>
              </w:rPr>
            </w:r>
            <w:r>
              <w:rPr>
                <w:webHidden/>
              </w:rPr>
              <w:fldChar w:fldCharType="separate"/>
            </w:r>
            <w:r w:rsidR="00175EA3">
              <w:rPr>
                <w:webHidden/>
              </w:rPr>
              <w:t>41</w:t>
            </w:r>
            <w:r>
              <w:rPr>
                <w:webHidden/>
              </w:rPr>
              <w:fldChar w:fldCharType="end"/>
            </w:r>
          </w:hyperlink>
        </w:p>
        <w:p w14:paraId="16AE66DB" w14:textId="33A2846F"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23" w:history="1">
            <w:r w:rsidRPr="00DB23A7">
              <w:rPr>
                <w:rStyle w:val="Hyperlink"/>
              </w:rPr>
              <w:t>A.</w:t>
            </w:r>
            <w:r w:rsidR="00F6324A">
              <w:rPr>
                <w:rStyle w:val="Hyperlink"/>
              </w:rPr>
              <w:t xml:space="preserve"> </w:t>
            </w:r>
            <w:r w:rsidRPr="00DB23A7">
              <w:rPr>
                <w:rStyle w:val="Hyperlink"/>
              </w:rPr>
              <w:t>SDO’s in scope van het onderzoek</w:t>
            </w:r>
            <w:r>
              <w:rPr>
                <w:webHidden/>
              </w:rPr>
              <w:tab/>
            </w:r>
            <w:r>
              <w:rPr>
                <w:webHidden/>
              </w:rPr>
              <w:fldChar w:fldCharType="begin"/>
            </w:r>
            <w:r>
              <w:rPr>
                <w:webHidden/>
              </w:rPr>
              <w:instrText xml:space="preserve"> PAGEREF _Toc191561623 \h </w:instrText>
            </w:r>
            <w:r>
              <w:rPr>
                <w:webHidden/>
              </w:rPr>
            </w:r>
            <w:r>
              <w:rPr>
                <w:webHidden/>
              </w:rPr>
              <w:fldChar w:fldCharType="separate"/>
            </w:r>
            <w:r w:rsidR="00175EA3">
              <w:rPr>
                <w:webHidden/>
              </w:rPr>
              <w:t>41</w:t>
            </w:r>
            <w:r>
              <w:rPr>
                <w:webHidden/>
              </w:rPr>
              <w:fldChar w:fldCharType="end"/>
            </w:r>
          </w:hyperlink>
        </w:p>
        <w:p w14:paraId="3BAC8D6A" w14:textId="54DD6859" w:rsidR="00DB3810" w:rsidRDefault="00DB3810" w:rsidP="00DB3810">
          <w:pPr>
            <w:pStyle w:val="Inhopg2"/>
            <w:rPr>
              <w:rFonts w:asciiTheme="minorHAnsi" w:eastAsiaTheme="minorEastAsia" w:hAnsiTheme="minorHAnsi"/>
              <w:b w:val="0"/>
              <w:bCs w:val="0"/>
              <w:color w:val="auto"/>
              <w:kern w:val="2"/>
              <w:sz w:val="24"/>
              <w:szCs w:val="24"/>
              <w:lang w:eastAsia="nl-NL"/>
              <w14:ligatures w14:val="standardContextual"/>
            </w:rPr>
          </w:pPr>
          <w:hyperlink w:anchor="_Toc191561624" w:history="1">
            <w:r w:rsidRPr="00DB23A7">
              <w:rPr>
                <w:rStyle w:val="Hyperlink"/>
              </w:rPr>
              <w:t>B. Verantwoording interviews</w:t>
            </w:r>
            <w:r>
              <w:rPr>
                <w:webHidden/>
              </w:rPr>
              <w:tab/>
            </w:r>
            <w:r>
              <w:rPr>
                <w:webHidden/>
              </w:rPr>
              <w:fldChar w:fldCharType="begin"/>
            </w:r>
            <w:r>
              <w:rPr>
                <w:webHidden/>
              </w:rPr>
              <w:instrText xml:space="preserve"> PAGEREF _Toc191561624 \h </w:instrText>
            </w:r>
            <w:r>
              <w:rPr>
                <w:webHidden/>
              </w:rPr>
            </w:r>
            <w:r>
              <w:rPr>
                <w:webHidden/>
              </w:rPr>
              <w:fldChar w:fldCharType="separate"/>
            </w:r>
            <w:r w:rsidR="00175EA3">
              <w:rPr>
                <w:webHidden/>
              </w:rPr>
              <w:t>43</w:t>
            </w:r>
            <w:r>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40CEB702" w14:textId="31A95980" w:rsidR="00313209" w:rsidRPr="000F2167" w:rsidRDefault="00313209" w:rsidP="000F2167">
      <w:pPr>
        <w:pStyle w:val="Kop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47246B35" w14:textId="5424D593" w:rsidR="009136E3" w:rsidRDefault="008F00FF" w:rsidP="008420C2">
      <w:pPr>
        <w:pStyle w:val="Paragraph0"/>
      </w:pPr>
      <w:r>
        <w:t xml:space="preserve">De afgelopen jaren krijgt standaardisatie op Europees niveau steeds meer aandacht. De Europese Unie en Nederland streven naar een grotere mate van digitale strategische autonomie en willen minder afhankelijk zijn van technologieën uit niet-EU-landen. Tegelijkertijd biedt standaardisatie Nederland inhoudelijke voordelen en kansen, zoals het stimuleren van innovatie, het verbeteren van interoperabiliteit, het verhogen van efficiëntie en het waarborgen van kwaliteit. Om die redenen wil Nederland actief bijdragen aan internationale standaardisatie, zodat </w:t>
      </w:r>
      <w:r w:rsidR="62980AC1">
        <w:t>het in</w:t>
      </w:r>
      <w:r>
        <w:t>vloed kan blijven uitoefenen op de ontwikkeling van Europese en wereldwijde normen.</w:t>
      </w:r>
      <w:r w:rsidR="00F82D48">
        <w:t xml:space="preserve"> </w:t>
      </w:r>
    </w:p>
    <w:p w14:paraId="6860E717" w14:textId="1720247C" w:rsidR="00313209" w:rsidRDefault="00313209" w:rsidP="008420C2">
      <w:pPr>
        <w:pStyle w:val="Paragraph0"/>
      </w:pP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w:t>
      </w:r>
      <w:r w:rsidR="006F67AB">
        <w:t xml:space="preserve">Nederlandse </w:t>
      </w:r>
      <w:r w:rsidRPr="1E357041">
        <w:t xml:space="preserve">overheid de verdediging van Nederlandse publieke en private belangen in Europese en </w:t>
      </w:r>
      <w:r w:rsidR="00872CB6">
        <w:t>mondiale</w:t>
      </w:r>
      <w:r w:rsidRPr="1E357041">
        <w:t xml:space="preserve"> ICT-standaardisatie kan versterken en stimuleren.</w:t>
      </w:r>
    </w:p>
    <w:p w14:paraId="6E770E35" w14:textId="166E254B" w:rsidR="00313209" w:rsidRPr="003D44ED" w:rsidRDefault="58637B4F" w:rsidP="008420C2">
      <w:pPr>
        <w:pStyle w:val="Note"/>
      </w:pPr>
      <w:r>
        <w:t xml:space="preserve">Notabene: </w:t>
      </w:r>
      <w:r w:rsidR="00313209">
        <w:t xml:space="preserve">‘Standaardisatie’ verwijst naar het proces van het ontwikkelen en implementeren van standaarden. Dit kan 1) een formeel </w:t>
      </w:r>
      <w:r w:rsidR="00590C91">
        <w:t>ontwikkel</w:t>
      </w:r>
      <w:r w:rsidR="00313209">
        <w:t>proces zijn (zoals</w:t>
      </w:r>
      <w:r w:rsidR="00D76AE7">
        <w:t xml:space="preserve"> bij </w:t>
      </w:r>
      <w:r w:rsidR="00313209">
        <w:t>NEN en IE</w:t>
      </w:r>
      <w:r w:rsidR="009F0103">
        <w:t>C</w:t>
      </w:r>
      <w:r w:rsidR="00313209">
        <w:t xml:space="preserve">), 2) een informeel </w:t>
      </w:r>
      <w:r w:rsidR="00D76AE7">
        <w:t>ontwikkel</w:t>
      </w:r>
      <w:r w:rsidR="00313209">
        <w:t xml:space="preserve">proces zijn bij industrieconsortia (zoals </w:t>
      </w:r>
      <w:r w:rsidR="00D76AE7">
        <w:t xml:space="preserve">bij </w:t>
      </w:r>
      <w:r w:rsidR="00313209">
        <w:t>OASIS en W3C) en 3) een intern proces zijn binnen een organisatie. In het Nederlandse taalgebied wordt vaak de term ‘normalisatie’ gebruikt in de context van formele standaarden.</w:t>
      </w:r>
      <w:r w:rsidR="5B84A481">
        <w:t xml:space="preserve"> </w:t>
      </w:r>
      <w:r w:rsidR="0C775EAF">
        <w:t>I</w:t>
      </w:r>
      <w:r w:rsidR="00313209">
        <w:t xml:space="preserve">n dit document </w:t>
      </w:r>
      <w:r w:rsidR="18593E98">
        <w:t xml:space="preserve">wordt </w:t>
      </w:r>
      <w:r w:rsidR="00313209">
        <w:t>de alomvattende term ‘</w:t>
      </w:r>
      <w:r w:rsidR="00313209" w:rsidRPr="02B4724F">
        <w:rPr>
          <w:b/>
          <w:bCs/>
        </w:rPr>
        <w:t>standaardisatie</w:t>
      </w:r>
      <w:r w:rsidR="00313209">
        <w:t>’ gebruikt.</w:t>
      </w:r>
    </w:p>
    <w:p w14:paraId="1B8FFBE2" w14:textId="6C92B66F" w:rsidR="00313209" w:rsidRDefault="00313209" w:rsidP="00B17810">
      <w:pPr>
        <w:pStyle w:val="Kop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p>
    <w:p w14:paraId="7DBED0FC" w14:textId="536DA0E8" w:rsidR="00313209" w:rsidRDefault="00313209" w:rsidP="008420C2">
      <w:pPr>
        <w:pStyle w:val="Paragraph0"/>
      </w:pPr>
      <w:r>
        <w:t>De primaire onderzoeksvragen richten zich 1] op hoe Nederlandse belanghebbenden zijn vertegenwoordigd in internationale standaardisatie-organisaties, 2] op hun drijfveren voor betrokkenheid en 3] wat de overheid kan doen om deelname te vergroten.</w:t>
      </w:r>
    </w:p>
    <w:p w14:paraId="3843CF0A" w14:textId="2AEDF2A9"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proofErr w:type="spellStart"/>
      <w:r w:rsidR="001D3461">
        <w:rPr>
          <w:color w:val="000000" w:themeColor="text1"/>
        </w:rPr>
        <w:t>SDO’s</w:t>
      </w:r>
      <w:proofErr w:type="spellEnd"/>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D26F17">
        <w:t>Verder</w:t>
      </w:r>
      <w:r w:rsidR="00901775">
        <w:t xml:space="preserve"> zijn</w:t>
      </w:r>
      <w:r w:rsidR="00AF3072">
        <w:t xml:space="preserve"> er</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B17810">
      <w:pPr>
        <w:pStyle w:val="Kop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p>
    <w:p w14:paraId="04D2D69E" w14:textId="0DDD3042" w:rsidR="00313209" w:rsidRPr="004058BD" w:rsidRDefault="00313209" w:rsidP="008420C2">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7FA2E201" w:rsidR="00313209" w:rsidRPr="008420C2" w:rsidRDefault="00313209" w:rsidP="008420C2">
      <w:pPr>
        <w:pStyle w:val="RomanNumbering"/>
        <w:rPr>
          <w:bCs w:val="0"/>
        </w:rPr>
      </w:pPr>
      <w:r w:rsidRPr="008420C2">
        <w:rPr>
          <w:b/>
        </w:rPr>
        <w:lastRenderedPageBreak/>
        <w:t xml:space="preserve">Een groeiende deelname aan </w:t>
      </w:r>
      <w:proofErr w:type="spellStart"/>
      <w:r w:rsidR="001D3461" w:rsidRPr="008420C2">
        <w:rPr>
          <w:b/>
        </w:rPr>
        <w:t>SDO’s</w:t>
      </w:r>
      <w:proofErr w:type="spellEnd"/>
      <w:r w:rsidRPr="008420C2">
        <w:rPr>
          <w:b/>
        </w:rPr>
        <w:t xml:space="preserve"> in absolute zin.</w:t>
      </w:r>
      <w:r w:rsidR="00B433D1">
        <w:rPr>
          <w:b/>
        </w:rPr>
        <w:br/>
      </w:r>
      <w:r w:rsidRPr="008420C2">
        <w:rPr>
          <w:bCs w:val="0"/>
        </w:rPr>
        <w:t>Uit de verzamelde gegevens over de periode 2019 -2024 lijkt sprake te zijn van een groeiende deelname, gelet op zowel het aantal individuele deelnames als het aantal Nederlandse organisaties dat deelneemt.</w:t>
      </w:r>
    </w:p>
    <w:p w14:paraId="5C9D81C6" w14:textId="4A306F43" w:rsidR="00313209" w:rsidRPr="008420C2" w:rsidRDefault="00313209" w:rsidP="008420C2">
      <w:pPr>
        <w:pStyle w:val="RomanNumbering"/>
        <w:rPr>
          <w:bCs w:val="0"/>
        </w:rPr>
      </w:pPr>
      <w:r w:rsidRPr="008420C2">
        <w:rPr>
          <w:b/>
        </w:rPr>
        <w:t>Echter, het aandeel van de participatie van Nederlandse belanghebbenden ten opzichte van het mondiale totaal, neemt iets af.</w:t>
      </w:r>
      <w:r w:rsidR="008420C2" w:rsidRPr="008420C2">
        <w:rPr>
          <w:bCs w:val="0"/>
        </w:rPr>
        <w:br/>
      </w:r>
      <w:r w:rsidRPr="008420C2">
        <w:rPr>
          <w:bCs w:val="0"/>
        </w:rPr>
        <w:t>De trend is dat de mondiale participatie toeneemt, de participatie van Nederlandse belanghebbenden blijft in verhouding achter.</w:t>
      </w:r>
    </w:p>
    <w:p w14:paraId="257B20D7" w14:textId="7EDA9D3F" w:rsidR="00313209" w:rsidRPr="008420C2" w:rsidRDefault="00313209" w:rsidP="008420C2">
      <w:pPr>
        <w:pStyle w:val="RomanNumbering"/>
        <w:rPr>
          <w:bCs w:val="0"/>
        </w:rPr>
      </w:pPr>
      <w:r w:rsidRPr="008420C2">
        <w:rPr>
          <w:b/>
        </w:rPr>
        <w:t xml:space="preserve">Een sterke Nederlandse vertegenwoordiging op </w:t>
      </w:r>
      <w:r w:rsidR="006C525D" w:rsidRPr="008420C2">
        <w:rPr>
          <w:b/>
        </w:rPr>
        <w:t>o</w:t>
      </w:r>
      <w:r w:rsidR="006A6943" w:rsidRPr="008420C2">
        <w:rPr>
          <w:b/>
        </w:rPr>
        <w:t>nderwerpen</w:t>
      </w:r>
      <w:r w:rsidRPr="008420C2">
        <w:rPr>
          <w:b/>
        </w:rPr>
        <w:t xml:space="preserve"> waar Nederland een groot (economisch) belang heeft.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ED3D2D0" w14:textId="6073F665" w:rsidR="00313209" w:rsidRDefault="00313209" w:rsidP="008420C2">
      <w:pPr>
        <w:pStyle w:val="RomanNumbering"/>
      </w:pPr>
      <w:r w:rsidRPr="008420C2">
        <w:rPr>
          <w:b/>
        </w:rPr>
        <w:t>Strategische voordelen en vroegtijdige inzichten zijn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r w:rsidR="00C668E0" w:rsidRPr="00F90634">
        <w:t xml:space="preserve">diensten </w:t>
      </w:r>
      <w:r w:rsidR="00C668E0">
        <w:t>en</w:t>
      </w:r>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 </w:t>
      </w:r>
    </w:p>
    <w:p w14:paraId="1C5398FE" w14:textId="0E754348" w:rsidR="00313209" w:rsidRDefault="00313209" w:rsidP="008420C2">
      <w:pPr>
        <w:pStyle w:val="RomanNumbering"/>
      </w:pPr>
      <w:r w:rsidRPr="008420C2">
        <w:rPr>
          <w:b/>
        </w:rPr>
        <w:t>Betrokkenheid lijdt onder gebrek aan kennis, tijd, middelen en capaciteit,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3E697AF3" w:rsidR="00313209" w:rsidRPr="003D44ED" w:rsidRDefault="00313209" w:rsidP="008420C2">
      <w:pPr>
        <w:pStyle w:val="RomanNumbering"/>
      </w:pPr>
      <w:r w:rsidRPr="008420C2">
        <w:rPr>
          <w:b/>
        </w:rPr>
        <w:t>In de toekomst verwachten Nederlandse organisaties geen uitbreiding van hun activiteiten.</w:t>
      </w:r>
      <w:r w:rsidR="008420C2" w:rsidRPr="008420C2">
        <w:rPr>
          <w:rFonts w:ascii="Arial" w:hAnsi="Arial" w:cs="Arial"/>
        </w:rPr>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cyber</w:t>
      </w:r>
      <w:r w:rsidR="001F7633">
        <w:t>security</w:t>
      </w:r>
      <w:r w:rsidRPr="006B589D">
        <w:t xml:space="preserve">,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t>Wat kan de overheid doen om de Nederlandse deelname in belangrijke Europese en internationale standaardisatieprocessen te vergroten of beter af te stemmen?</w:t>
      </w:r>
      <w:r w:rsidR="008420C2">
        <w:br/>
      </w:r>
      <w:r w:rsidRPr="00DA5A94">
        <w:lastRenderedPageBreak/>
        <w:t>Hoe kan de overheid de verdediging van Nederlandse publieke en private belangen in Europese en internationale ICT-standaardisatie versterken?</w:t>
      </w:r>
    </w:p>
    <w:p w14:paraId="62A31B03" w14:textId="62952ECE" w:rsidR="00313209" w:rsidRDefault="00313209" w:rsidP="00B17810">
      <w:pPr>
        <w:pStyle w:val="Stijl3"/>
        <w:ind w:left="-57" w:firstLine="414"/>
      </w:pPr>
      <w:r w:rsidRPr="00DA068C">
        <w:t>Conclusies</w:t>
      </w:r>
    </w:p>
    <w:p w14:paraId="6BB39AF7" w14:textId="65553779"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w:t>
      </w:r>
      <w:r w:rsidR="006B0749">
        <w:t xml:space="preserve">, </w:t>
      </w:r>
      <w:r w:rsidR="006B0749" w:rsidRPr="006B0749">
        <w:t>cybersecurity</w:t>
      </w:r>
      <w:r w:rsidR="0054635A" w:rsidRPr="000022C8">
        <w:t xml:space="preserve"> en AI</w:t>
      </w:r>
      <w:r w:rsidR="00AB5369">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07D95FD5"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w:t>
      </w:r>
      <w:r w:rsidR="009E7020" w:rsidRPr="009E7020">
        <w:t xml:space="preserve">strategische </w:t>
      </w:r>
      <w:r w:rsidR="00F11DBF" w:rsidRPr="009E7020">
        <w:t>autonomie</w:t>
      </w:r>
      <w:r w:rsidR="00F11DBF" w:rsidRPr="009E7020">
        <w:rPr>
          <w:rFonts w:ascii="Arial" w:hAnsi="Arial" w:cs="Arial"/>
        </w:rPr>
        <w:t>.</w:t>
      </w:r>
    </w:p>
    <w:p w14:paraId="56A8A2B2" w14:textId="7C21074E"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w:t>
      </w:r>
      <w:r w:rsidR="00ED144A">
        <w:rPr>
          <w:color w:val="000000" w:themeColor="text1"/>
        </w:rPr>
        <w:t>aan beperkingen onderhevig</w:t>
      </w:r>
      <w:r w:rsidRPr="008D5613">
        <w:rPr>
          <w:color w:val="000000" w:themeColor="text1"/>
        </w:rPr>
        <w:t xml:space="preserve"> zijn, maar </w:t>
      </w:r>
      <w:r w:rsidRPr="00D836E3">
        <w:rPr>
          <w:b/>
          <w:bCs/>
          <w:color w:val="000000" w:themeColor="text1"/>
        </w:rPr>
        <w:t>standaardisatie</w:t>
      </w:r>
      <w:r w:rsidRPr="008D5613">
        <w:rPr>
          <w:color w:val="000000" w:themeColor="text1"/>
        </w:rPr>
        <w:t xml:space="preserve"> </w:t>
      </w:r>
      <w:r w:rsidRPr="00D836E3">
        <w:rPr>
          <w:b/>
          <w:bCs/>
          <w:color w:val="000000" w:themeColor="text1"/>
        </w:rPr>
        <w:t>biedt een</w:t>
      </w:r>
      <w:r w:rsidRPr="008D5613">
        <w:rPr>
          <w:color w:val="000000" w:themeColor="text1"/>
        </w:rPr>
        <w:t xml:space="preserve"> </w:t>
      </w:r>
      <w:r w:rsidRPr="00071D22">
        <w:rPr>
          <w:b/>
          <w:bCs/>
          <w:color w:val="000000" w:themeColor="text1"/>
        </w:rPr>
        <w:t>neutraal en transparant mechanisme</w:t>
      </w:r>
      <w:r w:rsidRPr="008D5613">
        <w:rPr>
          <w:color w:val="000000" w:themeColor="text1"/>
        </w:rPr>
        <w:t xml:space="preserve"> </w:t>
      </w:r>
      <w:r w:rsidR="0041408B">
        <w:rPr>
          <w:color w:val="000000" w:themeColor="text1"/>
        </w:rPr>
        <w:t>waarin dergelijke samenwerking wel mogelijk en toegestaan is</w:t>
      </w:r>
      <w:r w:rsidRPr="008D5613">
        <w:rPr>
          <w:color w:val="000000" w:themeColor="text1"/>
        </w:rPr>
        <w:t xml:space="preserve">. Het helpt zowel het </w:t>
      </w:r>
      <w:r w:rsidR="008957D9">
        <w:rPr>
          <w:color w:val="000000" w:themeColor="text1"/>
        </w:rPr>
        <w:t>mkb</w:t>
      </w:r>
      <w:r w:rsidRPr="008D5613">
        <w:rPr>
          <w:color w:val="000000" w:themeColor="text1"/>
        </w:rPr>
        <w:t xml:space="preserve">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1546C4">
      <w:pPr>
        <w:pStyle w:val="Lijstalinea"/>
        <w:ind w:left="360"/>
        <w:rPr>
          <w:b/>
          <w:bCs/>
        </w:rPr>
      </w:pPr>
      <w:r w:rsidRPr="00DA068C">
        <w:rPr>
          <w:b/>
          <w:bCs/>
        </w:rPr>
        <w:t>Voornaamste aanbevelingen</w:t>
      </w:r>
    </w:p>
    <w:p w14:paraId="227C800E" w14:textId="74EF5303" w:rsidR="00313209" w:rsidRPr="003D44ED" w:rsidRDefault="00313209" w:rsidP="007F68A9">
      <w:pPr>
        <w:pStyle w:val="RomanNumbering"/>
        <w:numPr>
          <w:ilvl w:val="0"/>
          <w:numId w:val="54"/>
        </w:numPr>
        <w:ind w:left="711"/>
      </w:pPr>
      <w:r w:rsidRPr="00707363">
        <w:rPr>
          <w:b/>
        </w:rPr>
        <w:t>Beleidskoers en visie</w:t>
      </w:r>
      <w:r w:rsidR="00B433D1">
        <w:rPr>
          <w:b/>
        </w:rPr>
        <w:br/>
      </w:r>
      <w:r>
        <w:t xml:space="preserve">De overheid dient een </w:t>
      </w:r>
      <w:r w:rsidRPr="00ED44C3">
        <w:t>duidelijke beleidskoers en visie</w:t>
      </w:r>
      <w:r>
        <w:t xml:space="preserve"> op standaardisatie te ontwikkelen, om de Nederlandse belangen te versterken. Het is nodig deze uit te dragen naar organisaties en de Europese Commissie (EC). Hiervoor is nodig:</w:t>
      </w:r>
    </w:p>
    <w:p w14:paraId="1D494E5D" w14:textId="77777777" w:rsidR="00313209" w:rsidRPr="003D44ED" w:rsidRDefault="00313209" w:rsidP="003B6D4F">
      <w:pPr>
        <w:pStyle w:val="Lijstalinea"/>
        <w:numPr>
          <w:ilvl w:val="0"/>
          <w:numId w:val="32"/>
        </w:numPr>
        <w:ind w:left="1071"/>
      </w:pPr>
      <w:r>
        <w:rPr>
          <w:b/>
          <w:bCs/>
        </w:rPr>
        <w:t>Een d</w:t>
      </w:r>
      <w:r w:rsidRPr="00AF16CA">
        <w:rPr>
          <w:b/>
          <w:bCs/>
        </w:rPr>
        <w:t>uidelijk beeld</w:t>
      </w:r>
      <w:r>
        <w:rPr>
          <w:b/>
          <w:bCs/>
        </w:rPr>
        <w:t xml:space="preserve">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r w:rsidRPr="003D44ED">
        <w:t> </w:t>
      </w:r>
    </w:p>
    <w:p w14:paraId="204FFEE2" w14:textId="36387E58" w:rsidR="00313209" w:rsidRPr="003D44ED" w:rsidRDefault="00313209" w:rsidP="003B6D4F">
      <w:pPr>
        <w:pStyle w:val="Lijstalinea"/>
        <w:numPr>
          <w:ilvl w:val="0"/>
          <w:numId w:val="32"/>
        </w:numPr>
        <w:ind w:left="1071"/>
      </w:pPr>
      <w:r w:rsidRPr="003D44ED">
        <w:t xml:space="preserve">Gedegen </w:t>
      </w:r>
      <w:r w:rsidRPr="00AF16CA">
        <w:rPr>
          <w:b/>
          <w:bCs/>
        </w:rPr>
        <w:t>afwegingskaders</w:t>
      </w:r>
      <w:r>
        <w:rPr>
          <w:b/>
          <w:bCs/>
        </w:rPr>
        <w:t xml:space="preserve"> op te stellen</w:t>
      </w:r>
      <w:r w:rsidRPr="003D44ED">
        <w:t xml:space="preserve"> </w:t>
      </w:r>
      <w:r w:rsidR="0000099E" w:rsidRPr="0000099E">
        <w:t>(zoals de Nationale Normalisatie Agenda dat doet)</w:t>
      </w:r>
      <w:r w:rsidR="0000099E">
        <w:t xml:space="preserve"> </w:t>
      </w:r>
      <w:r w:rsidRPr="003D44ED">
        <w:t>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37F1E750" w14:textId="77777777" w:rsidR="00F027D4" w:rsidRDefault="00313209" w:rsidP="003B6D4F">
      <w:pPr>
        <w:pStyle w:val="Lijstalinea"/>
        <w:numPr>
          <w:ilvl w:val="0"/>
          <w:numId w:val="32"/>
        </w:numPr>
        <w:ind w:left="1071"/>
      </w:pPr>
      <w:r w:rsidRPr="00F027D4">
        <w:rPr>
          <w:b/>
          <w:bCs/>
        </w:rPr>
        <w:t xml:space="preserve">Keuzes te maken </w:t>
      </w:r>
      <w:r w:rsidRPr="00F027D4">
        <w:t>over inhoudelijke onderwerpen waar inzet op standaarden nodig is.</w:t>
      </w:r>
    </w:p>
    <w:p w14:paraId="000DF11F" w14:textId="7531308E" w:rsidR="00313209" w:rsidRPr="003D44ED" w:rsidRDefault="00864F0B" w:rsidP="00707363">
      <w:pPr>
        <w:pStyle w:val="Lijstalinea"/>
        <w:numPr>
          <w:ilvl w:val="0"/>
          <w:numId w:val="32"/>
        </w:numPr>
        <w:ind w:left="1071"/>
      </w:pPr>
      <w:r w:rsidRPr="4BA7E89C">
        <w:rPr>
          <w:b/>
          <w:bCs/>
        </w:rPr>
        <w:t>K</w:t>
      </w:r>
      <w:r w:rsidR="00E93C24" w:rsidRPr="4BA7E89C">
        <w:rPr>
          <w:b/>
          <w:bCs/>
        </w:rPr>
        <w:t>ritisch te</w:t>
      </w:r>
      <w:r w:rsidR="00313209" w:rsidRPr="4BA7E89C">
        <w:rPr>
          <w:b/>
          <w:bCs/>
        </w:rPr>
        <w:t xml:space="preserve"> kijk</w:t>
      </w:r>
      <w:r w:rsidR="00E93C24" w:rsidRPr="4BA7E89C">
        <w:rPr>
          <w:b/>
          <w:bCs/>
        </w:rPr>
        <w:t>en</w:t>
      </w:r>
      <w:r w:rsidR="00313209" w:rsidRPr="4BA7E89C">
        <w:rPr>
          <w:b/>
          <w:bCs/>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4BA7E89C">
        <w:rPr>
          <w:b/>
          <w:bCs/>
        </w:rPr>
        <w:t>inform</w:t>
      </w:r>
      <w:r w:rsidR="00497A3A" w:rsidRPr="4BA7E89C">
        <w:rPr>
          <w:b/>
          <w:bCs/>
        </w:rPr>
        <w:t xml:space="preserve">eren </w:t>
      </w:r>
      <w:r w:rsidR="00313209" w:rsidRPr="4BA7E89C">
        <w:rPr>
          <w:b/>
          <w:bCs/>
        </w:rPr>
        <w:t xml:space="preserve">of </w:t>
      </w:r>
      <w:r w:rsidR="00497A3A" w:rsidRPr="4BA7E89C">
        <w:rPr>
          <w:b/>
          <w:bCs/>
        </w:rPr>
        <w:t xml:space="preserve">te </w:t>
      </w:r>
      <w:r w:rsidR="00313209" w:rsidRPr="4BA7E89C">
        <w:rPr>
          <w:b/>
          <w:bCs/>
        </w:rPr>
        <w:t>ondersteun</w:t>
      </w:r>
      <w:r w:rsidR="00497A3A" w:rsidRPr="4BA7E89C">
        <w:rPr>
          <w:b/>
          <w:bCs/>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26F28605" w14:textId="5CF1051C" w:rsidR="00313209" w:rsidRPr="003D44ED" w:rsidRDefault="00313209" w:rsidP="007049B7">
      <w:pPr>
        <w:pStyle w:val="RomanNumbering"/>
        <w:ind w:left="712"/>
      </w:pPr>
      <w:r w:rsidRPr="00707363">
        <w:rPr>
          <w:b/>
        </w:rPr>
        <w:t>Voortouw nemen bij het coördineren en prioriteren van standaardisatie-activiteiten en bij het stimuleren van samenwerking.</w:t>
      </w:r>
      <w:r w:rsidR="00707363">
        <w:br/>
      </w:r>
      <w:r>
        <w:t xml:space="preserve">Aanbevolen wordt dat de overheid een </w:t>
      </w:r>
      <w:r w:rsidRPr="005421DD">
        <w:t>meer actieve coördinerende rol</w:t>
      </w:r>
      <w:r>
        <w:t xml:space="preserve"> oppakt in onderwerpen om bewustwording van urgentie en meerwaarde van standaardisatie te vergroten. Daaronder vallen onderwerpen als:  </w:t>
      </w:r>
    </w:p>
    <w:p w14:paraId="410C2903" w14:textId="77777777" w:rsidR="00313209" w:rsidRDefault="00313209" w:rsidP="003B6D4F">
      <w:pPr>
        <w:numPr>
          <w:ilvl w:val="0"/>
          <w:numId w:val="12"/>
        </w:numPr>
        <w:tabs>
          <w:tab w:val="clear" w:pos="-1075"/>
          <w:tab w:val="num" w:pos="-1060"/>
        </w:tabs>
        <w:ind w:left="1069" w:hanging="357"/>
      </w:pPr>
      <w:r w:rsidRPr="00EF5DB1">
        <w:rPr>
          <w:b/>
          <w:bCs/>
        </w:rPr>
        <w:t>Proactief signaleren</w:t>
      </w:r>
      <w:r>
        <w:t xml:space="preserve"> op inzet van relevante standaardisatie-activiteiten.</w:t>
      </w:r>
    </w:p>
    <w:p w14:paraId="0A8E1E9A" w14:textId="37BE8E55" w:rsidR="00313209" w:rsidRPr="003D44ED" w:rsidRDefault="00313209" w:rsidP="003B6D4F">
      <w:pPr>
        <w:numPr>
          <w:ilvl w:val="0"/>
          <w:numId w:val="12"/>
        </w:numPr>
        <w:tabs>
          <w:tab w:val="clear" w:pos="-1075"/>
          <w:tab w:val="num" w:pos="-1063"/>
        </w:tabs>
        <w:ind w:left="1069" w:hanging="357"/>
      </w:pPr>
      <w:r>
        <w:lastRenderedPageBreak/>
        <w:t>Bevordering van (</w:t>
      </w:r>
      <w:r w:rsidRPr="009C08E6">
        <w:rPr>
          <w:b/>
          <w:bCs/>
        </w:rPr>
        <w:t>multidisciplinaire) samenwerking</w:t>
      </w:r>
      <w:r>
        <w:t xml:space="preserve"> tussen de overheid, industriesectoren en de wetenschap, zoals in Duitsland plaatsvindt. </w:t>
      </w:r>
    </w:p>
    <w:p w14:paraId="0938AA81" w14:textId="77777777" w:rsidR="00313209" w:rsidRPr="003D44ED" w:rsidRDefault="00313209" w:rsidP="003B6D4F">
      <w:pPr>
        <w:numPr>
          <w:ilvl w:val="0"/>
          <w:numId w:val="12"/>
        </w:numPr>
        <w:tabs>
          <w:tab w:val="clear" w:pos="-1075"/>
          <w:tab w:val="num" w:pos="-1066"/>
        </w:tabs>
        <w:ind w:left="1069" w:hanging="357"/>
      </w:pPr>
      <w:r w:rsidRPr="009C08E6">
        <w:rPr>
          <w:b/>
          <w:bCs/>
        </w:rPr>
        <w:t>Monitoring</w:t>
      </w:r>
      <w:r w:rsidRPr="003D44ED">
        <w:t xml:space="preserve"> van relevante standaardisatie</w:t>
      </w:r>
      <w:r>
        <w:t>-</w:t>
      </w:r>
      <w:r w:rsidRPr="003D44ED">
        <w:t>activiteiten </w:t>
      </w:r>
    </w:p>
    <w:p w14:paraId="5DF1BEF3" w14:textId="77777777" w:rsidR="00313209" w:rsidRPr="003D44ED" w:rsidRDefault="00313209" w:rsidP="003B6D4F">
      <w:pPr>
        <w:numPr>
          <w:ilvl w:val="0"/>
          <w:numId w:val="12"/>
        </w:numPr>
        <w:tabs>
          <w:tab w:val="clear" w:pos="-1075"/>
          <w:tab w:val="num" w:pos="-1066"/>
        </w:tabs>
        <w:ind w:left="1069" w:hanging="357"/>
      </w:pPr>
      <w:r>
        <w:t>Het m</w:t>
      </w:r>
      <w:r w:rsidRPr="003D44ED">
        <w:t xml:space="preserve">ogelijk maken van </w:t>
      </w:r>
      <w:r w:rsidRPr="009C08E6">
        <w:rPr>
          <w:b/>
          <w:bCs/>
        </w:rPr>
        <w:t>strategische prioritering</w:t>
      </w:r>
      <w:r w:rsidRPr="003D44ED">
        <w:t xml:space="preserve"> van standaardisatie</w:t>
      </w:r>
      <w:r>
        <w:t>-</w:t>
      </w:r>
      <w:r w:rsidRPr="003D44ED">
        <w:t>activiteiten  </w:t>
      </w:r>
    </w:p>
    <w:p w14:paraId="15803BEC" w14:textId="19417D43" w:rsidR="008E252A" w:rsidRDefault="00313209" w:rsidP="003B6D4F">
      <w:pPr>
        <w:numPr>
          <w:ilvl w:val="0"/>
          <w:numId w:val="12"/>
        </w:numPr>
        <w:tabs>
          <w:tab w:val="clear" w:pos="-1075"/>
          <w:tab w:val="num" w:pos="-1066"/>
        </w:tabs>
        <w:ind w:left="1069" w:hanging="357"/>
      </w:pPr>
      <w:r w:rsidRPr="009C08E6">
        <w:rPr>
          <w:b/>
          <w:bCs/>
        </w:rPr>
        <w:t>Borging van neutraliteit</w:t>
      </w:r>
      <w:r>
        <w:t xml:space="preserve"> in de ontwikkeling van </w:t>
      </w:r>
      <w:r w:rsidR="00E15002">
        <w:t>standaarden en</w:t>
      </w:r>
      <w:r>
        <w:t xml:space="preserve"> daarmee </w:t>
      </w:r>
      <w:r w:rsidRPr="001D548D">
        <w:rPr>
          <w:color w:val="000000" w:themeColor="text1"/>
        </w:rPr>
        <w:t>het beschermen van maatschappelijk/publieke waarden (als reactie op Big Tech).</w:t>
      </w:r>
    </w:p>
    <w:p w14:paraId="4B28C6CD" w14:textId="0305E1F6" w:rsidR="00313209" w:rsidRPr="003D44ED" w:rsidRDefault="00313209" w:rsidP="003B6D4F">
      <w:pPr>
        <w:numPr>
          <w:ilvl w:val="0"/>
          <w:numId w:val="12"/>
        </w:numPr>
        <w:tabs>
          <w:tab w:val="clear" w:pos="-1075"/>
          <w:tab w:val="num" w:pos="-1066"/>
        </w:tabs>
        <w:ind w:left="1069" w:hanging="357"/>
      </w:pPr>
      <w:r>
        <w:t>Het z</w:t>
      </w:r>
      <w:r w:rsidRPr="003D44ED">
        <w:t xml:space="preserve">orgen voor de </w:t>
      </w:r>
      <w:r w:rsidRPr="008E252A">
        <w:rPr>
          <w:b/>
          <w:bCs/>
        </w:rPr>
        <w:t>juiste kaders</w:t>
      </w:r>
      <w:r w:rsidRPr="003D44ED">
        <w:t xml:space="preserve"> bij de ontwikkeling van standaarden</w:t>
      </w:r>
      <w:r>
        <w:t>.</w:t>
      </w:r>
      <w:r w:rsidRPr="003D44ED">
        <w:t> </w:t>
      </w:r>
    </w:p>
    <w:p w14:paraId="4A03A0A3" w14:textId="61652641" w:rsidR="00313209" w:rsidRPr="003D44ED" w:rsidRDefault="00313209" w:rsidP="00707363">
      <w:pPr>
        <w:numPr>
          <w:ilvl w:val="0"/>
          <w:numId w:val="14"/>
        </w:numPr>
        <w:ind w:left="1069" w:hanging="357"/>
      </w:pPr>
      <w:r w:rsidRPr="00D92FFA">
        <w:t xml:space="preserve">Het faciliteren </w:t>
      </w:r>
      <w:r w:rsidR="00C448C7" w:rsidRPr="00D92FFA">
        <w:t xml:space="preserve">van kennisdeling </w:t>
      </w:r>
      <w:r w:rsidR="00E202B0" w:rsidRPr="00D92FFA">
        <w:t>over</w:t>
      </w:r>
      <w:r w:rsidRPr="00D92FFA">
        <w:t xml:space="preserve"> beproefde werkwijzen (</w:t>
      </w:r>
      <w:r w:rsidRPr="00D92FFA">
        <w:rPr>
          <w:b/>
          <w:bCs/>
        </w:rPr>
        <w:t xml:space="preserve">best </w:t>
      </w:r>
      <w:proofErr w:type="spellStart"/>
      <w:r w:rsidRPr="00D92FFA">
        <w:rPr>
          <w:b/>
          <w:bCs/>
        </w:rPr>
        <w:t>practices</w:t>
      </w:r>
      <w:proofErr w:type="spellEnd"/>
      <w:r w:rsidRPr="00D92FFA">
        <w:t>) omtrent deelname aan standaardisatie-activiteiten ter versterking van de Nederlandse standaardisatie-initiatieven.</w:t>
      </w:r>
    </w:p>
    <w:p w14:paraId="2BBA4323" w14:textId="5BDA19F4" w:rsidR="00313209" w:rsidRPr="003D44ED" w:rsidRDefault="00313209" w:rsidP="004C330A">
      <w:pPr>
        <w:pStyle w:val="RomanNumbering"/>
        <w:ind w:left="712"/>
      </w:pPr>
      <w:r w:rsidRPr="00707363">
        <w:rPr>
          <w:b/>
        </w:rPr>
        <w:t>Stimuleren van de toegankelijkheid van standaardisatie(-activiteiten)</w:t>
      </w:r>
      <w:r w:rsidR="00B433D1">
        <w:rPr>
          <w:b/>
        </w:rPr>
        <w:br/>
      </w:r>
      <w:r w:rsidRPr="003D44ED">
        <w:t>Tenslotte wordt aanbevolen de drempels aan te pakken die</w:t>
      </w:r>
      <w:r>
        <w:t xml:space="preserve"> volgens geïnterviewden de </w:t>
      </w:r>
      <w:r w:rsidRPr="003D44ED">
        <w:t>deelname aan standaardisatie belemmeren. Daarbij wordt gedacht aan:</w:t>
      </w:r>
    </w:p>
    <w:p w14:paraId="23AE5D20" w14:textId="37698DBF" w:rsidR="00313209" w:rsidRDefault="00313209" w:rsidP="003B6D4F">
      <w:pPr>
        <w:numPr>
          <w:ilvl w:val="0"/>
          <w:numId w:val="15"/>
        </w:numPr>
        <w:tabs>
          <w:tab w:val="clear" w:pos="720"/>
          <w:tab w:val="num" w:pos="729"/>
        </w:tabs>
        <w:ind w:left="1069" w:hanging="357"/>
      </w:pPr>
      <w:r>
        <w:t xml:space="preserve">Het bieden van </w:t>
      </w:r>
      <w:r w:rsidRPr="00A25BBA">
        <w:rPr>
          <w:b/>
          <w:bCs/>
        </w:rPr>
        <w:t>financiële ondersteuning</w:t>
      </w:r>
      <w:r>
        <w:t xml:space="preserve"> en stimulans om het </w:t>
      </w:r>
      <w:r w:rsidR="009F7E8A">
        <w:rPr>
          <w:b/>
          <w:bCs/>
        </w:rPr>
        <w:t>mkb</w:t>
      </w:r>
      <w:r w:rsidRPr="00E1025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73374C12" w14:textId="530B7B24" w:rsidR="00313209" w:rsidRPr="0009631A" w:rsidRDefault="00313209" w:rsidP="003B6D4F">
      <w:pPr>
        <w:numPr>
          <w:ilvl w:val="0"/>
          <w:numId w:val="15"/>
        </w:numPr>
        <w:tabs>
          <w:tab w:val="clear" w:pos="720"/>
          <w:tab w:val="num" w:pos="1434"/>
        </w:tabs>
        <w:ind w:left="1069" w:hanging="357"/>
      </w:pPr>
      <w:r>
        <w:t>(</w:t>
      </w:r>
      <w:r w:rsidRPr="00E42237">
        <w:rPr>
          <w:b/>
          <w:bCs/>
        </w:rPr>
        <w:t xml:space="preserve">Financiële) </w:t>
      </w:r>
      <w:r w:rsidRPr="00A51ACD">
        <w:t xml:space="preserve">ondersteuning van </w:t>
      </w:r>
      <w:r w:rsidRPr="00A51ACD">
        <w:rPr>
          <w:b/>
          <w:bCs/>
        </w:rPr>
        <w:t>maatschappelijk</w:t>
      </w:r>
      <w:r w:rsidRPr="00A51ACD">
        <w:t xml:space="preserve"> relevante</w:t>
      </w:r>
      <w:r>
        <w:t xml:space="preserve"> </w:t>
      </w:r>
      <w:r w:rsidR="00E15002">
        <w:t>trajecten (</w:t>
      </w:r>
      <w:r w:rsidRPr="00E11BE0">
        <w:rPr>
          <w:color w:val="000000" w:themeColor="text1"/>
        </w:rPr>
        <w:t>denk aan privacy)</w:t>
      </w:r>
      <w:r>
        <w:rPr>
          <w:color w:val="000000" w:themeColor="text1"/>
        </w:rPr>
        <w:t>.</w:t>
      </w:r>
    </w:p>
    <w:p w14:paraId="5ABCDFFC" w14:textId="73C2A69C" w:rsidR="00090700" w:rsidRPr="00707363" w:rsidRDefault="00313209" w:rsidP="02B4724F">
      <w:pPr>
        <w:pStyle w:val="Lijstalinea"/>
        <w:numPr>
          <w:ilvl w:val="1"/>
          <w:numId w:val="14"/>
        </w:numPr>
        <w:ind w:left="1069" w:hanging="357"/>
        <w:rPr>
          <w:rFonts w:eastAsia="Century Gothic" w:cs="Century Gothic"/>
        </w:rPr>
      </w:pPr>
      <w:r>
        <w:t xml:space="preserve">Het bieden van </w:t>
      </w:r>
      <w:r w:rsidRPr="02B4724F">
        <w:rPr>
          <w:b/>
          <w:bCs/>
        </w:rPr>
        <w:t>opleidingen, faciliteren van kennisdeling binnen netwerken</w:t>
      </w:r>
      <w:r w:rsidR="00EE2B34">
        <w:t xml:space="preserve">, </w:t>
      </w:r>
      <w:r>
        <w:t xml:space="preserve">het verhogen van het </w:t>
      </w:r>
      <w:r w:rsidRPr="02B4724F">
        <w:rPr>
          <w:b/>
          <w:bCs/>
        </w:rPr>
        <w:t>kennisniveau</w:t>
      </w:r>
      <w:r>
        <w:t xml:space="preserve"> </w:t>
      </w:r>
      <w:r w:rsidR="00604828">
        <w:t xml:space="preserve">zowel </w:t>
      </w:r>
      <w:r w:rsidR="007169DB">
        <w:t xml:space="preserve">procesmatig en inhoudelijk </w:t>
      </w:r>
      <w:r>
        <w:t xml:space="preserve">over standaardisatie, in samenwerking met het bedrijfsleven/brancheorganisaties en de wetenschap. </w:t>
      </w:r>
      <w:r w:rsidR="00D2061B" w:rsidRPr="02B4724F">
        <w:rPr>
          <w:rFonts w:eastAsia="Century Gothic" w:cs="Century Gothic"/>
        </w:rPr>
        <w:t>Dit moet ondersteund worden door</w:t>
      </w:r>
      <w:r w:rsidR="002037DE">
        <w:t xml:space="preserve"> </w:t>
      </w:r>
      <w:r w:rsidR="002037DE" w:rsidRPr="02B4724F">
        <w:rPr>
          <w:b/>
          <w:bCs/>
        </w:rPr>
        <w:t>structurele capaciteitsopbouw binnen de overheid.</w:t>
      </w:r>
    </w:p>
    <w:p w14:paraId="3C4BA25F" w14:textId="2853AD66" w:rsidR="00313209" w:rsidRPr="003D44ED" w:rsidRDefault="00313209" w:rsidP="00090700">
      <w:pPr>
        <w:pStyle w:val="Kop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p>
    <w:p w14:paraId="3CA0F752" w14:textId="42182B2B" w:rsidR="00313209" w:rsidRPr="00A61DBE" w:rsidRDefault="00313209" w:rsidP="00B17810">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 </w:t>
      </w:r>
      <w:r>
        <w:b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0D2B81" w:rsidRPr="000D2B81">
        <w:t>quantumtechnologie</w:t>
      </w:r>
      <w:proofErr w:type="spellEnd"/>
      <w:r w:rsidR="000D2B81">
        <w:t xml:space="preserve"> </w:t>
      </w:r>
      <w:r w:rsidR="00897360">
        <w:t>en energietechniek</w:t>
      </w:r>
      <w:r w:rsidR="009B3924">
        <w:t xml:space="preserve">, </w:t>
      </w:r>
      <w:r w:rsidR="00093D8D">
        <w:t>m</w:t>
      </w:r>
      <w:r>
        <w:t xml:space="preserve">eer invloed uit te oefenen.  </w:t>
      </w:r>
    </w:p>
    <w:p w14:paraId="063CD258" w14:textId="77777777" w:rsidR="00313209" w:rsidRDefault="00313209" w:rsidP="0057124E"/>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1D1CAA33" w14:textId="7C38A231" w:rsidR="00F548A8" w:rsidRPr="00F548A8" w:rsidRDefault="009E2624" w:rsidP="0057124E">
      <w:pPr>
        <w:pStyle w:val="Kop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46BE0BAA" w14:textId="528AE4E3"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w:t>
      </w:r>
      <w:r w:rsidR="00302FCA">
        <w:t>s</w:t>
      </w:r>
      <w:r w:rsidRPr="1B12DF6E">
        <w:t>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w:t>
      </w:r>
      <w:r w:rsidR="00434830">
        <w:t>mondiale</w:t>
      </w:r>
      <w:r w:rsidRPr="1B12DF6E">
        <w:t xml:space="preserv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 xml:space="preserve">s op het gebied van ICT, zowel op Europees als </w:t>
      </w:r>
      <w:r w:rsidR="00014B93">
        <w:t>mondiaal</w:t>
      </w:r>
      <w:r w:rsidRPr="1B12DF6E">
        <w:t xml:space="preserve">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 xml:space="preserve">ICTU heeft onderzoeksbureau </w:t>
      </w:r>
      <w:proofErr w:type="spellStart"/>
      <w:r w:rsidR="009816DF" w:rsidRPr="1B12DF6E">
        <w:t>Dialogic</w:t>
      </w:r>
      <w:proofErr w:type="spellEnd"/>
      <w:r w:rsidR="009816DF" w:rsidRPr="1B12DF6E">
        <w:t xml:space="preserve"> betrokken bij het onderzoek, primair voor het uitvoeren van kwantitatieve analyses.</w:t>
      </w:r>
    </w:p>
    <w:p w14:paraId="03D25D77" w14:textId="18FD4A0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t xml:space="preserve"> </w:t>
      </w:r>
      <w:r w:rsidR="00380AD4">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Kop2"/>
        <w:numPr>
          <w:ilvl w:val="1"/>
          <w:numId w:val="16"/>
        </w:numPr>
        <w:spacing w:before="0" w:line="288" w:lineRule="auto"/>
        <w:ind w:left="357" w:hanging="357"/>
      </w:pPr>
      <w:bookmarkStart w:id="34" w:name="_Toc188863899"/>
      <w:bookmarkStart w:id="35" w:name="_Toc191561596"/>
      <w:bookmarkStart w:id="36" w:name="_Toc187756590"/>
      <w:r>
        <w:t>Aanleiding onderzoek</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bookmarkEnd w:id="34"/>
      <w:bookmarkEnd w:id="35"/>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w:t>
      </w:r>
      <w:proofErr w:type="spellStart"/>
      <w:r w:rsidR="00A1496B" w:rsidRPr="1B12DF6E">
        <w:t>governance</w:t>
      </w:r>
      <w:proofErr w:type="spellEnd"/>
      <w:r w:rsidR="00A1496B" w:rsidRPr="1B12DF6E">
        <w:t xml:space="preserv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7F795621" w:rsidR="00F346CC" w:rsidRDefault="00A1496B" w:rsidP="00707363">
      <w:pPr>
        <w:pStyle w:val="Paragraph0"/>
      </w:pPr>
      <w:r w:rsidRPr="1B12DF6E">
        <w:t xml:space="preserve">Gezien het groeiende belang van standaardisatie in </w:t>
      </w:r>
      <w:proofErr w:type="spellStart"/>
      <w:r w:rsidRPr="1B12DF6E">
        <w:t>waardengedreven</w:t>
      </w:r>
      <w:proofErr w:type="spellEnd"/>
      <w:r w:rsidRPr="1B12DF6E">
        <w:t xml:space="preserve"> digitalisering en digitale </w:t>
      </w:r>
      <w:r w:rsidR="008D3998">
        <w:t>autonomie</w:t>
      </w:r>
      <w:r w:rsidRPr="1B12DF6E">
        <w: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15B4FC1B"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C37BD5">
        <w:t xml:space="preserve"> </w:t>
      </w:r>
      <w:r w:rsidRPr="00002080">
        <w:t>In dit document wordt de alomvattende term ‘standaardisatie’ gebruikt.</w:t>
      </w:r>
    </w:p>
    <w:p w14:paraId="38585681" w14:textId="6F128FB0" w:rsidR="009E2624" w:rsidRPr="00D80BB8" w:rsidRDefault="008740C4" w:rsidP="006664AC">
      <w:pPr>
        <w:pStyle w:val="Kop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lastRenderedPageBreak/>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jstalinea"/>
        <w:numPr>
          <w:ilvl w:val="0"/>
          <w:numId w:val="5"/>
        </w:numPr>
      </w:pPr>
      <w:proofErr w:type="spellStart"/>
      <w:r w:rsidRPr="1B12DF6E">
        <w:rPr>
          <w:b/>
          <w:bCs/>
        </w:rPr>
        <w:t>Waardengedreven</w:t>
      </w:r>
      <w:proofErr w:type="spellEnd"/>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6A97ABAB" w14:textId="428D2B1B" w:rsidR="002B3264" w:rsidRPr="00AE0465" w:rsidRDefault="009E2624" w:rsidP="00707363">
      <w:pPr>
        <w:pStyle w:val="Lijstalinea"/>
        <w:numPr>
          <w:ilvl w:val="0"/>
          <w:numId w:val="5"/>
        </w:numPr>
      </w:pPr>
      <w:r w:rsidRPr="00F548A8">
        <w:rPr>
          <w:b/>
          <w:bCs/>
        </w:rPr>
        <w:t xml:space="preserve">Digitale </w:t>
      </w:r>
      <w:r w:rsidR="009E1953">
        <w:rPr>
          <w:b/>
          <w:bCs/>
        </w:rPr>
        <w:t>autonomie</w:t>
      </w:r>
      <w:r w:rsidRPr="00F548A8">
        <w:rPr>
          <w:b/>
          <w:bCs/>
        </w:rPr>
        <w:t xml:space="preserve">: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w:t>
      </w:r>
      <w:r w:rsidR="00C36C2C" w:rsidRPr="00C36C2C">
        <w:t xml:space="preserve">Door zelf geharmoniseerde standaarden te ontwikkelen die zijn gekoppeld aan EU-wetgeving, worden betere mogelijkheden geboden aan de EU om een eigen koers te varen en ervoor te zorgen dat Europese bedrijven concurrerend blijven. Daarnaast </w:t>
      </w:r>
      <w:hyperlink r:id="rId17" w:history="1">
        <w:r w:rsidR="00C36C2C" w:rsidRPr="00DF57DD">
          <w:rPr>
            <w:rStyle w:val="Hyperlink"/>
          </w:rPr>
          <w:t>promoot</w:t>
        </w:r>
      </w:hyperlink>
      <w:r w:rsidR="00C36C2C" w:rsidRPr="00C36C2C">
        <w:t xml:space="preserve"> de Europese Commissie EC-standaarden bij de drie internationale standaardisatie-organisaties ISO, IEC en ITU (bron: geïnterviewde EC-deelnemer). </w:t>
      </w:r>
    </w:p>
    <w:p w14:paraId="625C99EA" w14:textId="78730BF5" w:rsidR="009E2624" w:rsidRDefault="009E2624" w:rsidP="0057124E">
      <w:pPr>
        <w:pStyle w:val="Lijstalinea"/>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 xml:space="preserve">digitale </w:t>
      </w:r>
      <w:r w:rsidR="00112A5C">
        <w:t>strategische autonomie</w:t>
      </w:r>
      <w:r w:rsidRPr="00090D42">
        <w:t>.</w:t>
      </w:r>
      <w:r w:rsidR="007A3151">
        <w:t xml:space="preserve"> </w:t>
      </w:r>
      <w:r w:rsidR="006F5F5D">
        <w:t xml:space="preserve">Deze belangen </w:t>
      </w:r>
      <w:r w:rsidR="009F434B">
        <w:t xml:space="preserve">zijn </w:t>
      </w:r>
      <w:r w:rsidR="00711ABC">
        <w:t xml:space="preserve">eveneens </w:t>
      </w:r>
      <w:r w:rsidR="002720DE">
        <w:t xml:space="preserve">relevant voor het </w:t>
      </w:r>
      <w:r w:rsidR="009F7E8A">
        <w:t>mkb</w:t>
      </w:r>
      <w:r w:rsidR="00481342">
        <w:t xml:space="preserve">, </w:t>
      </w:r>
      <w:r w:rsidR="007734C1">
        <w:t xml:space="preserve">dat meer moeite </w:t>
      </w:r>
      <w:r w:rsidR="00E3653D">
        <w:t>zal hebben</w:t>
      </w:r>
      <w:r w:rsidR="008A1019">
        <w:t xml:space="preserve"> dan grote bedrijven</w:t>
      </w:r>
      <w:r w:rsidR="00E3653D">
        <w:t xml:space="preserve">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Kop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47F7B23E" w:rsidR="0005027F" w:rsidRPr="00EC38B0" w:rsidRDefault="0005027F" w:rsidP="0057124E">
      <w:pPr>
        <w:numPr>
          <w:ilvl w:val="0"/>
          <w:numId w:val="4"/>
        </w:numPr>
      </w:pPr>
      <w:r>
        <w:t>D</w:t>
      </w:r>
      <w:r w:rsidR="001675AD">
        <w:t>e d</w:t>
      </w:r>
      <w:r>
        <w:t xml:space="preserve">rie </w:t>
      </w:r>
      <w:r w:rsidR="00CF68C6">
        <w:t xml:space="preserve">door de </w:t>
      </w:r>
      <w:r w:rsidRPr="00EC38B0">
        <w:t>E</w:t>
      </w:r>
      <w:r w:rsidR="00CF68C6">
        <w:t>U erkende</w:t>
      </w:r>
      <w:r w:rsidR="00601D67">
        <w:t xml:space="preserve"> Europese</w:t>
      </w:r>
      <w:r w:rsidRPr="00EC38B0">
        <w:t xml:space="preserve"> standaardisatie</w:t>
      </w:r>
      <w:r w:rsidR="00543F2C">
        <w:t>-</w:t>
      </w:r>
      <w:r w:rsidRPr="00EC38B0">
        <w:t>organisaties</w:t>
      </w:r>
      <w:r>
        <w:t>:</w:t>
      </w:r>
      <w:r w:rsidRPr="00EC38B0">
        <w:t xml:space="preserve"> CEN, CENELEC en ETSI.</w:t>
      </w:r>
    </w:p>
    <w:p w14:paraId="72A387E9" w14:textId="6B59A0D3"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601D67">
        <w:t>en</w:t>
      </w:r>
      <w:r w:rsidR="0005027F">
        <w:t>:</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Kop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151D8017" w14:textId="4AC691FE"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80D7D">
        <w:t xml:space="preserve"> </w:t>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D218B4" w:rsidRPr="008927B5">
        <w:t xml:space="preserve">voor Nederland </w:t>
      </w:r>
      <w:r w:rsidR="001B7048" w:rsidRPr="008927B5">
        <w:t>(voor zowel de overheid en het bedrijfsleven)</w:t>
      </w:r>
      <w:r w:rsidR="001B7048">
        <w:t xml:space="preserve"> </w:t>
      </w:r>
      <w:r w:rsidR="0017024E" w:rsidRPr="008927B5">
        <w:t xml:space="preserve">van de </w:t>
      </w:r>
      <w:r w:rsidR="00AE42E4">
        <w:t xml:space="preserve">desbetreffende </w:t>
      </w:r>
      <w:r w:rsidR="0017024E" w:rsidRPr="008927B5">
        <w:t>ICT-standaard die wordt ontwikkeld</w:t>
      </w:r>
      <w:r w:rsidR="00846F22" w:rsidRPr="008927B5">
        <w:t>. Verder is er gezocht naar een goede balans tussen</w:t>
      </w:r>
      <w:r w:rsidR="00074F78" w:rsidRPr="008927B5">
        <w:t xml:space="preserve"> </w:t>
      </w:r>
      <w:r w:rsidR="004C42CC" w:rsidRPr="008927B5">
        <w:t>1)</w:t>
      </w:r>
      <w:r w:rsidR="00BE032C">
        <w:t xml:space="preserve"> </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w:t>
      </w:r>
      <w:proofErr w:type="spellStart"/>
      <w:r w:rsidR="00FB3B24" w:rsidRPr="1B12DF6E">
        <w:t>One</w:t>
      </w:r>
      <w:proofErr w:type="spellEnd"/>
      <w:r w:rsidR="00FB3B24" w:rsidRPr="1B12DF6E">
        <w:t xml:space="preserv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45F5CA45" w:rsidR="00327EE9" w:rsidRDefault="00D65DD8" w:rsidP="21CC4413">
      <w:pPr>
        <w:pStyle w:val="Bijschrift"/>
        <w:spacing w:after="0" w:line="288" w:lineRule="auto"/>
        <w:rPr>
          <w:i w:val="0"/>
          <w:iCs w:val="0"/>
          <w:color w:val="auto"/>
          <w:sz w:val="20"/>
          <w:szCs w:val="20"/>
        </w:rPr>
      </w:pPr>
      <w:r w:rsidRPr="21CC4413">
        <w:rPr>
          <w:i w:val="0"/>
          <w:iCs w:val="0"/>
          <w:color w:val="auto"/>
          <w:sz w:val="20"/>
          <w:szCs w:val="20"/>
        </w:rPr>
        <w:t>Het a</w:t>
      </w:r>
      <w:r w:rsidR="00CC42CD" w:rsidRPr="21CC4413">
        <w:rPr>
          <w:i w:val="0"/>
          <w:iCs w:val="0"/>
          <w:color w:val="auto"/>
          <w:sz w:val="20"/>
          <w:szCs w:val="20"/>
        </w:rPr>
        <w:t>antal geïnterviewden per sector</w:t>
      </w:r>
      <w:r w:rsidR="00327EE9" w:rsidRPr="21CC4413">
        <w:rPr>
          <w:i w:val="0"/>
          <w:iCs w:val="0"/>
          <w:color w:val="auto"/>
          <w:sz w:val="20"/>
          <w:szCs w:val="20"/>
        </w:rPr>
        <w:t xml:space="preserve"> in </w:t>
      </w:r>
      <w:r w:rsidRPr="21CC4413">
        <w:rPr>
          <w:i w:val="0"/>
          <w:iCs w:val="0"/>
          <w:color w:val="auto"/>
          <w:sz w:val="20"/>
          <w:szCs w:val="20"/>
        </w:rPr>
        <w:t xml:space="preserve">de </w:t>
      </w:r>
      <w:r w:rsidR="00327EE9" w:rsidRPr="21CC4413">
        <w:rPr>
          <w:i w:val="0"/>
          <w:iCs w:val="0"/>
          <w:color w:val="auto"/>
          <w:sz w:val="20"/>
          <w:szCs w:val="20"/>
        </w:rPr>
        <w:t xml:space="preserve">scope van het </w:t>
      </w:r>
      <w:r w:rsidR="0B44A295" w:rsidRPr="21CC4413">
        <w:rPr>
          <w:i w:val="0"/>
          <w:iCs w:val="0"/>
          <w:color w:val="auto"/>
          <w:sz w:val="20"/>
          <w:szCs w:val="20"/>
        </w:rPr>
        <w:t xml:space="preserve">kwalitatieve </w:t>
      </w:r>
      <w:r w:rsidR="00327EE9" w:rsidRPr="21CC4413">
        <w:rPr>
          <w:i w:val="0"/>
          <w:iCs w:val="0"/>
          <w:color w:val="auto"/>
          <w:sz w:val="20"/>
          <w:szCs w:val="20"/>
        </w:rPr>
        <w:t>onderzoek</w:t>
      </w:r>
      <w:r w:rsidR="48155F91" w:rsidRPr="21CC4413">
        <w:rPr>
          <w:i w:val="0"/>
          <w:iCs w:val="0"/>
          <w:color w:val="auto"/>
          <w:sz w:val="20"/>
          <w:szCs w:val="20"/>
        </w:rPr>
        <w:t xml:space="preserve"> is als volgt</w:t>
      </w:r>
      <w:r w:rsidR="000712BE" w:rsidRPr="21CC4413">
        <w:rPr>
          <w:i w:val="0"/>
          <w:iCs w:val="0"/>
          <w:color w:val="auto"/>
          <w:sz w:val="20"/>
          <w:szCs w:val="20"/>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lastRenderedPageBreak/>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Kop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2C2B5A93" w14:textId="68F0BD2A" w:rsidR="00951D58" w:rsidRPr="00405B61" w:rsidRDefault="00A45FC5" w:rsidP="00707363">
      <w:pPr>
        <w:pStyle w:val="Paragraph0"/>
      </w:pPr>
      <w:r w:rsidRPr="00A45FC5">
        <w:t>Voor de uitvoering van dit onderzoek is gebruikgemaakt van een combinatie van kwantitatieve en kwalitatieve methoden.</w:t>
      </w:r>
      <w:r w:rsidR="0042318B">
        <w:t xml:space="preserve"> </w:t>
      </w:r>
      <w:r w:rsidR="00DD51C3" w:rsidRPr="00405B61">
        <w:t>Voor d</w:t>
      </w:r>
      <w:r w:rsidR="0066780B" w:rsidRPr="00405B61">
        <w:t xml:space="preserve">e kwantitatieve analyse </w:t>
      </w:r>
      <w:r w:rsidR="00DD51C3" w:rsidRPr="00405B61">
        <w:t>is een onderzoeksmethode gehanteerd</w:t>
      </w:r>
      <w:r w:rsidR="00405B61" w:rsidRPr="00405B61">
        <w:t xml:space="preserve"> die hier verder globaal wordt beschreven.</w:t>
      </w:r>
      <w:r w:rsidR="00B5349C">
        <w:t xml:space="preserve"> </w:t>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B5349C">
        <w:t xml:space="preserve"> </w:t>
      </w:r>
      <w:r w:rsidR="004F6B5D" w:rsidRPr="00405B61">
        <w:t>De</w:t>
      </w:r>
      <w:r w:rsidR="008E190A" w:rsidRPr="00405B61">
        <w:t>ze bevat</w:t>
      </w:r>
      <w:r w:rsidR="00951D58" w:rsidRPr="00405B61">
        <w:t>:</w:t>
      </w:r>
    </w:p>
    <w:p w14:paraId="0E5639E5" w14:textId="1C3D1290" w:rsidR="00C50A77" w:rsidRPr="00A955D7" w:rsidRDefault="003D07CD" w:rsidP="000E4242">
      <w:pPr>
        <w:pStyle w:val="Lijstalinea"/>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  </w:t>
      </w:r>
    </w:p>
    <w:p w14:paraId="28E53B7E" w14:textId="535F7268" w:rsidR="004F6B5D" w:rsidRDefault="00574462" w:rsidP="000E4242">
      <w:pPr>
        <w:pStyle w:val="Lijstalinea"/>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Default="00574462" w:rsidP="000E4242">
      <w:pPr>
        <w:pStyle w:val="Lijstalinea"/>
        <w:numPr>
          <w:ilvl w:val="0"/>
          <w:numId w:val="22"/>
        </w:numPr>
      </w:pPr>
      <w:r>
        <w:t>De uit</w:t>
      </w:r>
      <w:r w:rsidR="00F53257">
        <w:t>gesplitste cijfers over de</w:t>
      </w:r>
      <w:r w:rsidR="00C52B0B" w:rsidRPr="00C52B0B">
        <w:t xml:space="preserve"> participatie</w:t>
      </w:r>
      <w:r w:rsidR="00F53257">
        <w:t>.</w:t>
      </w:r>
    </w:p>
    <w:p w14:paraId="634A5763" w14:textId="77777777" w:rsidR="008E7EDC" w:rsidRDefault="008E7EDC" w:rsidP="00156C46"/>
    <w:p w14:paraId="0CD65D55" w14:textId="6E751772" w:rsidR="00156C46" w:rsidRDefault="00156C46" w:rsidP="00156C46">
      <w:r>
        <w:t>Het kwalitatieve onderzoek, de interviews met participanten</w:t>
      </w:r>
      <w:r w:rsidR="00B137B9">
        <w:t xml:space="preserve"> op basis van een vragenlijst</w:t>
      </w:r>
      <w:r>
        <w:t xml:space="preserve">, heeft plaatsvonden nadat de Nederlandse vertegenwoordiging in beeld was gebracht. </w:t>
      </w:r>
      <w:r w:rsidR="002B3A7B">
        <w:t>E</w:t>
      </w:r>
      <w:r w:rsidR="0025276D">
        <w:t xml:space="preserve">r zijn </w:t>
      </w:r>
      <w:r w:rsidR="002A7C37">
        <w:t>34 interviews afgenomen</w:t>
      </w:r>
      <w:r w:rsidR="00325881">
        <w:t xml:space="preserve">, </w:t>
      </w:r>
      <w:r w:rsidR="00325881" w:rsidRPr="00325881">
        <w:t>die elk tussen de 50 en 70 minuten duurden</w:t>
      </w:r>
      <w:r w:rsidR="004B0A84">
        <w:t>.</w:t>
      </w:r>
      <w:r w:rsidR="00744A2C">
        <w:t xml:space="preserve"> De geïnterviewden </w:t>
      </w:r>
      <w:r w:rsidR="00744A2C" w:rsidRPr="00FC2AAB">
        <w:t>ontvingen vooraf de te bespreken onderwerpen.</w:t>
      </w:r>
      <w:r w:rsidR="00E7549C">
        <w:t xml:space="preserve"> </w:t>
      </w:r>
      <w:r w:rsidR="006F0589">
        <w:t xml:space="preserve"> </w:t>
      </w:r>
      <w:r w:rsidR="00B137B9">
        <w:t xml:space="preserve"> </w:t>
      </w:r>
    </w:p>
    <w:p w14:paraId="77A62645" w14:textId="77777777" w:rsidR="003D309B" w:rsidRPr="00AD1E9D" w:rsidRDefault="003D309B" w:rsidP="00156C46"/>
    <w:p w14:paraId="08CF8B16" w14:textId="14574BC2" w:rsidR="00525732" w:rsidRPr="00121358" w:rsidRDefault="00525732" w:rsidP="00152A98">
      <w:pPr>
        <w:pStyle w:val="Kop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participatie</w:t>
      </w:r>
      <w:bookmarkEnd w:id="74"/>
      <w:r w:rsidRPr="00121358">
        <w:t xml:space="preserve"> </w:t>
      </w:r>
      <w:bookmarkEnd w:id="75"/>
      <w:bookmarkEnd w:id="76"/>
      <w:bookmarkEnd w:id="77"/>
      <w:bookmarkEnd w:id="78"/>
      <w:bookmarkEnd w:id="79"/>
      <w:bookmarkEnd w:id="80"/>
      <w:bookmarkEnd w:id="81"/>
      <w:bookmarkEnd w:id="82"/>
      <w:r w:rsidR="00953AE9">
        <w:t>in beeld</w:t>
      </w:r>
    </w:p>
    <w:p w14:paraId="685C5794" w14:textId="53845D41" w:rsidR="008914E8" w:rsidRPr="008914E8" w:rsidRDefault="00450C1B" w:rsidP="00493756">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proofErr w:type="spellStart"/>
      <w:r w:rsidR="001D3461">
        <w:t>SDO’s</w:t>
      </w:r>
      <w:proofErr w:type="spellEnd"/>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r w:rsidR="00493756">
        <w:t xml:space="preserve"> </w:t>
      </w:r>
      <w:r w:rsidR="00BD3C47"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998A873" w14:textId="77777777" w:rsidR="008914E8" w:rsidRPr="008914E8" w:rsidRDefault="008914E8" w:rsidP="008914E8">
      <w:pPr>
        <w:numPr>
          <w:ilvl w:val="0"/>
          <w:numId w:val="49"/>
        </w:numPr>
      </w:pPr>
      <w:r w:rsidRPr="00C36F29">
        <w:rPr>
          <w:b/>
          <w:bCs/>
        </w:rPr>
        <w:t>Landelijke afvaardiging</w:t>
      </w:r>
      <w:r w:rsidRPr="008914E8">
        <w:t xml:space="preserve">: Afgevaardigden van Nederlandse belanghebbenden worden samen via NEN vertegenwoordigd. </w:t>
      </w:r>
    </w:p>
    <w:p w14:paraId="30831BE5" w14:textId="77777777" w:rsidR="008914E8" w:rsidRPr="008914E8" w:rsidRDefault="008914E8" w:rsidP="008914E8">
      <w:pPr>
        <w:numPr>
          <w:ilvl w:val="0"/>
          <w:numId w:val="49"/>
        </w:numPr>
      </w:pPr>
      <w:r w:rsidRPr="00C36F29">
        <w:rPr>
          <w:b/>
          <w:bCs/>
        </w:rPr>
        <w:t>Individuele vertegenwoordiging</w:t>
      </w:r>
      <w:r w:rsidRPr="008914E8">
        <w:t xml:space="preserve">: Nederlandse personen sluiten zich op persoonlijke titel aan bij </w:t>
      </w:r>
      <w:proofErr w:type="spellStart"/>
      <w:r w:rsidRPr="008914E8">
        <w:t>SDO’s</w:t>
      </w:r>
      <w:proofErr w:type="spellEnd"/>
      <w:r w:rsidRPr="008914E8">
        <w:t>,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proofErr w:type="spellStart"/>
      <w:r w:rsidR="001D3461">
        <w:t>SDO’s</w:t>
      </w:r>
      <w:proofErr w:type="spellEnd"/>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proofErr w:type="spellStart"/>
      <w:r w:rsidR="001D3461">
        <w:t>SDO’s</w:t>
      </w:r>
      <w:proofErr w:type="spellEnd"/>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5B64AD9C"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Nederlands</w:t>
      </w:r>
      <w:r w:rsidR="00B82B7B">
        <w:t>e</w:t>
      </w:r>
      <w:r w:rsidR="0099173A">
        <w:t xml:space="preserve"> belang</w:t>
      </w:r>
      <w:r w:rsidR="00B82B7B">
        <w:t>hebbenden</w:t>
      </w:r>
      <w:r w:rsidR="0099173A">
        <w:t xml:space="preserve"> te </w:t>
      </w:r>
      <w:r w:rsidR="00B82B7B">
        <w:t>identificeren</w:t>
      </w:r>
      <w:r w:rsidR="0099173A">
        <w:t>:</w:t>
      </w:r>
    </w:p>
    <w:p w14:paraId="79F35C1D" w14:textId="5339D7A9" w:rsidR="0099173A" w:rsidRDefault="0099173A" w:rsidP="00FF3F19">
      <w:pPr>
        <w:pStyle w:val="Lijstalinea"/>
        <w:numPr>
          <w:ilvl w:val="0"/>
          <w:numId w:val="8"/>
        </w:numPr>
      </w:pPr>
      <w:r w:rsidRPr="1B12DF6E">
        <w:t>De organisatie is geregistreerd bij de S</w:t>
      </w:r>
      <w:r w:rsidR="008D7FD0" w:rsidRPr="1B12DF6E">
        <w:t>D</w:t>
      </w:r>
      <w:r w:rsidRPr="1B12DF6E">
        <w:t>O</w:t>
      </w:r>
      <w:r w:rsidR="00B82B7B">
        <w:t xml:space="preserve"> als organisatie uit Nederland</w:t>
      </w:r>
      <w:r w:rsidRPr="1B12DF6E">
        <w:t xml:space="preserve">. </w:t>
      </w:r>
      <w:r>
        <w:br/>
      </w:r>
      <w:r w:rsidRPr="1B12DF6E">
        <w:t xml:space="preserve">In dat geval wordt </w:t>
      </w:r>
      <w:r w:rsidR="002A1BDA" w:rsidRPr="1B12DF6E">
        <w:t xml:space="preserve">de </w:t>
      </w:r>
      <w:r w:rsidRPr="1B12DF6E">
        <w:t>organisatie opgenomen in de organisatielijsten</w:t>
      </w:r>
      <w:r w:rsidR="00407B0B" w:rsidRPr="1B12DF6E">
        <w:t xml:space="preserve">, zodat participatie aan andere </w:t>
      </w:r>
      <w:proofErr w:type="spellStart"/>
      <w:r w:rsidR="001D3461">
        <w:t>SDO’s</w:t>
      </w:r>
      <w:proofErr w:type="spellEnd"/>
      <w:r w:rsidR="00407B0B" w:rsidRPr="1B12DF6E">
        <w:t xml:space="preserve"> hiermee verrijkt kan worden.</w:t>
      </w:r>
    </w:p>
    <w:p w14:paraId="10A844CE" w14:textId="71ECBEA7" w:rsidR="0099173A" w:rsidRDefault="0099173A" w:rsidP="0057124E">
      <w:pPr>
        <w:pStyle w:val="Lijstalinea"/>
        <w:numPr>
          <w:ilvl w:val="0"/>
          <w:numId w:val="8"/>
        </w:numPr>
      </w:pPr>
      <w:r w:rsidRPr="1B12DF6E">
        <w:t xml:space="preserve">De organisatie moet op naam </w:t>
      </w:r>
      <w:proofErr w:type="spellStart"/>
      <w:r w:rsidRPr="1B12DF6E">
        <w:t>gematcht</w:t>
      </w:r>
      <w:proofErr w:type="spellEnd"/>
      <w:r w:rsidRPr="1B12DF6E">
        <w:t xml:space="preserve">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w:t>
      </w:r>
      <w:r w:rsidR="00B82B7B">
        <w:t>door</w:t>
      </w:r>
      <w:r w:rsidRPr="1B12DF6E">
        <w:t xml:space="preserve"> een </w:t>
      </w:r>
      <w:r w:rsidR="00B82B7B">
        <w:t>Nederlandse belanghebbende</w:t>
      </w:r>
      <w:r w:rsidRPr="1B12DF6E">
        <w:t>.</w:t>
      </w:r>
    </w:p>
    <w:p w14:paraId="65955D6B" w14:textId="546844D0" w:rsidR="001F262A" w:rsidRDefault="0099173A" w:rsidP="00707363">
      <w:pPr>
        <w:pStyle w:val="Paragraph0"/>
      </w:pPr>
      <w:r>
        <w:t xml:space="preserve">De tweede route introduceert een complexiteit </w:t>
      </w:r>
      <w:r w:rsidR="00D51F57">
        <w:t>wanneer sprake is van</w:t>
      </w:r>
      <w:r>
        <w:t xml:space="preserve"> multinationals, die relatief vaak als Nederlands</w:t>
      </w:r>
      <w:r w:rsidR="00B82B7B">
        <w:t>e</w:t>
      </w:r>
      <w:r>
        <w:t xml:space="preserve"> belang</w:t>
      </w:r>
      <w:r w:rsidR="00B82B7B">
        <w:t>hebbende</w:t>
      </w:r>
      <w:r>
        <w:t xml:space="preserve"> worden aangemerkt omdat zij lid zijn van NEN en dus ook via hun Nederlandse belang participeren. </w:t>
      </w:r>
      <w:r w:rsidR="00D174AB">
        <w:t>Hierbij is het voor on</w:t>
      </w:r>
      <w:r w:rsidR="006335A5">
        <w:t xml:space="preserve">s vaak niet </w:t>
      </w:r>
      <w:r w:rsidR="006335A5">
        <w:lastRenderedPageBreak/>
        <w:t>mogelijk om het onderscheid te zien tussen een Nederlandse tak of een tak uit een ander land.</w:t>
      </w:r>
      <w:r>
        <w:t xml:space="preserve">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5A2D92F3" w:rsidR="008872AE" w:rsidRPr="00A04668" w:rsidRDefault="00A23DB5" w:rsidP="00152A98">
      <w:pPr>
        <w:pStyle w:val="Kop2"/>
        <w:numPr>
          <w:ilvl w:val="1"/>
          <w:numId w:val="27"/>
        </w:numPr>
        <w:spacing w:before="0" w:line="288" w:lineRule="auto"/>
        <w:ind w:left="357" w:hanging="357"/>
      </w:pPr>
      <w:r>
        <w:t xml:space="preserve">Kwalitatief </w:t>
      </w:r>
      <w:r w:rsidR="00953AE9">
        <w:t>onderzoek</w:t>
      </w:r>
    </w:p>
    <w:p w14:paraId="52CC5242" w14:textId="518B919C" w:rsidR="00174DBE"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rsidR="001B230D">
        <w:t xml:space="preserve">Bij de start van </w:t>
      </w:r>
      <w:r w:rsidR="001B230D" w:rsidRPr="006F0589">
        <w:t>de interviews is toestemming gevraagd aan de deelnemers om de gesprekken op te nemen met het oog op het vervaardigen van transcripties</w:t>
      </w:r>
      <w:r w:rsidR="001B230D">
        <w:t xml:space="preserve">. Alle geïnterviewden stemden hiermee in.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 </w:t>
      </w:r>
    </w:p>
    <w:p w14:paraId="3203B769" w14:textId="2A2BAFE6" w:rsidR="00A32107" w:rsidRDefault="00E5358B" w:rsidP="00707363">
      <w:pPr>
        <w:pStyle w:val="Paragraph0"/>
      </w:pP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83" w:name="_Toc188349254"/>
      <w:bookmarkStart w:id="84" w:name="_Toc188354004"/>
      <w:bookmarkStart w:id="85" w:name="_Toc188354052"/>
      <w:bookmarkStart w:id="86" w:name="_Toc188372419"/>
      <w:bookmarkStart w:id="87" w:name="_Toc188372544"/>
      <w:bookmarkStart w:id="88" w:name="_Toc188456641"/>
      <w:bookmarkStart w:id="89" w:name="_Toc188707988"/>
    </w:p>
    <w:p w14:paraId="04D71A28" w14:textId="77777777" w:rsidR="00C1468B" w:rsidRDefault="00C1468B" w:rsidP="001B3994">
      <w:pPr>
        <w:pStyle w:val="Bijschrift"/>
      </w:pPr>
    </w:p>
    <w:p w14:paraId="0B09F274" w14:textId="036505F2" w:rsidR="001B3994" w:rsidRPr="001B3994" w:rsidRDefault="001B3994" w:rsidP="001B3994">
      <w:pPr>
        <w:pStyle w:val="Bijschrift"/>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w:t>
      </w:r>
      <w:r w:rsidR="00856461">
        <w:rPr>
          <w:sz w:val="16"/>
          <w:szCs w:val="16"/>
        </w:rPr>
        <w:t>per</w:t>
      </w:r>
      <w:r w:rsidR="007414F2" w:rsidRPr="007414F2">
        <w:rPr>
          <w:sz w:val="16"/>
          <w:szCs w:val="16"/>
        </w:rPr>
        <w:t xml:space="preserve"> SDO </w:t>
      </w:r>
      <w:r w:rsidR="00856461">
        <w:rPr>
          <w:sz w:val="16"/>
          <w:szCs w:val="16"/>
        </w:rPr>
        <w:t>deelname</w:t>
      </w:r>
      <w:r w:rsidRPr="00D27B9A">
        <w:rPr>
          <w:sz w:val="16"/>
          <w:szCs w:val="16"/>
        </w:rPr>
        <w:t>. De SDO waaraan de geïnterviewde het meest bijdraagt, is opgenomen</w:t>
      </w:r>
      <w:r w:rsidRPr="005B3144">
        <w:t>.</w:t>
      </w:r>
    </w:p>
    <w:tbl>
      <w:tblPr>
        <w:tblStyle w:val="Rastertabel5donker-Accent3"/>
        <w:tblW w:w="8647" w:type="dxa"/>
        <w:tblInd w:w="-147" w:type="dxa"/>
        <w:tblLook w:val="04A0" w:firstRow="1" w:lastRow="0" w:firstColumn="1" w:lastColumn="0" w:noHBand="0" w:noVBand="1"/>
      </w:tblPr>
      <w:tblGrid>
        <w:gridCol w:w="2813"/>
        <w:gridCol w:w="823"/>
        <w:gridCol w:w="614"/>
        <w:gridCol w:w="636"/>
        <w:gridCol w:w="874"/>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6C5DC98C" w:rsidR="00895C07" w:rsidRPr="00B5208D" w:rsidRDefault="009F7E8A">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6814214"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9F045D" w:rsidRPr="00B5208D">
              <w:rPr>
                <w:rFonts w:ascii="Aptos Narrow" w:eastAsia="Times New Roman" w:hAnsi="Aptos Narrow" w:cs="Times New Roman"/>
                <w:sz w:val="18"/>
                <w:szCs w:val="18"/>
                <w:lang w:eastAsia="nl-NL"/>
              </w:rPr>
              <w:t>**</w:t>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69F135BD"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514E28" w:rsidRPr="00B5208D">
              <w:rPr>
                <w:rFonts w:ascii="Aptos Narrow" w:eastAsia="Times New Roman" w:hAnsi="Aptos Narrow" w:cs="Times New Roman"/>
                <w:sz w:val="18"/>
                <w:szCs w:val="18"/>
                <w:lang w:eastAsia="nl-NL"/>
              </w:rPr>
              <w:t>*</w:t>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3FEF4B5A" w14:textId="3E359A4D" w:rsidR="00BC5BB7" w:rsidRDefault="00BC5BB7" w:rsidP="00BC5BB7">
      <w:r>
        <w:t>*Geen: geen actieve / passieve rol in een SDO. Geïnterviewden hebben een coördinerende rol of beleidsmatige rol.</w:t>
      </w:r>
      <w:r w:rsidR="00825F17">
        <w:t xml:space="preserve"> </w:t>
      </w:r>
    </w:p>
    <w:p w14:paraId="04E4A362" w14:textId="132F5851" w:rsidR="00840E3A" w:rsidRPr="00142808" w:rsidRDefault="00840E3A" w:rsidP="00840E3A">
      <w:r>
        <w:t>*</w:t>
      </w:r>
      <w:r w:rsidR="00E2549F">
        <w:t>*</w:t>
      </w:r>
      <w:r w:rsidRPr="00142808">
        <w:t>Overig: stichting, coöperatie met publieke taken, brancheorganisatie</w:t>
      </w:r>
    </w:p>
    <w:p w14:paraId="48401D07" w14:textId="77777777" w:rsidR="00895C07" w:rsidRDefault="00895C07" w:rsidP="00895C07"/>
    <w:p w14:paraId="26AB8088" w14:textId="09F72337" w:rsidR="008A1AF5" w:rsidRDefault="008A1AF5" w:rsidP="0057124E">
      <w:pPr>
        <w:rPr>
          <w:rFonts w:eastAsiaTheme="majorEastAsia" w:cstheme="majorBidi"/>
          <w:b/>
          <w:color w:val="0070C0"/>
          <w:sz w:val="22"/>
          <w:szCs w:val="32"/>
        </w:rPr>
      </w:pPr>
      <w:r>
        <w:br w:type="page"/>
      </w:r>
    </w:p>
    <w:p w14:paraId="27B4F3BF" w14:textId="726697D4" w:rsidR="00E77DAB" w:rsidRDefault="00E77DAB" w:rsidP="000E4242">
      <w:pPr>
        <w:pStyle w:val="Kop1"/>
        <w:numPr>
          <w:ilvl w:val="0"/>
          <w:numId w:val="27"/>
        </w:numPr>
        <w:spacing w:line="288" w:lineRule="auto"/>
        <w:ind w:left="357" w:hanging="357"/>
        <w:rPr>
          <w:rStyle w:val="Hyperlink"/>
          <w:noProof/>
          <w:u w:val="none"/>
        </w:rPr>
      </w:pPr>
      <w:bookmarkStart w:id="90" w:name="_Toc188863908"/>
      <w:bookmarkStart w:id="91" w:name="_Toc189313413"/>
      <w:bookmarkStart w:id="92" w:name="_Toc189313866"/>
      <w:bookmarkStart w:id="93" w:name="_Toc191561603"/>
      <w:bookmarkEnd w:id="83"/>
      <w:bookmarkEnd w:id="84"/>
      <w:bookmarkEnd w:id="85"/>
      <w:bookmarkEnd w:id="86"/>
      <w:bookmarkEnd w:id="87"/>
      <w:bookmarkEnd w:id="88"/>
      <w:bookmarkEnd w:id="89"/>
      <w:r w:rsidRPr="0040725E">
        <w:rPr>
          <w:rStyle w:val="Hyperlink"/>
          <w:noProof/>
          <w:u w:val="none"/>
        </w:rPr>
        <w:lastRenderedPageBreak/>
        <w:t xml:space="preserve">Onderzoeksvraag 1: </w:t>
      </w:r>
      <w:r w:rsidRPr="004E6063">
        <w:rPr>
          <w:rStyle w:val="Hyperlink"/>
          <w:noProof/>
          <w:u w:val="none"/>
        </w:rPr>
        <w:t>Hoe zijn Nederlandse belanghebbenden ten opzichte van andere landen vertegenwoordigd in internationale standaardisatie-organisaties?</w:t>
      </w:r>
      <w:bookmarkEnd w:id="90"/>
      <w:bookmarkEnd w:id="91"/>
      <w:bookmarkEnd w:id="92"/>
      <w:bookmarkEnd w:id="93"/>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Kop2"/>
        <w:numPr>
          <w:ilvl w:val="1"/>
          <w:numId w:val="27"/>
        </w:numPr>
        <w:spacing w:line="288" w:lineRule="auto"/>
      </w:pPr>
      <w:bookmarkStart w:id="94" w:name="_Toc191561604"/>
      <w:r>
        <w:t>B</w:t>
      </w:r>
      <w:r w:rsidRPr="0055797A">
        <w:t>eschrijving</w:t>
      </w:r>
      <w:r>
        <w:t xml:space="preserve"> en terminologie van verzamelde gegevens</w:t>
      </w:r>
      <w:bookmarkEnd w:id="94"/>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2D74BE">
        <w:rPr>
          <w:b/>
          <w:bCs/>
        </w:rPr>
        <w:t>drie verschillende eigenschappen van participatie: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proofErr w:type="spellStart"/>
      <w:r w:rsidR="001D3461">
        <w:t>SDO’s</w:t>
      </w:r>
      <w:proofErr w:type="spellEnd"/>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5153AE7E" w14:textId="77777777" w:rsidR="00E77DAB" w:rsidRPr="00FF4C6D"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 xml:space="preserve">n (vestiging in Rijen, hoofdkantoor in Zweden). </w:t>
      </w:r>
    </w:p>
    <w:p w14:paraId="1259EF71" w14:textId="5725345E"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proofErr w:type="spellStart"/>
      <w:r w:rsidR="001D3461">
        <w:t>SDO’s</w:t>
      </w:r>
      <w:proofErr w:type="spellEnd"/>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 xml:space="preserve">s en overheidsstichtingen, zoals </w:t>
      </w:r>
      <w:proofErr w:type="spellStart"/>
      <w:r w:rsidRPr="00FF4C6D">
        <w:t>Geonovum</w:t>
      </w:r>
      <w:proofErr w:type="spellEnd"/>
      <w:r w:rsidRPr="00FF4C6D">
        <w:t>.</w:t>
      </w:r>
    </w:p>
    <w:p w14:paraId="45E0553F" w14:textId="77777777" w:rsidR="00E77DAB" w:rsidRPr="00FF4C6D"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 xml:space="preserve">s, bijvoorbeeld individuele deelnemers aan IETF. </w:t>
      </w:r>
    </w:p>
    <w:p w14:paraId="2327FF66" w14:textId="4EC6EA4F"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Kop3"/>
      </w:pPr>
      <w:bookmarkStart w:id="95" w:name="_Toc188349255"/>
      <w:bookmarkStart w:id="96" w:name="_Toc188354005"/>
      <w:bookmarkStart w:id="97" w:name="_Toc188354053"/>
      <w:bookmarkStart w:id="98" w:name="_Toc188372420"/>
      <w:bookmarkStart w:id="99" w:name="_Toc188372545"/>
      <w:bookmarkStart w:id="100" w:name="_Toc188456642"/>
      <w:bookmarkStart w:id="101" w:name="_Toc188707989"/>
      <w:bookmarkStart w:id="102" w:name="_Toc188863909"/>
      <w:bookmarkStart w:id="103" w:name="_Toc189313414"/>
      <w:bookmarkStart w:id="104" w:name="_Toc189313867"/>
      <w:r>
        <w:t>Overzicht van beschikbare gegevens</w:t>
      </w:r>
      <w:bookmarkEnd w:id="95"/>
      <w:bookmarkEnd w:id="96"/>
      <w:bookmarkEnd w:id="97"/>
      <w:bookmarkEnd w:id="98"/>
      <w:bookmarkEnd w:id="99"/>
      <w:bookmarkEnd w:id="100"/>
      <w:bookmarkEnd w:id="101"/>
      <w:bookmarkEnd w:id="102"/>
      <w:bookmarkEnd w:id="103"/>
      <w:bookmarkEnd w:id="104"/>
    </w:p>
    <w:p w14:paraId="5CBA3538" w14:textId="5C5A2A7F" w:rsidR="00565E66" w:rsidRDefault="00E77DAB" w:rsidP="00FB4FA6">
      <w:pPr>
        <w:spacing w:after="240"/>
      </w:pPr>
      <w:r>
        <w:t xml:space="preserve">In totaal bevat de dataset van verzamelde data 469.629 individuele deelnames. </w:t>
      </w:r>
      <w:fldSimple w:instr=" REF _Ref195075553  \* MERGEFORMAT ">
        <w:r w:rsidR="009F67BC" w:rsidRPr="009F67BC">
          <w:t>Tabel 2</w:t>
        </w:r>
      </w:fldSimple>
      <w:r w:rsidR="5FD8F240">
        <w:t xml:space="preserve"> </w:t>
      </w:r>
      <w:r w:rsidR="25FF8610">
        <w:t xml:space="preserve"> </w:t>
      </w:r>
      <w:r>
        <w:t xml:space="preserve">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7A68BD8C" w14:textId="1FBFFEA7" w:rsidR="00FD269A" w:rsidRPr="003A2B86" w:rsidRDefault="00677E81" w:rsidP="003A2B86">
      <w:pPr>
        <w:pStyle w:val="Bijschrift"/>
        <w:rPr>
          <w:sz w:val="16"/>
          <w:szCs w:val="16"/>
        </w:rPr>
      </w:pPr>
      <w:bookmarkStart w:id="105" w:name="_Ref195075553"/>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bookmarkEnd w:id="105"/>
      <w:r w:rsidRPr="00D27B9A">
        <w:rPr>
          <w:sz w:val="16"/>
          <w:szCs w:val="16"/>
        </w:rPr>
        <w:t xml:space="preserve"> Totaal aantal participaties van Nederlandse belanghebbenden in de dataset per SDO en participatievorm. </w:t>
      </w:r>
      <w:r w:rsidR="00FD269A">
        <w:br w:type="page"/>
      </w:r>
    </w:p>
    <w:tbl>
      <w:tblPr>
        <w:tblStyle w:val="Rastertabel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0DE81751" w:rsidR="00E77DAB" w:rsidRDefault="00417035" w:rsidP="00417035">
      <w:r>
        <w:rPr>
          <w:sz w:val="16"/>
          <w:szCs w:val="16"/>
        </w:rPr>
        <w:br/>
        <w:t xml:space="preserve">Toelichting bij tabel 2: </w:t>
      </w:r>
      <w:r w:rsidRPr="00D27B9A">
        <w:rPr>
          <w:sz w:val="16"/>
          <w:szCs w:val="16"/>
        </w:rPr>
        <w:t>De waarde tussen haakjes is het totale aantal voor die categorie. Voor IEC en ISO zijn de beschikbare gegevens beperkt tot participatie van Nederlandse belanghebbenden. Zij zijn aangegeven met een asterisk (</w:t>
      </w:r>
      <w:r w:rsidRPr="00D27B9A">
        <w:rPr>
          <w:b/>
          <w:bCs/>
          <w:sz w:val="16"/>
          <w:szCs w:val="16"/>
        </w:rPr>
        <w:t>*</w:t>
      </w:r>
      <w:r w:rsidRPr="00D27B9A">
        <w:rPr>
          <w:sz w:val="16"/>
          <w:szCs w:val="16"/>
        </w:rPr>
        <w:t>). In de totalen zijn zij zowel opgeteld bij Nederlandse belanghebbenden als bij totale participatie. Dit is over de periode 2019-2024, afhankelijk van beschikbaarheid van gegevens.</w:t>
      </w:r>
    </w:p>
    <w:p w14:paraId="396F1A42" w14:textId="77777777" w:rsidR="00C24848" w:rsidRDefault="00C24848" w:rsidP="00737F40">
      <w:pPr>
        <w:jc w:val="right"/>
      </w:pPr>
    </w:p>
    <w:p w14:paraId="53DB442F" w14:textId="09056EE2" w:rsidR="00E77DAB" w:rsidRDefault="00E77DAB" w:rsidP="000E4242">
      <w:pPr>
        <w:pStyle w:val="Kop2"/>
        <w:numPr>
          <w:ilvl w:val="1"/>
          <w:numId w:val="39"/>
        </w:numPr>
        <w:spacing w:line="288" w:lineRule="auto"/>
      </w:pPr>
      <w:bookmarkStart w:id="106" w:name="_Toc188349256"/>
      <w:bookmarkStart w:id="107" w:name="_Toc188354006"/>
      <w:bookmarkStart w:id="108" w:name="_Toc188354054"/>
      <w:bookmarkStart w:id="109" w:name="_Toc188372421"/>
      <w:bookmarkStart w:id="110" w:name="_Toc188372546"/>
      <w:bookmarkStart w:id="111" w:name="_Toc188456643"/>
      <w:bookmarkStart w:id="112" w:name="_Toc188707990"/>
      <w:bookmarkStart w:id="113" w:name="_Toc188863910"/>
      <w:bookmarkStart w:id="114" w:name="_Toc189313415"/>
      <w:bookmarkStart w:id="115" w:name="_Toc189313868"/>
      <w:bookmarkStart w:id="116" w:name="_Toc191561605"/>
      <w:r>
        <w:t>Nederlandse participatie per organisatietype</w:t>
      </w:r>
      <w:bookmarkEnd w:id="106"/>
      <w:bookmarkEnd w:id="107"/>
      <w:bookmarkEnd w:id="108"/>
      <w:bookmarkEnd w:id="109"/>
      <w:bookmarkEnd w:id="110"/>
      <w:bookmarkEnd w:id="111"/>
      <w:bookmarkEnd w:id="112"/>
      <w:bookmarkEnd w:id="113"/>
      <w:bookmarkEnd w:id="114"/>
      <w:bookmarkEnd w:id="115"/>
      <w:bookmarkEnd w:id="116"/>
    </w:p>
    <w:p w14:paraId="3F8F1B07" w14:textId="07ED6934" w:rsidR="00E77DAB" w:rsidRPr="00707363" w:rsidRDefault="00E77DAB" w:rsidP="00707363">
      <w:pPr>
        <w:pStyle w:val="Paragraph0"/>
        <w:rPr>
          <w:strike/>
        </w:rPr>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proofErr w:type="spellStart"/>
      <w:r w:rsidR="001D3461">
        <w:t>SDO’s</w:t>
      </w:r>
      <w:proofErr w:type="spellEnd"/>
      <w:r w:rsidRPr="1B12DF6E">
        <w:t xml:space="preserve"> waarbij dat herleidbaar is. Nederlandse participatie is geoperationaliseerd als participatie namens een Nederlands belang.</w:t>
      </w:r>
      <w:r w:rsidR="008A2954">
        <w:t xml:space="preserve"> </w:t>
      </w: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2B445274" w:rsidR="00327590" w:rsidRPr="00D27B9A" w:rsidRDefault="00327590" w:rsidP="00327590">
      <w:pPr>
        <w:pStyle w:val="Bijschrift"/>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906FF">
        <w:rPr>
          <w:sz w:val="16"/>
          <w:szCs w:val="16"/>
        </w:rPr>
        <w:t>H</w:t>
      </w:r>
      <w:r w:rsidR="00D27B9A" w:rsidRPr="00D27B9A">
        <w:rPr>
          <w:sz w:val="16"/>
          <w:szCs w:val="16"/>
        </w:rPr>
        <w:t>et aantal Nederlandse participaties per organisatietype over de periode 2019-2024</w:t>
      </w:r>
      <w:r w:rsidRPr="00D27B9A">
        <w:rPr>
          <w:sz w:val="16"/>
          <w:szCs w:val="16"/>
        </w:rPr>
        <w:t xml:space="preserve">. </w:t>
      </w:r>
    </w:p>
    <w:tbl>
      <w:tblPr>
        <w:tblStyle w:val="Lijsttabel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D99592F" w14:textId="03F6DB38" w:rsidR="00D906FF" w:rsidRDefault="00D906FF" w:rsidP="00707363">
      <w:pPr>
        <w:pStyle w:val="Paragraph0"/>
        <w:rPr>
          <w:sz w:val="16"/>
          <w:szCs w:val="16"/>
        </w:rPr>
      </w:pPr>
      <w:r>
        <w:rPr>
          <w:sz w:val="16"/>
          <w:szCs w:val="16"/>
        </w:rPr>
        <w:t>Toelichting:</w:t>
      </w:r>
      <w:r w:rsidRPr="00D27B9A">
        <w:rPr>
          <w:sz w:val="16"/>
          <w:szCs w:val="16"/>
        </w:rPr>
        <w:t xml:space="preserve"> Van het totaal ontbreken IEC en ISO omdat daar geen koppeling met een organisatie gemaakt kan worden.</w:t>
      </w:r>
      <w:r w:rsidR="001335EA">
        <w:rPr>
          <w:sz w:val="16"/>
          <w:szCs w:val="16"/>
        </w:rPr>
        <w:t xml:space="preserve"> De n staat voor het aantal geïdentificeerde unieke organisaties in de categorie.</w:t>
      </w:r>
    </w:p>
    <w:p w14:paraId="6CA4DB13" w14:textId="5EA4A6A1" w:rsidR="00E77DAB" w:rsidRDefault="00E77DAB" w:rsidP="00707363">
      <w:pPr>
        <w:pStyle w:val="Paragraph0"/>
      </w:pPr>
      <w:r>
        <w:lastRenderedPageBreak/>
        <w:t xml:space="preserve">Verreweg de grootste groep deelnames wordt </w:t>
      </w:r>
      <w:r w:rsidRPr="00A849FA">
        <w:rPr>
          <w:rStyle w:val="Stijl3Char"/>
        </w:rPr>
        <w:t>gevormd door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Kop2"/>
        <w:numPr>
          <w:ilvl w:val="1"/>
          <w:numId w:val="39"/>
        </w:numPr>
        <w:spacing w:line="288" w:lineRule="auto"/>
      </w:pPr>
      <w:bookmarkStart w:id="117" w:name="_Toc191561606"/>
      <w:r w:rsidRPr="005B0E1A">
        <w:t>Trends in Nederlandse vertegenwoordiging</w:t>
      </w:r>
      <w:bookmarkEnd w:id="117"/>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Kop3"/>
      </w:pPr>
      <w:bookmarkStart w:id="118" w:name="_Toc187660816"/>
      <w:bookmarkStart w:id="119" w:name="_Toc187660843"/>
      <w:bookmarkStart w:id="120" w:name="_Toc188707992"/>
      <w:bookmarkStart w:id="121" w:name="_Toc188863914"/>
      <w:bookmarkStart w:id="122" w:name="_Toc189313417"/>
      <w:bookmarkStart w:id="123"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18"/>
      <w:bookmarkEnd w:id="119"/>
      <w:bookmarkEnd w:id="120"/>
      <w:bookmarkEnd w:id="121"/>
      <w:bookmarkEnd w:id="122"/>
      <w:bookmarkEnd w:id="123"/>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proofErr w:type="spellStart"/>
      <w:r w:rsidR="001D3461">
        <w:t>SDO’s</w:t>
      </w:r>
      <w:proofErr w:type="spellEnd"/>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Bijschrift"/>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r w:rsidRPr="00C42C4F">
        <w:rPr>
          <w:sz w:val="16"/>
          <w:szCs w:val="16"/>
        </w:rPr>
        <w:t>Voor ITU zijn technische contributies over tijd gevonden, maar daarvan kon geen enkele aan een Nederlandse belanghebbende worden gekoppeld</w:t>
      </w:r>
      <w:r w:rsidRPr="00784FD2">
        <w:t>.</w:t>
      </w:r>
    </w:p>
    <w:tbl>
      <w:tblPr>
        <w:tblStyle w:val="Lijsttabel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39A60BC8"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uitgerekend</w:t>
      </w:r>
      <w:r w:rsidR="00987BA3">
        <w:t>, zie tabel 5</w:t>
      </w:r>
      <w:r>
        <w:t>.</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Bijschrift"/>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jsttabel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4586E72D"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rsidR="00A57FEA" w:rsidRPr="00A57FEA">
        <w:t>quantumtechnologie</w:t>
      </w:r>
      <w:proofErr w:type="spellEnd"/>
      <w:r w:rsidR="00A57FEA">
        <w:t xml:space="preserve"> </w:t>
      </w:r>
      <w:r>
        <w:t xml:space="preserve">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Kop3"/>
      </w:pPr>
      <w:bookmarkStart w:id="124" w:name="_Toc187660817"/>
      <w:bookmarkStart w:id="125" w:name="_Toc187660844"/>
      <w:bookmarkStart w:id="126" w:name="_Toc188707993"/>
      <w:bookmarkStart w:id="127" w:name="_Toc188863915"/>
      <w:bookmarkStart w:id="128" w:name="_Toc189313418"/>
      <w:bookmarkStart w:id="129" w:name="_Toc189313871"/>
      <w:r>
        <w:t>Aantal participerende</w:t>
      </w:r>
      <w:r w:rsidR="00F5387D">
        <w:t xml:space="preserve"> Nederlandse</w:t>
      </w:r>
      <w:r>
        <w:t xml:space="preserve"> organisaties over tijd</w:t>
      </w:r>
      <w:bookmarkEnd w:id="124"/>
      <w:bookmarkEnd w:id="125"/>
      <w:bookmarkEnd w:id="126"/>
      <w:bookmarkEnd w:id="127"/>
      <w:bookmarkEnd w:id="128"/>
      <w:bookmarkEnd w:id="129"/>
    </w:p>
    <w:p w14:paraId="04FF2C47" w14:textId="7697725A"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proofErr w:type="spellStart"/>
      <w:r w:rsidR="001D3461">
        <w:t>SDO’s</w:t>
      </w:r>
      <w:proofErr w:type="spellEnd"/>
      <w:r>
        <w:t xml:space="preserve"> participeren, nog steeds als één unieke organisatie.</w:t>
      </w:r>
      <w:r w:rsidR="00FE6914">
        <w:t xml:space="preserve"> </w:t>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r w:rsidR="00B433D1">
        <w:br/>
      </w:r>
      <w:r>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Bijschrift"/>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Rastertabel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Kop2"/>
        <w:numPr>
          <w:ilvl w:val="1"/>
          <w:numId w:val="39"/>
        </w:numPr>
        <w:spacing w:line="288" w:lineRule="auto"/>
      </w:pPr>
      <w:bookmarkStart w:id="130" w:name="_Toc188349258"/>
      <w:bookmarkStart w:id="131" w:name="_Toc188354008"/>
      <w:bookmarkStart w:id="132" w:name="_Toc188354056"/>
      <w:bookmarkStart w:id="133" w:name="_Toc188372423"/>
      <w:bookmarkStart w:id="134" w:name="_Toc188372548"/>
      <w:bookmarkStart w:id="135" w:name="_Toc188456645"/>
      <w:bookmarkStart w:id="136" w:name="_Toc188707994"/>
      <w:bookmarkStart w:id="137" w:name="_Toc188863916"/>
      <w:bookmarkStart w:id="138" w:name="_Toc191561607"/>
      <w:r>
        <w:t>Nederlandse vertegenwoordiging in formele rollen</w:t>
      </w:r>
      <w:bookmarkEnd w:id="130"/>
      <w:bookmarkEnd w:id="131"/>
      <w:bookmarkEnd w:id="132"/>
      <w:bookmarkEnd w:id="133"/>
      <w:bookmarkEnd w:id="134"/>
      <w:bookmarkEnd w:id="135"/>
      <w:bookmarkEnd w:id="136"/>
      <w:bookmarkEnd w:id="137"/>
      <w:bookmarkEnd w:id="138"/>
    </w:p>
    <w:p w14:paraId="573A4717" w14:textId="70777A96" w:rsidR="003E3050"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rsidR="009734CB">
        <w:t xml:space="preserve"> </w:t>
      </w:r>
      <w:r>
        <w:t>Interviewrespondenten met een formele rol geven aan dat ze daarmee aanzienlijke invloed hebben op de ontwikkeling van standaarden.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r w:rsidR="00FE6914">
        <w:t xml:space="preserve"> </w:t>
      </w:r>
      <w:r w:rsidRPr="1B12DF6E">
        <w:t xml:space="preserve">De kwantitatieve analyse kijkt naar de Nederlandse invulling van formele rollen bij de verschillende </w:t>
      </w:r>
      <w:proofErr w:type="spellStart"/>
      <w:r w:rsidR="001D3461">
        <w:t>SDO’s</w:t>
      </w:r>
      <w:proofErr w:type="spellEnd"/>
      <w:r w:rsidRPr="1B12DF6E">
        <w:t>, op basis van gegevens over de organisaties namens wie de vertegenwoordiger deelneemt.</w:t>
      </w:r>
      <w:bookmarkStart w:id="139" w:name="_Toc187660819"/>
      <w:bookmarkStart w:id="140" w:name="_Toc187660846"/>
      <w:bookmarkStart w:id="141" w:name="_Toc188707995"/>
      <w:bookmarkStart w:id="142" w:name="_Toc188863917"/>
      <w:bookmarkStart w:id="143" w:name="_Toc189313419"/>
      <w:bookmarkStart w:id="144" w:name="_Toc189313872"/>
    </w:p>
    <w:p w14:paraId="61D8655D" w14:textId="38315297" w:rsidR="00E77DAB" w:rsidRPr="001959F1" w:rsidRDefault="00E77DAB" w:rsidP="00B433D1">
      <w:pPr>
        <w:pStyle w:val="Kop3"/>
      </w:pPr>
      <w:r w:rsidRPr="00010C48">
        <w:t>Formele rollen bij 3GPP, ETSI, IETF en W3C</w:t>
      </w:r>
      <w:bookmarkEnd w:id="139"/>
      <w:bookmarkEnd w:id="140"/>
      <w:bookmarkEnd w:id="141"/>
      <w:bookmarkEnd w:id="142"/>
      <w:bookmarkEnd w:id="143"/>
      <w:bookmarkEnd w:id="144"/>
    </w:p>
    <w:p w14:paraId="77999D83" w14:textId="638D20BA" w:rsidR="00981978" w:rsidRPr="00CF0E82" w:rsidRDefault="00E77DAB" w:rsidP="00B433D1">
      <w:pPr>
        <w:pStyle w:val="Paragraph0"/>
      </w:pPr>
      <w:r w:rsidRPr="1B12DF6E">
        <w:t xml:space="preserve">Binnen de vier </w:t>
      </w:r>
      <w:proofErr w:type="spellStart"/>
      <w:r w:rsidR="001D3461">
        <w:t>SDO’s</w:t>
      </w:r>
      <w:proofErr w:type="spellEnd"/>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Bijschrift"/>
        <w:keepNext/>
        <w:rPr>
          <w:sz w:val="16"/>
          <w:szCs w:val="16"/>
        </w:rPr>
      </w:pPr>
      <w:r w:rsidRPr="00CF0E82">
        <w:rPr>
          <w:sz w:val="16"/>
          <w:szCs w:val="16"/>
        </w:rPr>
        <w:lastRenderedPageBreak/>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Rastertabel5donker-Accent3"/>
        <w:tblW w:w="7508" w:type="dxa"/>
        <w:tblLook w:val="04A0" w:firstRow="1" w:lastRow="0" w:firstColumn="1" w:lastColumn="0" w:noHBand="0" w:noVBand="1"/>
      </w:tblPr>
      <w:tblGrid>
        <w:gridCol w:w="4375"/>
        <w:gridCol w:w="991"/>
        <w:gridCol w:w="2142"/>
      </w:tblGrid>
      <w:tr w:rsidR="00E77DAB" w:rsidRPr="00EB7D82" w14:paraId="5FA8A719" w14:textId="77777777" w:rsidTr="00436AD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494FF1F" w14:textId="77777777" w:rsidR="00E77DAB" w:rsidRPr="00EB7D82" w:rsidRDefault="00E77DAB" w:rsidP="00737F40">
            <w:r w:rsidRPr="00EB7D82">
              <w:t>Rol</w:t>
            </w:r>
          </w:p>
        </w:tc>
        <w:tc>
          <w:tcPr>
            <w:tcW w:w="991" w:type="dxa"/>
            <w:hideMark/>
          </w:tcPr>
          <w:p w14:paraId="730C2505"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 xml:space="preserve">Aantal NL </w:t>
            </w:r>
          </w:p>
        </w:tc>
        <w:tc>
          <w:tcPr>
            <w:tcW w:w="2142" w:type="dxa"/>
            <w:hideMark/>
          </w:tcPr>
          <w:p w14:paraId="33F52C13"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Aantal totaal</w:t>
            </w:r>
          </w:p>
        </w:tc>
      </w:tr>
      <w:tr w:rsidR="00E77DAB" w:rsidRPr="00EB7D82" w14:paraId="7A039A2D"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641F4DE2" w14:textId="77777777" w:rsidR="00E77DAB" w:rsidRPr="007C14D0" w:rsidRDefault="00E77DAB" w:rsidP="00737F40">
            <w:pPr>
              <w:rPr>
                <w:b w:val="0"/>
              </w:rPr>
            </w:pPr>
            <w:r w:rsidRPr="007C14D0">
              <w:rPr>
                <w:b w:val="0"/>
              </w:rPr>
              <w:t>Voorzitter (Chair)</w:t>
            </w:r>
          </w:p>
        </w:tc>
        <w:tc>
          <w:tcPr>
            <w:tcW w:w="991" w:type="dxa"/>
            <w:hideMark/>
          </w:tcPr>
          <w:p w14:paraId="1FFBD535" w14:textId="0D9EE0AC" w:rsidR="00E77DAB" w:rsidRPr="00EB7D82" w:rsidRDefault="004C204C" w:rsidP="00737F40">
            <w:pPr>
              <w:jc w:val="right"/>
              <w:cnfStyle w:val="000000100000" w:firstRow="0" w:lastRow="0" w:firstColumn="0" w:lastColumn="0" w:oddVBand="0" w:evenVBand="0" w:oddHBand="1" w:evenHBand="0" w:firstRowFirstColumn="0" w:firstRowLastColumn="0" w:lastRowFirstColumn="0" w:lastRowLastColumn="0"/>
            </w:pPr>
            <w:r>
              <w:t>21</w:t>
            </w:r>
          </w:p>
        </w:tc>
        <w:tc>
          <w:tcPr>
            <w:tcW w:w="2142" w:type="dxa"/>
            <w:hideMark/>
          </w:tcPr>
          <w:p w14:paraId="1B2F20A2" w14:textId="2313F40A"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2</w:t>
            </w:r>
            <w:r>
              <w:t>.</w:t>
            </w:r>
            <w:r w:rsidR="00436AD7">
              <w:t>625</w:t>
            </w:r>
          </w:p>
        </w:tc>
      </w:tr>
      <w:tr w:rsidR="00E77DAB" w:rsidRPr="00EB7D82" w14:paraId="0DAC9475"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E9968DA" w14:textId="77777777" w:rsidR="00E77DAB" w:rsidRPr="007C14D0" w:rsidRDefault="00E77DAB" w:rsidP="00737F40">
            <w:pPr>
              <w:rPr>
                <w:b w:val="0"/>
              </w:rPr>
            </w:pPr>
            <w:r w:rsidRPr="007C14D0">
              <w:rPr>
                <w:b w:val="0"/>
              </w:rPr>
              <w:t>Rapporteur</w:t>
            </w:r>
          </w:p>
        </w:tc>
        <w:tc>
          <w:tcPr>
            <w:tcW w:w="991" w:type="dxa"/>
            <w:hideMark/>
          </w:tcPr>
          <w:p w14:paraId="2E582A6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9</w:t>
            </w:r>
          </w:p>
        </w:tc>
        <w:tc>
          <w:tcPr>
            <w:tcW w:w="2142" w:type="dxa"/>
            <w:hideMark/>
          </w:tcPr>
          <w:p w14:paraId="07601FB2"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214</w:t>
            </w:r>
          </w:p>
        </w:tc>
      </w:tr>
      <w:tr w:rsidR="00E77DAB" w:rsidRPr="00EB7D82" w14:paraId="034416C5"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30C80719" w14:textId="77777777" w:rsidR="00E77DAB" w:rsidRPr="007C14D0" w:rsidRDefault="00E77DAB" w:rsidP="00737F40">
            <w:pPr>
              <w:rPr>
                <w:b w:val="0"/>
              </w:rPr>
            </w:pPr>
            <w:proofErr w:type="spellStart"/>
            <w:r w:rsidRPr="007C14D0">
              <w:rPr>
                <w:b w:val="0"/>
              </w:rPr>
              <w:t>Reviewer</w:t>
            </w:r>
            <w:proofErr w:type="spellEnd"/>
          </w:p>
        </w:tc>
        <w:tc>
          <w:tcPr>
            <w:tcW w:w="991" w:type="dxa"/>
            <w:hideMark/>
          </w:tcPr>
          <w:p w14:paraId="04C5259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6</w:t>
            </w:r>
          </w:p>
        </w:tc>
        <w:tc>
          <w:tcPr>
            <w:tcW w:w="2142" w:type="dxa"/>
            <w:hideMark/>
          </w:tcPr>
          <w:p w14:paraId="1A3F2390"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428</w:t>
            </w:r>
          </w:p>
        </w:tc>
      </w:tr>
      <w:tr w:rsidR="00E77DAB" w:rsidRPr="00EB7D82" w14:paraId="3264C46A"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7FEAC62" w14:textId="77777777" w:rsidR="00E77DAB" w:rsidRPr="007C14D0" w:rsidRDefault="00E77DAB" w:rsidP="00737F40">
            <w:pPr>
              <w:rPr>
                <w:b w:val="0"/>
              </w:rPr>
            </w:pPr>
            <w:r w:rsidRPr="007C14D0">
              <w:rPr>
                <w:b w:val="0"/>
              </w:rPr>
              <w:t xml:space="preserve">Technisch adviseur (Technical </w:t>
            </w:r>
            <w:proofErr w:type="spellStart"/>
            <w:r w:rsidRPr="007C14D0">
              <w:rPr>
                <w:b w:val="0"/>
              </w:rPr>
              <w:t>advisor</w:t>
            </w:r>
            <w:proofErr w:type="spellEnd"/>
            <w:r w:rsidRPr="007C14D0">
              <w:rPr>
                <w:b w:val="0"/>
              </w:rPr>
              <w:t>)</w:t>
            </w:r>
          </w:p>
        </w:tc>
        <w:tc>
          <w:tcPr>
            <w:tcW w:w="991" w:type="dxa"/>
            <w:hideMark/>
          </w:tcPr>
          <w:p w14:paraId="5027D38A"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w:t>
            </w:r>
          </w:p>
        </w:tc>
        <w:tc>
          <w:tcPr>
            <w:tcW w:w="2142" w:type="dxa"/>
            <w:hideMark/>
          </w:tcPr>
          <w:p w14:paraId="22EB27D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111</w:t>
            </w:r>
          </w:p>
        </w:tc>
      </w:tr>
      <w:tr w:rsidR="00E77DAB" w:rsidRPr="00EB7D82" w14:paraId="2FE0796A"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ECFF7C3" w14:textId="77777777" w:rsidR="00E77DAB" w:rsidRPr="007C14D0" w:rsidRDefault="00E77DAB" w:rsidP="00737F40">
            <w:pPr>
              <w:rPr>
                <w:b w:val="0"/>
              </w:rPr>
            </w:pPr>
            <w:r w:rsidRPr="007C14D0">
              <w:rPr>
                <w:b w:val="0"/>
              </w:rPr>
              <w:t>Vicevoorzitter (</w:t>
            </w:r>
            <w:proofErr w:type="spellStart"/>
            <w:r w:rsidRPr="007C14D0">
              <w:rPr>
                <w:b w:val="0"/>
              </w:rPr>
              <w:t>Vice</w:t>
            </w:r>
            <w:proofErr w:type="spellEnd"/>
            <w:r w:rsidRPr="007C14D0">
              <w:rPr>
                <w:b w:val="0"/>
              </w:rPr>
              <w:t xml:space="preserve"> Chair)</w:t>
            </w:r>
          </w:p>
        </w:tc>
        <w:tc>
          <w:tcPr>
            <w:tcW w:w="991" w:type="dxa"/>
            <w:hideMark/>
          </w:tcPr>
          <w:p w14:paraId="6B60EB3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1</w:t>
            </w:r>
          </w:p>
        </w:tc>
        <w:tc>
          <w:tcPr>
            <w:tcW w:w="2142" w:type="dxa"/>
            <w:hideMark/>
          </w:tcPr>
          <w:p w14:paraId="002BEAEF" w14:textId="77777777" w:rsidR="00E77DAB" w:rsidRPr="00EB7D82" w:rsidRDefault="00E77DAB" w:rsidP="00737F40">
            <w:pPr>
              <w:keepNext/>
              <w:jc w:val="right"/>
              <w:cnfStyle w:val="000000100000" w:firstRow="0" w:lastRow="0" w:firstColumn="0" w:lastColumn="0" w:oddVBand="0" w:evenVBand="0" w:oddHBand="1" w:evenHBand="0" w:firstRowFirstColumn="0" w:firstRowLastColumn="0" w:lastRowFirstColumn="0" w:lastRowLastColumn="0"/>
            </w:pPr>
            <w:r w:rsidRPr="00EB7D82">
              <w:t>325</w:t>
            </w:r>
          </w:p>
        </w:tc>
      </w:tr>
    </w:tbl>
    <w:p w14:paraId="519E9FE4" w14:textId="77777777" w:rsidR="00E77DAB" w:rsidRDefault="00E77DAB" w:rsidP="00737F40"/>
    <w:p w14:paraId="42CCCFC5" w14:textId="139501DA" w:rsidR="00981978" w:rsidRPr="00981978" w:rsidRDefault="00E77DAB" w:rsidP="000D150E">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w:t>
      </w:r>
      <w:proofErr w:type="spellStart"/>
      <w:r w:rsidRPr="1B12DF6E">
        <w:t>lidorganisatie</w:t>
      </w:r>
      <w:proofErr w:type="spellEnd"/>
      <w:r w:rsidRPr="1B12DF6E">
        <w:t xml:space="preserve"> worden vervuld en de </w:t>
      </w:r>
      <w:proofErr w:type="spellStart"/>
      <w:r w:rsidRPr="1B12DF6E">
        <w:t>lidorganisaties</w:t>
      </w:r>
      <w:proofErr w:type="spellEnd"/>
      <w:r w:rsidRPr="1B12DF6E">
        <w:t xml:space="preserve"> per land zijn ingeschreven.</w:t>
      </w:r>
    </w:p>
    <w:p w14:paraId="56F8BE23" w14:textId="268BA30E" w:rsidR="00981978" w:rsidRPr="00981978" w:rsidRDefault="00981978" w:rsidP="00981978">
      <w:pPr>
        <w:pStyle w:val="Bijschrift"/>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jsttabel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Kop3"/>
      </w:pPr>
      <w:bookmarkStart w:id="145" w:name="_Toc187660820"/>
      <w:bookmarkStart w:id="146" w:name="_Toc187660847"/>
      <w:bookmarkStart w:id="147" w:name="_Toc188707996"/>
      <w:bookmarkStart w:id="148" w:name="_Toc188863918"/>
      <w:bookmarkStart w:id="149" w:name="_Toc189313420"/>
      <w:bookmarkStart w:id="150" w:name="_Toc189313873"/>
      <w:r>
        <w:t>Formele rollen IEC</w:t>
      </w:r>
      <w:bookmarkEnd w:id="145"/>
      <w:bookmarkEnd w:id="146"/>
      <w:bookmarkEnd w:id="147"/>
      <w:bookmarkEnd w:id="148"/>
      <w:bookmarkEnd w:id="149"/>
      <w:bookmarkEnd w:id="150"/>
    </w:p>
    <w:p w14:paraId="73AD8637" w14:textId="44760AAF"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proofErr w:type="spellStart"/>
      <w:r w:rsidR="001D3461">
        <w:t>SDO’s</w:t>
      </w:r>
      <w:proofErr w:type="spellEnd"/>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w:t>
      </w:r>
      <w:r w:rsidR="00D0557D">
        <w:t>voorzittersrollen (</w:t>
      </w:r>
      <w:proofErr w:type="spellStart"/>
      <w:r w:rsidR="00D0557D" w:rsidRPr="00D0557D">
        <w:rPr>
          <w:i/>
          <w:iCs/>
        </w:rPr>
        <w:t>convenor</w:t>
      </w:r>
      <w:proofErr w:type="spellEnd"/>
      <w:r w:rsidRPr="00470569">
        <w:t xml:space="preserve"> en </w:t>
      </w:r>
      <w:proofErr w:type="spellStart"/>
      <w:r w:rsidR="00D0557D" w:rsidRPr="00D0557D">
        <w:rPr>
          <w:i/>
          <w:iCs/>
        </w:rPr>
        <w:t>chair</w:t>
      </w:r>
      <w:proofErr w:type="spellEnd"/>
      <w:r w:rsidR="00D0557D">
        <w:t>)</w:t>
      </w:r>
      <w:r>
        <w:t xml:space="preserve"> hebben de grootste aantallen</w:t>
      </w:r>
      <w:r w:rsidRPr="00C61485">
        <w:t>, samen ruim twee derde van het totaal.</w:t>
      </w:r>
    </w:p>
    <w:p w14:paraId="77D78587" w14:textId="5665DDA2" w:rsidR="0041023F" w:rsidRPr="0041023F" w:rsidRDefault="0041023F" w:rsidP="0041023F">
      <w:pPr>
        <w:pStyle w:val="Bijschrift"/>
        <w:keepNext/>
        <w:rPr>
          <w:sz w:val="16"/>
          <w:szCs w:val="16"/>
        </w:rPr>
      </w:pPr>
      <w:r w:rsidRPr="0041023F">
        <w:rPr>
          <w:sz w:val="16"/>
          <w:szCs w:val="16"/>
        </w:rPr>
        <w:lastRenderedPageBreak/>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Rastertabel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F664EC" w14:textId="1FA80202" w:rsidR="00E77DAB" w:rsidRPr="004D740D" w:rsidRDefault="00E77DAB" w:rsidP="00737F40">
      <w:pPr>
        <w:pStyle w:val="Bijschrift"/>
        <w:spacing w:line="288" w:lineRule="auto"/>
      </w:pPr>
      <w:bookmarkStart w:id="151" w:name="_Ref187656529"/>
      <w:r w:rsidRPr="003239B1">
        <w:rPr>
          <w:b/>
          <w:bCs/>
        </w:rPr>
        <w:t xml:space="preserve">Figuur </w:t>
      </w:r>
      <w:bookmarkEnd w:id="151"/>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Kop3"/>
      </w:pPr>
      <w:bookmarkStart w:id="152" w:name="_Toc188349259"/>
      <w:bookmarkStart w:id="153" w:name="_Toc188354009"/>
      <w:bookmarkStart w:id="154" w:name="_Toc188354057"/>
      <w:bookmarkStart w:id="155" w:name="_Toc188372424"/>
      <w:bookmarkStart w:id="156" w:name="_Toc188372549"/>
      <w:bookmarkStart w:id="157" w:name="_Toc188456646"/>
      <w:bookmarkStart w:id="158" w:name="_Ref188522344"/>
      <w:bookmarkStart w:id="159" w:name="_Toc188707997"/>
      <w:bookmarkStart w:id="160" w:name="_Toc188863919"/>
      <w:bookmarkStart w:id="161" w:name="_Toc189313421"/>
      <w:bookmarkStart w:id="162" w:name="_Toc189313874"/>
      <w:r>
        <w:t>Reflectie op de rol van multinationals</w:t>
      </w:r>
      <w:bookmarkEnd w:id="152"/>
      <w:bookmarkEnd w:id="153"/>
      <w:bookmarkEnd w:id="154"/>
      <w:bookmarkEnd w:id="155"/>
      <w:bookmarkEnd w:id="156"/>
      <w:bookmarkEnd w:id="157"/>
      <w:bookmarkEnd w:id="158"/>
      <w:bookmarkEnd w:id="159"/>
      <w:bookmarkEnd w:id="160"/>
      <w:bookmarkEnd w:id="161"/>
      <w:bookmarkEnd w:id="162"/>
    </w:p>
    <w:p w14:paraId="043CDB96" w14:textId="5005D9D0"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Verwijzingopmerking"/>
          <w:sz w:val="20"/>
          <w:szCs w:val="20"/>
        </w:rPr>
        <w:t xml:space="preserve"> s</w:t>
      </w:r>
      <w:r w:rsidRPr="1B12DF6E">
        <w:t xml:space="preserve">amen stemmen voor gedeelde belangen. </w:t>
      </w:r>
      <w:r>
        <w:t xml:space="preserve"> 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xml:space="preserve">. Zij zijn lid van NEN en daarvoor moet er sprake zijn van een Nederlands belang. Dit belang moet </w:t>
      </w:r>
      <w:r w:rsidRPr="1B12DF6E">
        <w:lastRenderedPageBreak/>
        <w:t>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proofErr w:type="spellStart"/>
      <w:r w:rsidR="001D3461">
        <w:t>SDO’s</w:t>
      </w:r>
      <w:proofErr w:type="spellEnd"/>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gesproken kan worden van een uniek Nederlands belang. Immers, 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Bijschrift"/>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Rastertabel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Kop2"/>
        <w:numPr>
          <w:ilvl w:val="1"/>
          <w:numId w:val="39"/>
        </w:numPr>
        <w:spacing w:line="288" w:lineRule="auto"/>
      </w:pPr>
      <w:bookmarkStart w:id="163" w:name="_Toc191561608"/>
      <w:r>
        <w:t>Het ontstane beeld na analyse van de data</w:t>
      </w:r>
      <w:bookmarkEnd w:id="163"/>
    </w:p>
    <w:p w14:paraId="410D33FF" w14:textId="08456D9F" w:rsidR="00F370EC" w:rsidRPr="00F370EC" w:rsidRDefault="00954CC0" w:rsidP="00F370EC">
      <w:r>
        <w:t xml:space="preserve">Op basis van de analyses van gegevens over deelname </w:t>
      </w:r>
      <w:r w:rsidR="008926BF">
        <w:t xml:space="preserve">aan standaardisatietrajecten bij de verschillende </w:t>
      </w:r>
      <w:proofErr w:type="spellStart"/>
      <w:r w:rsidR="008926BF">
        <w:t>SDO’s</w:t>
      </w:r>
      <w:proofErr w:type="spellEnd"/>
      <w:r w:rsidR="008926BF">
        <w:t xml:space="preserve"> schetsen wij de volgende observaties:</w:t>
      </w:r>
    </w:p>
    <w:p w14:paraId="639CDCCA" w14:textId="343ED42B" w:rsidR="00E77DAB" w:rsidRDefault="00E77DAB" w:rsidP="000E4242">
      <w:pPr>
        <w:pStyle w:val="Stijl3"/>
        <w:numPr>
          <w:ilvl w:val="0"/>
          <w:numId w:val="40"/>
        </w:numPr>
      </w:pPr>
      <w:r w:rsidRPr="00D36F57">
        <w:lastRenderedPageBreak/>
        <w:t>De Nederlandse participatie neemt in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t xml:space="preserve">Daarnaast lijkt er relatief gezien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7E7824">
        <w:t xml:space="preserve">Nederland is sterk </w:t>
      </w:r>
      <w:r w:rsidRPr="009A02B1">
        <w:t xml:space="preserve">vertegenwoordigd op een aantal onderwerpen van groot (economisch) belang. </w:t>
      </w:r>
      <w:r w:rsidRPr="005A30FA">
        <w:rPr>
          <w:b w:val="0"/>
          <w:bCs w:val="0"/>
        </w:rPr>
        <w:t>Dat zijn AI, telecom, asset management, digitale beveiliging en betaaldiensten.</w:t>
      </w:r>
    </w:p>
    <w:p w14:paraId="28C02CE1" w14:textId="36ED0C27" w:rsidR="00E77DAB" w:rsidRPr="00417DC7" w:rsidRDefault="00E77DAB" w:rsidP="000E4242">
      <w:pPr>
        <w:pStyle w:val="Stijl2"/>
        <w:numPr>
          <w:ilvl w:val="0"/>
          <w:numId w:val="38"/>
        </w:numPr>
        <w:ind w:left="708"/>
        <w:rPr>
          <w:rStyle w:val="Verwijzingopmerking"/>
          <w:b w:val="0"/>
          <w:bCs w:val="0"/>
          <w:color w:val="auto"/>
          <w:sz w:val="20"/>
          <w:szCs w:val="22"/>
        </w:rPr>
      </w:pPr>
      <w:r w:rsidRPr="00417DC7">
        <w:rPr>
          <w:color w:val="000000" w:themeColor="text1"/>
        </w:rPr>
        <w:t xml:space="preserve">Op andere </w:t>
      </w:r>
      <w:r>
        <w:rPr>
          <w:color w:val="000000" w:themeColor="text1"/>
        </w:rPr>
        <w:t>onderwerpen</w:t>
      </w:r>
      <w:r w:rsidRPr="00417DC7">
        <w:rPr>
          <w:color w:val="000000" w:themeColor="text1"/>
        </w:rPr>
        <w:t xml:space="preserve"> is veel minder participatie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000D2B81" w:rsidRPr="000D2B81">
        <w:rPr>
          <w:b w:val="0"/>
          <w:bCs w:val="0"/>
          <w:color w:val="auto"/>
        </w:rPr>
        <w:t>quantumtechnologie</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jstalinea"/>
        <w:numPr>
          <w:ilvl w:val="0"/>
          <w:numId w:val="19"/>
        </w:numPr>
        <w:rPr>
          <w:color w:val="000000" w:themeColor="text1"/>
        </w:rPr>
      </w:pPr>
      <w:r w:rsidRPr="00CD1AC1">
        <w:rPr>
          <w:b/>
          <w:bCs/>
          <w:color w:val="000000" w:themeColor="text1"/>
        </w:rPr>
        <w:t>De invloed van de Nederlandse organisaties op standaardisatie is niet vast te stellen op basis van enkel het 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0D0107B0" w:rsidR="00D93643" w:rsidRDefault="00D93643" w:rsidP="000E4242">
      <w:pPr>
        <w:pStyle w:val="Kop1"/>
        <w:numPr>
          <w:ilvl w:val="0"/>
          <w:numId w:val="27"/>
        </w:numPr>
        <w:spacing w:before="0" w:line="288" w:lineRule="auto"/>
        <w:ind w:left="357" w:hanging="357"/>
      </w:pPr>
      <w:bookmarkStart w:id="164" w:name="_Toc189313422"/>
      <w:bookmarkStart w:id="165" w:name="_Toc189313875"/>
      <w:bookmarkStart w:id="166"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  Wat drijft de betrokkenheid van de verschillende Nederlandse organisaties?</w:t>
      </w:r>
      <w:bookmarkEnd w:id="164"/>
      <w:bookmarkEnd w:id="165"/>
      <w:bookmarkEnd w:id="166"/>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proofErr w:type="spellStart"/>
      <w:r w:rsidR="001D3461">
        <w:t>SDO’s</w:t>
      </w:r>
      <w:proofErr w:type="spellEnd"/>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Kop2"/>
        <w:numPr>
          <w:ilvl w:val="1"/>
          <w:numId w:val="27"/>
        </w:numPr>
        <w:spacing w:before="0" w:line="288" w:lineRule="auto"/>
      </w:pPr>
      <w:bookmarkStart w:id="167" w:name="_Toc188349262"/>
      <w:bookmarkStart w:id="168" w:name="_Toc188354012"/>
      <w:bookmarkStart w:id="169" w:name="_Toc188354060"/>
      <w:bookmarkStart w:id="170" w:name="_Toc188372427"/>
      <w:bookmarkStart w:id="171" w:name="_Toc188372552"/>
      <w:bookmarkStart w:id="172" w:name="_Toc188456649"/>
      <w:bookmarkStart w:id="173" w:name="_Toc188708000"/>
      <w:bookmarkStart w:id="174" w:name="_Toc188863922"/>
      <w:bookmarkStart w:id="175" w:name="_Toc191561610"/>
      <w:r>
        <w:t>Motiva</w:t>
      </w:r>
      <w:r w:rsidR="00960068">
        <w:t>ti</w:t>
      </w:r>
      <w:r>
        <w:t>e</w:t>
      </w:r>
      <w:r w:rsidR="00960068">
        <w:t xml:space="preserve"> voor deelname</w:t>
      </w:r>
      <w:bookmarkEnd w:id="167"/>
      <w:bookmarkEnd w:id="168"/>
      <w:bookmarkEnd w:id="169"/>
      <w:bookmarkEnd w:id="170"/>
      <w:bookmarkEnd w:id="171"/>
      <w:bookmarkEnd w:id="172"/>
      <w:bookmarkEnd w:id="173"/>
      <w:bookmarkEnd w:id="174"/>
      <w:bookmarkEnd w:id="175"/>
    </w:p>
    <w:p w14:paraId="60AFC62D" w14:textId="2C0703C9" w:rsidR="00194A4A" w:rsidRDefault="005E1FD5" w:rsidP="00B433D1">
      <w:pPr>
        <w:pStyle w:val="Kop3"/>
      </w:pPr>
      <w:bookmarkStart w:id="176" w:name="_Toc188349263"/>
      <w:bookmarkStart w:id="177" w:name="_Toc188354013"/>
      <w:bookmarkStart w:id="178" w:name="_Toc188354061"/>
      <w:bookmarkStart w:id="179" w:name="_Toc188372428"/>
      <w:bookmarkStart w:id="180" w:name="_Toc188372553"/>
      <w:bookmarkStart w:id="181" w:name="_Toc188456650"/>
      <w:bookmarkStart w:id="182" w:name="_Toc188708001"/>
      <w:bookmarkStart w:id="183" w:name="_Toc188863923"/>
      <w:bookmarkStart w:id="184" w:name="_Toc189313423"/>
      <w:bookmarkStart w:id="185" w:name="_Toc189313876"/>
      <w:r>
        <w:t>B</w:t>
      </w:r>
      <w:r w:rsidR="00194A4A">
        <w:t>elan</w:t>
      </w:r>
      <w:r w:rsidR="004F5082">
        <w:t>g</w:t>
      </w:r>
      <w:bookmarkEnd w:id="176"/>
      <w:bookmarkEnd w:id="177"/>
      <w:bookmarkEnd w:id="178"/>
      <w:r>
        <w:t xml:space="preserve"> voor de organisatie</w:t>
      </w:r>
      <w:bookmarkEnd w:id="179"/>
      <w:bookmarkEnd w:id="180"/>
      <w:bookmarkEnd w:id="181"/>
      <w:bookmarkEnd w:id="182"/>
      <w:bookmarkEnd w:id="183"/>
      <w:bookmarkEnd w:id="184"/>
      <w:bookmarkEnd w:id="185"/>
    </w:p>
    <w:p w14:paraId="11B9A489" w14:textId="6ABF7EE8"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CitaatChar"/>
        </w:rPr>
        <w:t>“</w:t>
      </w:r>
      <w:r w:rsidR="00415875" w:rsidRPr="00B433D1">
        <w:rPr>
          <w:rStyle w:val="CitaatChar"/>
        </w:rPr>
        <w:t>A</w:t>
      </w:r>
      <w:r w:rsidR="001A0B55" w:rsidRPr="00B433D1">
        <w:rPr>
          <w:rStyle w:val="CitaatChar"/>
        </w:rPr>
        <w:t>l</w:t>
      </w:r>
      <w:r w:rsidR="00415875" w:rsidRPr="00B433D1">
        <w:rPr>
          <w:rStyle w:val="CitaatChar"/>
        </w:rPr>
        <w:t>s</w:t>
      </w:r>
      <w:r w:rsidR="001A0B55" w:rsidRPr="00B433D1">
        <w:rPr>
          <w:rStyle w:val="CitaatChar"/>
        </w:rPr>
        <w:t xml:space="preserve"> we niet actief mee zouden doen</w:t>
      </w:r>
      <w:r w:rsidR="00415875" w:rsidRPr="00B433D1">
        <w:rPr>
          <w:rStyle w:val="CitaatChar"/>
        </w:rPr>
        <w:t>,</w:t>
      </w:r>
      <w:r w:rsidR="001A0B55" w:rsidRPr="00B433D1">
        <w:rPr>
          <w:rStyle w:val="CitaatChar"/>
        </w:rPr>
        <w:t xml:space="preserve"> </w:t>
      </w:r>
      <w:r w:rsidR="00B6657E" w:rsidRPr="00B433D1">
        <w:rPr>
          <w:rStyle w:val="CitaatChar"/>
        </w:rPr>
        <w:t xml:space="preserve">dan hebben we echt </w:t>
      </w:r>
      <w:r w:rsidR="007A1E0B" w:rsidRPr="00B433D1">
        <w:rPr>
          <w:rStyle w:val="CitaatChar"/>
        </w:rPr>
        <w:t>een</w:t>
      </w:r>
      <w:r w:rsidR="00B6657E" w:rsidRPr="00B433D1">
        <w:rPr>
          <w:rStyle w:val="CitaatChar"/>
        </w:rPr>
        <w:t xml:space="preserve"> probleem</w:t>
      </w:r>
      <w:r w:rsidR="002827FB" w:rsidRPr="00B433D1">
        <w:rPr>
          <w:rStyle w:val="CitaatChar"/>
        </w:rPr>
        <w:t xml:space="preserve"> als ze </w:t>
      </w:r>
      <w:r w:rsidR="00B6657E" w:rsidRPr="00B433D1">
        <w:rPr>
          <w:rStyle w:val="CitaatChar"/>
        </w:rPr>
        <w:t xml:space="preserve">een </w:t>
      </w:r>
      <w:r w:rsidR="007A1E0B" w:rsidRPr="00B433D1">
        <w:rPr>
          <w:rStyle w:val="CitaatChar"/>
        </w:rPr>
        <w:t>infrastructuur</w:t>
      </w:r>
      <w:r w:rsidR="00B6657E" w:rsidRPr="00B433D1">
        <w:rPr>
          <w:rStyle w:val="CitaatChar"/>
        </w:rPr>
        <w:t xml:space="preserve"> creëren wat met standaarden onderbouwd wordt waar we gewoon niet met droge ogen op kunnen</w:t>
      </w:r>
      <w:r w:rsidR="00614BB2" w:rsidRPr="00B433D1">
        <w:rPr>
          <w:rStyle w:val="CitaatChar"/>
        </w:rPr>
        <w:t xml:space="preserve"> vertrouwen</w:t>
      </w:r>
      <w:r w:rsidR="00EA4B67" w:rsidRPr="00B433D1">
        <w:rPr>
          <w:rStyle w:val="CitaatChar"/>
        </w:rPr>
        <w:t>.”</w:t>
      </w:r>
      <w:r w:rsidR="00B433D1">
        <w:br/>
      </w:r>
      <w:r w:rsidRPr="00DA0DF9">
        <w:t xml:space="preserve">Deelname aan standaardisatieprocessen helpt </w:t>
      </w:r>
      <w:r w:rsidR="00BB6B02">
        <w:t xml:space="preserve">zowel grote </w:t>
      </w:r>
      <w:r w:rsidR="00401B77">
        <w:t xml:space="preserve">bedrijven </w:t>
      </w:r>
      <w:r w:rsidR="00BB6B02">
        <w:t xml:space="preserve">als het </w:t>
      </w:r>
      <w:r w:rsidR="009F7E8A">
        <w:t>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BC7F8B">
        <w:t xml:space="preserve"> </w:t>
      </w:r>
      <w:r w:rsidR="00877544">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CitaatChar"/>
        </w:rPr>
        <w:t xml:space="preserve">Ja, we sturen […] op risico's die we zien in </w:t>
      </w:r>
      <w:r w:rsidR="00EA57B6" w:rsidRPr="007E41B9">
        <w:rPr>
          <w:rStyle w:val="CitaatChar"/>
        </w:rPr>
        <w:t xml:space="preserve">bijvoorbeeld </w:t>
      </w:r>
      <w:r w:rsidR="00BC7F8B" w:rsidRPr="007E41B9">
        <w:rPr>
          <w:rStyle w:val="Citaat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CitaatChar"/>
        </w:rPr>
        <w:t>waarvan</w:t>
      </w:r>
      <w:r w:rsidR="00BC7F8B" w:rsidRPr="007E41B9">
        <w:rPr>
          <w:rStyle w:val="CitaatChar"/>
        </w:rPr>
        <w:t xml:space="preserve"> we denken dat ze goed lopen zonder overheid, da</w:t>
      </w:r>
      <w:r w:rsidR="00E1395E" w:rsidRPr="007E41B9">
        <w:rPr>
          <w:rStyle w:val="CitaatChar"/>
        </w:rPr>
        <w:t>ar</w:t>
      </w:r>
      <w:r w:rsidR="00BC7F8B" w:rsidRPr="007E41B9">
        <w:rPr>
          <w:rStyle w:val="CitaatChar"/>
        </w:rPr>
        <w:t xml:space="preserve"> zetten </w:t>
      </w:r>
      <w:r w:rsidR="00E1395E" w:rsidRPr="007E41B9">
        <w:rPr>
          <w:rStyle w:val="CitaatChar"/>
        </w:rPr>
        <w:t>we</w:t>
      </w:r>
      <w:r w:rsidR="00BC7F8B" w:rsidRPr="007E41B9">
        <w:rPr>
          <w:rStyle w:val="Citaat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Citaat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Kop3"/>
      </w:pPr>
      <w:bookmarkStart w:id="186" w:name="_Toc188708002"/>
      <w:bookmarkStart w:id="187" w:name="_Toc188863924"/>
      <w:bookmarkStart w:id="188" w:name="_Toc189313424"/>
      <w:bookmarkStart w:id="189" w:name="_Toc189313877"/>
      <w:r>
        <w:t xml:space="preserve">Collectief </w:t>
      </w:r>
      <w:r w:rsidR="001D7874">
        <w:t>belang</w:t>
      </w:r>
      <w:r>
        <w:t xml:space="preserve"> en sector</w:t>
      </w:r>
      <w:r w:rsidR="001D7874">
        <w:t xml:space="preserve">aal </w:t>
      </w:r>
      <w:r>
        <w:t>belang</w:t>
      </w:r>
      <w:bookmarkEnd w:id="186"/>
      <w:bookmarkEnd w:id="187"/>
      <w:bookmarkEnd w:id="188"/>
      <w:bookmarkEnd w:id="189"/>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CitaatChar"/>
        </w:rPr>
        <w:t>We</w:t>
      </w:r>
      <w:r w:rsidR="0013000E" w:rsidRPr="007E41B9">
        <w:rPr>
          <w:rStyle w:val="CitaatChar"/>
        </w:rPr>
        <w:t xml:space="preserve"> willen natuurlijk een product in de markt zetten en dat gaat in deze </w:t>
      </w:r>
      <w:r w:rsidR="00192FAB" w:rsidRPr="007E41B9">
        <w:rPr>
          <w:rStyle w:val="CitaatChar"/>
        </w:rPr>
        <w:t>branche</w:t>
      </w:r>
      <w:r w:rsidR="0013000E" w:rsidRPr="007E41B9">
        <w:rPr>
          <w:rStyle w:val="CitaatChar"/>
        </w:rPr>
        <w:t xml:space="preserve"> eigenlijk niet als je dat alleen doet. Er is niemand die zo'n marktaandeel heeft dat ze iets door kunnen drukken</w:t>
      </w:r>
      <w:r w:rsidR="00D552A2">
        <w:t>.”</w:t>
      </w:r>
    </w:p>
    <w:p w14:paraId="3EBEF627" w14:textId="6AAF6A75"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w:t>
      </w:r>
      <w:r w:rsidR="008957D9">
        <w:t>mkb</w:t>
      </w:r>
      <w:r w:rsidR="00970810">
        <w:t xml:space="preserve">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Kop3"/>
      </w:pPr>
      <w:bookmarkStart w:id="190" w:name="_Toc189313425"/>
      <w:bookmarkStart w:id="191" w:name="_Toc189313878"/>
      <w:bookmarkStart w:id="192" w:name="_Toc188349265"/>
      <w:bookmarkStart w:id="193" w:name="_Toc188354015"/>
      <w:bookmarkStart w:id="194" w:name="_Toc188354063"/>
      <w:bookmarkStart w:id="195" w:name="_Toc188372429"/>
      <w:bookmarkStart w:id="196" w:name="_Toc188372554"/>
      <w:bookmarkStart w:id="197" w:name="_Toc188456651"/>
      <w:bookmarkStart w:id="198" w:name="_Toc188708003"/>
      <w:bookmarkStart w:id="199" w:name="_Toc188863925"/>
      <w:r>
        <w:t>Persoonlijke motivatie</w:t>
      </w:r>
      <w:bookmarkEnd w:id="190"/>
      <w:bookmarkEnd w:id="191"/>
      <w:bookmarkEnd w:id="192"/>
      <w:bookmarkEnd w:id="193"/>
      <w:bookmarkEnd w:id="194"/>
      <w:bookmarkEnd w:id="195"/>
      <w:bookmarkEnd w:id="196"/>
      <w:bookmarkEnd w:id="197"/>
      <w:bookmarkEnd w:id="198"/>
      <w:bookmarkEnd w:id="199"/>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CitaatChar"/>
        </w:rPr>
        <w:t>W</w:t>
      </w:r>
      <w:r w:rsidR="00A57F43" w:rsidRPr="007E41B9">
        <w:rPr>
          <w:rStyle w:val="CitaatChar"/>
        </w:rPr>
        <w:t>at mij vooral fascineert is de dynamiek van standaarden</w:t>
      </w:r>
      <w:r w:rsidR="000C51CC" w:rsidRPr="007E41B9">
        <w:rPr>
          <w:rStyle w:val="CitaatChar"/>
        </w:rPr>
        <w:t xml:space="preserve"> en in het </w:t>
      </w:r>
      <w:r w:rsidR="004027FF" w:rsidRPr="007E41B9">
        <w:rPr>
          <w:rStyle w:val="CitaatChar"/>
        </w:rPr>
        <w:t>bijzonder</w:t>
      </w:r>
      <w:r w:rsidR="000C51CC" w:rsidRPr="007E41B9">
        <w:rPr>
          <w:rStyle w:val="CitaatChar"/>
        </w:rPr>
        <w:t xml:space="preserve"> </w:t>
      </w:r>
      <w:r w:rsidR="004027FF" w:rsidRPr="007E41B9">
        <w:rPr>
          <w:rStyle w:val="CitaatChar"/>
        </w:rPr>
        <w:t>wat betreft interoperabiliteit</w:t>
      </w:r>
      <w:r w:rsidR="00307589" w:rsidRPr="007E41B9">
        <w:rPr>
          <w:rStyle w:val="CitaatChar"/>
        </w:rPr>
        <w:t>. J</w:t>
      </w:r>
      <w:r w:rsidR="00225489" w:rsidRPr="007E41B9">
        <w:rPr>
          <w:rStyle w:val="CitaatChar"/>
        </w:rPr>
        <w:t>e</w:t>
      </w:r>
      <w:r w:rsidR="00B07544" w:rsidRPr="007E41B9">
        <w:rPr>
          <w:rStyle w:val="CitaatChar"/>
        </w:rPr>
        <w:t xml:space="preserve"> werkt </w:t>
      </w:r>
      <w:r w:rsidR="00A57F43" w:rsidRPr="007E41B9">
        <w:rPr>
          <w:rStyle w:val="CitaatChar"/>
        </w:rPr>
        <w:t>met meerdere partijen</w:t>
      </w:r>
      <w:r w:rsidR="00B07544" w:rsidRPr="007E41B9">
        <w:rPr>
          <w:rStyle w:val="CitaatChar"/>
        </w:rPr>
        <w:t xml:space="preserve"> </w:t>
      </w:r>
      <w:r w:rsidR="00A57F43" w:rsidRPr="007E41B9">
        <w:rPr>
          <w:rStyle w:val="CitaatChar"/>
        </w:rPr>
        <w:t xml:space="preserve">die elkaar commercieel en economisch het licht in de ogen niet gunnen, </w:t>
      </w:r>
      <w:r w:rsidR="00652ABF" w:rsidRPr="007E41B9">
        <w:rPr>
          <w:rStyle w:val="CitaatChar"/>
        </w:rPr>
        <w:t xml:space="preserve">waarmee </w:t>
      </w:r>
      <w:r w:rsidR="005A507D" w:rsidRPr="007E41B9">
        <w:rPr>
          <w:rStyle w:val="CitaatChar"/>
        </w:rPr>
        <w:t xml:space="preserve">je </w:t>
      </w:r>
      <w:r w:rsidR="00A57F43" w:rsidRPr="007E41B9">
        <w:rPr>
          <w:rStyle w:val="Citaat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CitaatChar"/>
        </w:rPr>
        <w:t>“</w:t>
      </w:r>
      <w:r w:rsidR="003D37C3" w:rsidRPr="007E41B9">
        <w:rPr>
          <w:rStyle w:val="CitaatChar"/>
        </w:rPr>
        <w:t xml:space="preserve">… er zijn bijvoorbeeld voorbeelden met aftappen of andere opsporingsactiviteiten waarbij je </w:t>
      </w:r>
      <w:r w:rsidR="00496E68" w:rsidRPr="007E41B9">
        <w:rPr>
          <w:rStyle w:val="CitaatChar"/>
        </w:rPr>
        <w:t>…</w:t>
      </w:r>
      <w:r w:rsidR="00835E85" w:rsidRPr="007E41B9">
        <w:rPr>
          <w:rStyle w:val="Citaat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2A3076">
      <w:pPr>
        <w:pStyle w:val="Stijl2"/>
      </w:pPr>
      <w:bookmarkStart w:id="200" w:name="_Toc188349266"/>
      <w:bookmarkStart w:id="201" w:name="_Toc188354016"/>
      <w:bookmarkStart w:id="202" w:name="_Toc188354064"/>
      <w:bookmarkStart w:id="203" w:name="_Toc188372431"/>
      <w:bookmarkStart w:id="204" w:name="_Toc188372556"/>
      <w:bookmarkStart w:id="205" w:name="_Toc188456653"/>
      <w:bookmarkStart w:id="206" w:name="_Toc188708004"/>
      <w:bookmarkStart w:id="207" w:name="_Toc188863926"/>
      <w:bookmarkStart w:id="208" w:name="_Toc189313426"/>
      <w:bookmarkStart w:id="209" w:name="_Toc189313879"/>
      <w:r>
        <w:t>Uitdagingen vanuit organisatieperspectief</w:t>
      </w:r>
      <w:bookmarkEnd w:id="200"/>
      <w:bookmarkEnd w:id="201"/>
      <w:bookmarkEnd w:id="202"/>
      <w:bookmarkEnd w:id="203"/>
      <w:bookmarkEnd w:id="204"/>
      <w:bookmarkEnd w:id="205"/>
      <w:bookmarkEnd w:id="206"/>
      <w:bookmarkEnd w:id="207"/>
      <w:bookmarkEnd w:id="208"/>
      <w:bookmarkEnd w:id="209"/>
    </w:p>
    <w:p w14:paraId="255C6726" w14:textId="54C6E77D"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w:t>
      </w:r>
      <w:r w:rsidR="009F7E8A">
        <w:t>mkb</w:t>
      </w:r>
      <w:r w:rsidR="002112D2" w:rsidRPr="00BE26A4">
        <w:t xml:space="preserve">.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w:t>
      </w:r>
      <w:r w:rsidR="008957D9">
        <w:t>mkb</w:t>
      </w:r>
      <w:r w:rsidR="009F6BEA" w:rsidRPr="00DB681F">
        <w:t xml:space="preserve">-bedrijven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proofErr w:type="spellStart"/>
      <w:r w:rsidR="001D3461">
        <w:t>SDO’s</w:t>
      </w:r>
      <w:proofErr w:type="spellEnd"/>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9"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4CAB22CE" w14:textId="713B134E" w:rsidR="00723690"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CitaatChar"/>
        </w:rPr>
        <w:t>Wat</w:t>
      </w:r>
      <w:r w:rsidR="00723690" w:rsidRPr="00EB4FC3">
        <w:rPr>
          <w:rStyle w:val="CitaatChar"/>
        </w:rPr>
        <w:t xml:space="preserve"> ik merk is dat de drempel om mee te doen best wel een lastige is. </w:t>
      </w:r>
      <w:r w:rsidR="00B92240" w:rsidRPr="00EB4FC3">
        <w:rPr>
          <w:rStyle w:val="CitaatChar"/>
        </w:rPr>
        <w:t>H</w:t>
      </w:r>
      <w:r w:rsidR="00723690" w:rsidRPr="00EB4FC3">
        <w:rPr>
          <w:rStyle w:val="CitaatChar"/>
        </w:rPr>
        <w:t xml:space="preserve">et is voor organisaties </w:t>
      </w:r>
      <w:r w:rsidR="00B92240" w:rsidRPr="00EB4FC3">
        <w:rPr>
          <w:rStyle w:val="CitaatChar"/>
        </w:rPr>
        <w:t xml:space="preserve">niet </w:t>
      </w:r>
      <w:r w:rsidR="00723690" w:rsidRPr="00EB4FC3">
        <w:rPr>
          <w:rStyle w:val="CitaatChar"/>
        </w:rPr>
        <w:t xml:space="preserve">direct duidelijk op welke wijze en waar de inbreng in wordt gevraagd. Want </w:t>
      </w:r>
      <w:r w:rsidR="00B92240" w:rsidRPr="00EB4FC3">
        <w:rPr>
          <w:rStyle w:val="CitaatChar"/>
        </w:rPr>
        <w:t>[…]</w:t>
      </w:r>
      <w:r w:rsidR="00723690" w:rsidRPr="00EB4FC3">
        <w:rPr>
          <w:rStyle w:val="CitaatChar"/>
        </w:rPr>
        <w:t xml:space="preserve"> aan alle kanten moet er consensus zijn van alle partijen en dat vraagt soms een bepaalde manier </w:t>
      </w:r>
      <w:r w:rsidR="00AE34A2" w:rsidRPr="00EB4FC3">
        <w:rPr>
          <w:rStyle w:val="CitaatChar"/>
        </w:rPr>
        <w:t xml:space="preserve">van aanpak en </w:t>
      </w:r>
      <w:r w:rsidR="00463E98" w:rsidRPr="00EB4FC3">
        <w:rPr>
          <w:rStyle w:val="CitaatChar"/>
        </w:rPr>
        <w:t xml:space="preserve">om bepaalde </w:t>
      </w:r>
      <w:r w:rsidR="00AE34A2" w:rsidRPr="00EB4FC3">
        <w:rPr>
          <w:rStyle w:val="CitaatChar"/>
        </w:rPr>
        <w:t>expertises</w:t>
      </w:r>
      <w:r w:rsidR="00D552A2">
        <w:t>.”</w:t>
      </w:r>
    </w:p>
    <w:p w14:paraId="2500027F" w14:textId="77777777" w:rsidR="009D75CA" w:rsidRDefault="009D75CA" w:rsidP="002A3076"/>
    <w:p w14:paraId="3A74B78C" w14:textId="3442031A" w:rsidR="00354B06" w:rsidRPr="00D45803"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2B31C635" w14:textId="77777777" w:rsidR="00D42926" w:rsidRPr="005D3969" w:rsidRDefault="00D42926" w:rsidP="002A3076"/>
    <w:p w14:paraId="1748E265" w14:textId="703A61F1" w:rsidR="005E4563" w:rsidRPr="0094115C" w:rsidRDefault="00211A95" w:rsidP="00B702FD">
      <w:pPr>
        <w:pStyle w:val="Kop2"/>
        <w:numPr>
          <w:ilvl w:val="1"/>
          <w:numId w:val="27"/>
        </w:numPr>
        <w:spacing w:line="288" w:lineRule="auto"/>
      </w:pPr>
      <w:bookmarkStart w:id="210" w:name="_Toc188372432"/>
      <w:bookmarkStart w:id="211" w:name="_Toc188372557"/>
      <w:bookmarkStart w:id="212" w:name="_Toc188456654"/>
      <w:bookmarkStart w:id="213" w:name="_Toc188708005"/>
      <w:bookmarkStart w:id="214" w:name="_Toc188863927"/>
      <w:bookmarkStart w:id="215" w:name="_Toc191561611"/>
      <w:r w:rsidRPr="0094115C">
        <w:t>Deelname</w:t>
      </w:r>
      <w:r w:rsidR="00222FC7" w:rsidRPr="0094115C">
        <w:t xml:space="preserve"> en betrokkenheid</w:t>
      </w:r>
      <w:r w:rsidR="00D47F9E" w:rsidRPr="0094115C">
        <w:t xml:space="preserve"> in de toekomst</w:t>
      </w:r>
      <w:bookmarkEnd w:id="210"/>
      <w:bookmarkEnd w:id="211"/>
      <w:bookmarkEnd w:id="212"/>
      <w:bookmarkEnd w:id="213"/>
      <w:bookmarkEnd w:id="214"/>
      <w:bookmarkEnd w:id="215"/>
    </w:p>
    <w:p w14:paraId="2A917ED3" w14:textId="2AE4058C" w:rsidR="00DC2BEA" w:rsidRDefault="00E821EC" w:rsidP="002A3076">
      <w:pPr>
        <w:pStyle w:val="Normaalweb"/>
        <w:spacing w:before="0" w:beforeAutospacing="0" w:after="0" w:afterAutospacing="0" w:line="288" w:lineRule="auto"/>
        <w:rPr>
          <w:highlight w:val="yellow"/>
        </w:rPr>
      </w:pPr>
      <w:r w:rsidRPr="00E821EC">
        <w:rPr>
          <w:rFonts w:ascii="Century Gothic" w:eastAsiaTheme="minorHAnsi" w:hAnsi="Century Gothic" w:cstheme="minorBidi"/>
          <w:sz w:val="20"/>
          <w:szCs w:val="22"/>
          <w:lang w:eastAsia="en-US"/>
        </w:rPr>
        <w:t xml:space="preserve">Uit de interviews komt naar voren dat </w:t>
      </w:r>
      <w:r w:rsidR="002F203E">
        <w:rPr>
          <w:rFonts w:ascii="Century Gothic" w:eastAsiaTheme="minorHAnsi" w:hAnsi="Century Gothic" w:cstheme="minorBidi"/>
          <w:sz w:val="20"/>
          <w:szCs w:val="22"/>
          <w:lang w:eastAsia="en-US"/>
        </w:rPr>
        <w:t xml:space="preserve">er sprake is van </w:t>
      </w:r>
      <w:r w:rsidRPr="00E821EC">
        <w:rPr>
          <w:rFonts w:ascii="Century Gothic" w:eastAsiaTheme="minorHAnsi" w:hAnsi="Century Gothic" w:cstheme="minorBidi"/>
          <w:sz w:val="20"/>
          <w:szCs w:val="22"/>
          <w:lang w:eastAsia="en-US"/>
        </w:rPr>
        <w:t>een voorzichtige daling in de deelname aan standaardisatie-activiteiten door Nederlandse organisaties.</w:t>
      </w:r>
      <w:r w:rsidR="00826A5D" w:rsidRPr="0044783E">
        <w:rPr>
          <w:rFonts w:ascii="Century Gothic" w:eastAsiaTheme="minorHAnsi" w:hAnsi="Century Gothic" w:cstheme="minorBidi"/>
          <w:sz w:val="20"/>
          <w:szCs w:val="22"/>
          <w:lang w:eastAsia="en-US"/>
        </w:rPr>
        <w:t xml:space="preserve"> </w:t>
      </w:r>
      <w:r w:rsidR="006464A2">
        <w:rPr>
          <w:rFonts w:ascii="Century Gothic" w:eastAsiaTheme="minorHAnsi" w:hAnsi="Century Gothic" w:cstheme="minorBidi"/>
          <w:sz w:val="20"/>
          <w:szCs w:val="22"/>
          <w:lang w:eastAsia="en-US"/>
        </w:rPr>
        <w:t xml:space="preserve">De oorzaak hiervan </w:t>
      </w:r>
      <w:r w:rsidR="0034115F">
        <w:rPr>
          <w:rFonts w:ascii="Century Gothic" w:eastAsiaTheme="minorHAnsi" w:hAnsi="Century Gothic" w:cstheme="minorBidi"/>
          <w:sz w:val="20"/>
          <w:szCs w:val="22"/>
          <w:lang w:eastAsia="en-US"/>
        </w:rPr>
        <w:t xml:space="preserve">is dat </w:t>
      </w:r>
      <w:r w:rsidR="00A66A2E">
        <w:rPr>
          <w:rFonts w:ascii="Century Gothic" w:eastAsiaTheme="minorHAnsi" w:hAnsi="Century Gothic" w:cstheme="minorBidi"/>
          <w:sz w:val="20"/>
          <w:szCs w:val="22"/>
          <w:lang w:eastAsia="en-US"/>
        </w:rPr>
        <w:t>m</w:t>
      </w:r>
      <w:r w:rsidR="00335CB1" w:rsidRPr="0044783E">
        <w:rPr>
          <w:rFonts w:ascii="Century Gothic" w:eastAsiaTheme="minorHAnsi" w:hAnsi="Century Gothic" w:cstheme="minorBidi"/>
          <w:sz w:val="20"/>
          <w:szCs w:val="22"/>
          <w:lang w:eastAsia="en-US"/>
        </w:rPr>
        <w:t>eerwaarde van deelname</w:t>
      </w:r>
      <w:r w:rsidR="00BA7890">
        <w:rPr>
          <w:rFonts w:ascii="Century Gothic" w:eastAsiaTheme="minorHAnsi" w:hAnsi="Century Gothic" w:cstheme="minorBidi"/>
          <w:sz w:val="20"/>
          <w:szCs w:val="22"/>
          <w:lang w:eastAsia="en-US"/>
        </w:rPr>
        <w:t xml:space="preserve"> aan standaardisatie</w:t>
      </w:r>
      <w:r w:rsidR="00335CB1" w:rsidRPr="0044783E">
        <w:rPr>
          <w:rFonts w:ascii="Century Gothic" w:eastAsiaTheme="minorHAnsi" w:hAnsi="Century Gothic" w:cstheme="minorBidi"/>
          <w:sz w:val="20"/>
          <w:szCs w:val="22"/>
          <w:lang w:eastAsia="en-US"/>
        </w:rPr>
        <w:t xml:space="preserve"> niet altijd kwantitatief </w:t>
      </w:r>
      <w:r w:rsidR="00961B2A">
        <w:rPr>
          <w:rFonts w:ascii="Century Gothic" w:eastAsiaTheme="minorHAnsi" w:hAnsi="Century Gothic" w:cstheme="minorBidi"/>
          <w:sz w:val="20"/>
          <w:szCs w:val="22"/>
          <w:lang w:eastAsia="en-US"/>
        </w:rPr>
        <w:t>kan worden</w:t>
      </w:r>
      <w:r w:rsidR="00335CB1" w:rsidRPr="0044783E">
        <w:rPr>
          <w:rFonts w:ascii="Century Gothic" w:eastAsiaTheme="minorHAnsi" w:hAnsi="Century Gothic" w:cstheme="minorBidi"/>
          <w:sz w:val="20"/>
          <w:szCs w:val="22"/>
          <w:lang w:eastAsia="en-US"/>
        </w:rPr>
        <w:t xml:space="preserve"> onderbouw</w:t>
      </w:r>
      <w:r w:rsidR="00961B2A">
        <w:rPr>
          <w:rFonts w:ascii="Century Gothic" w:eastAsiaTheme="minorHAnsi" w:hAnsi="Century Gothic" w:cstheme="minorBidi"/>
          <w:sz w:val="20"/>
          <w:szCs w:val="22"/>
          <w:lang w:eastAsia="en-US"/>
        </w:rPr>
        <w:t>d</w:t>
      </w:r>
      <w:r w:rsidR="00543133" w:rsidRPr="0044783E">
        <w:rPr>
          <w:rFonts w:ascii="Century Gothic" w:eastAsiaTheme="minorHAnsi" w:hAnsi="Century Gothic" w:cstheme="minorBidi"/>
          <w:sz w:val="20"/>
          <w:szCs w:val="22"/>
          <w:lang w:eastAsia="en-US"/>
        </w:rPr>
        <w:t xml:space="preserve"> en de business case</w:t>
      </w:r>
      <w:r w:rsidR="006A2829" w:rsidRPr="0044783E">
        <w:rPr>
          <w:rFonts w:ascii="Century Gothic" w:eastAsiaTheme="minorHAnsi" w:hAnsi="Century Gothic" w:cstheme="minorBidi"/>
          <w:sz w:val="20"/>
          <w:szCs w:val="22"/>
          <w:lang w:eastAsia="en-US"/>
        </w:rPr>
        <w:t xml:space="preserve"> daardoor</w:t>
      </w:r>
      <w:r w:rsidR="00CB3B42"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niet altijd voor</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de</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hand lig</w:t>
      </w:r>
      <w:r w:rsidR="00E72A49">
        <w:rPr>
          <w:rFonts w:ascii="Century Gothic" w:eastAsiaTheme="minorHAnsi" w:hAnsi="Century Gothic" w:cstheme="minorBidi"/>
          <w:sz w:val="20"/>
          <w:szCs w:val="22"/>
          <w:lang w:eastAsia="en-US"/>
        </w:rPr>
        <w:t>t</w:t>
      </w:r>
      <w:r w:rsidR="006A2829" w:rsidRPr="0044783E">
        <w:rPr>
          <w:rFonts w:ascii="Century Gothic" w:eastAsiaTheme="minorHAnsi" w:hAnsi="Century Gothic" w:cstheme="minorBidi"/>
          <w:sz w:val="20"/>
          <w:szCs w:val="22"/>
          <w:lang w:eastAsia="en-US"/>
        </w:rPr>
        <w:t>. Het kan meerdere jaren duren voorda</w:t>
      </w:r>
      <w:r w:rsidR="00E06BCA" w:rsidRPr="0044783E">
        <w:rPr>
          <w:rFonts w:ascii="Century Gothic" w:eastAsiaTheme="minorHAnsi" w:hAnsi="Century Gothic" w:cstheme="minorBidi"/>
          <w:sz w:val="20"/>
          <w:szCs w:val="22"/>
          <w:lang w:eastAsia="en-US"/>
        </w:rPr>
        <w:t xml:space="preserve">t de opbrengsten van investeringen zichtbaar </w:t>
      </w:r>
      <w:r w:rsidR="00424C68">
        <w:rPr>
          <w:rFonts w:ascii="Century Gothic" w:eastAsiaTheme="minorHAnsi" w:hAnsi="Century Gothic" w:cstheme="minorBidi"/>
          <w:sz w:val="20"/>
          <w:szCs w:val="22"/>
          <w:lang w:eastAsia="en-US"/>
        </w:rPr>
        <w:t>zijn</w:t>
      </w:r>
      <w:r w:rsidR="00E06BCA" w:rsidRPr="0044783E">
        <w:rPr>
          <w:rFonts w:ascii="Century Gothic" w:eastAsiaTheme="minorHAnsi" w:hAnsi="Century Gothic" w:cstheme="minorBidi"/>
          <w:sz w:val="20"/>
          <w:szCs w:val="22"/>
          <w:lang w:eastAsia="en-US"/>
        </w:rPr>
        <w:t xml:space="preserve"> en de directe zichtbaarheid van de voordelen is beperkt. </w:t>
      </w:r>
      <w:r w:rsidR="00424C68">
        <w:rPr>
          <w:rFonts w:ascii="Century Gothic" w:eastAsiaTheme="minorHAnsi" w:hAnsi="Century Gothic" w:cstheme="minorBidi"/>
          <w:sz w:val="20"/>
          <w:szCs w:val="22"/>
          <w:lang w:eastAsia="en-US"/>
        </w:rPr>
        <w:t>H</w:t>
      </w:r>
      <w:r w:rsidR="00ED06B8" w:rsidRPr="0044783E">
        <w:rPr>
          <w:rFonts w:ascii="Century Gothic" w:eastAsiaTheme="minorHAnsi" w:hAnsi="Century Gothic" w:cstheme="minorBidi"/>
          <w:sz w:val="20"/>
          <w:szCs w:val="22"/>
          <w:lang w:eastAsia="en-US"/>
        </w:rPr>
        <w:t>ierdoor</w:t>
      </w:r>
      <w:r w:rsidR="00424C68">
        <w:rPr>
          <w:rFonts w:ascii="Century Gothic" w:eastAsiaTheme="minorHAnsi" w:hAnsi="Century Gothic" w:cstheme="minorBidi"/>
          <w:sz w:val="20"/>
          <w:szCs w:val="22"/>
          <w:lang w:eastAsia="en-US"/>
        </w:rPr>
        <w:t xml:space="preserve"> ontstaat</w:t>
      </w:r>
      <w:r w:rsidR="001B3C54" w:rsidRPr="0044783E">
        <w:rPr>
          <w:rFonts w:ascii="Century Gothic" w:eastAsiaTheme="minorHAnsi" w:hAnsi="Century Gothic" w:cstheme="minorBidi"/>
          <w:sz w:val="20"/>
          <w:szCs w:val="22"/>
          <w:lang w:eastAsia="en-US"/>
        </w:rPr>
        <w:t xml:space="preserve"> een gebrek aan betrokkenheid van senior managers en </w:t>
      </w:r>
      <w:r w:rsidR="001B3C54" w:rsidRPr="00BE26A4">
        <w:rPr>
          <w:rFonts w:ascii="Century Gothic" w:eastAsiaTheme="minorHAnsi" w:hAnsi="Century Gothic" w:cstheme="minorBidi"/>
          <w:sz w:val="20"/>
          <w:szCs w:val="22"/>
          <w:lang w:eastAsia="en-US"/>
        </w:rPr>
        <w:t>bestuurders, wa</w:t>
      </w:r>
      <w:r w:rsidR="00F85628">
        <w:rPr>
          <w:rFonts w:ascii="Century Gothic" w:eastAsiaTheme="minorHAnsi" w:hAnsi="Century Gothic" w:cstheme="minorBidi"/>
          <w:sz w:val="20"/>
          <w:szCs w:val="22"/>
          <w:lang w:eastAsia="en-US"/>
        </w:rPr>
        <w:t>ardoor</w:t>
      </w:r>
      <w:r w:rsidR="001B3C54" w:rsidRPr="00BE26A4">
        <w:rPr>
          <w:rFonts w:ascii="Century Gothic" w:eastAsiaTheme="minorHAnsi" w:hAnsi="Century Gothic" w:cstheme="minorBidi"/>
          <w:sz w:val="20"/>
          <w:szCs w:val="22"/>
          <w:lang w:eastAsia="en-US"/>
        </w:rPr>
        <w:t xml:space="preserve"> investering</w:t>
      </w:r>
      <w:r w:rsidR="00F85628">
        <w:rPr>
          <w:rFonts w:ascii="Century Gothic" w:eastAsiaTheme="minorHAnsi" w:hAnsi="Century Gothic" w:cstheme="minorBidi"/>
          <w:sz w:val="20"/>
          <w:szCs w:val="22"/>
          <w:lang w:eastAsia="en-US"/>
        </w:rPr>
        <w:t>en</w:t>
      </w:r>
      <w:r w:rsidR="001B3C54" w:rsidRPr="00BE26A4">
        <w:rPr>
          <w:rFonts w:ascii="Century Gothic" w:eastAsiaTheme="minorHAnsi" w:hAnsi="Century Gothic" w:cstheme="minorBidi"/>
          <w:sz w:val="20"/>
          <w:szCs w:val="22"/>
          <w:lang w:eastAsia="en-US"/>
        </w:rPr>
        <w:t xml:space="preserve"> </w:t>
      </w:r>
      <w:r w:rsidR="00ED06B8" w:rsidRPr="00BE26A4">
        <w:rPr>
          <w:rFonts w:ascii="Century Gothic" w:eastAsiaTheme="minorHAnsi" w:hAnsi="Century Gothic" w:cstheme="minorBidi"/>
          <w:sz w:val="20"/>
          <w:szCs w:val="22"/>
          <w:lang w:eastAsia="en-US"/>
        </w:rPr>
        <w:t>in standaardisatie</w:t>
      </w:r>
      <w:r w:rsidR="001B3C54" w:rsidRPr="00BE26A4">
        <w:rPr>
          <w:rFonts w:ascii="Century Gothic" w:eastAsiaTheme="minorHAnsi" w:hAnsi="Century Gothic" w:cstheme="minorBidi"/>
          <w:sz w:val="20"/>
          <w:szCs w:val="22"/>
          <w:lang w:eastAsia="en-US"/>
        </w:rPr>
        <w:t xml:space="preserve"> </w:t>
      </w:r>
      <w:r w:rsidR="003F7BF6" w:rsidRPr="00695302">
        <w:rPr>
          <w:rFonts w:ascii="Century Gothic" w:eastAsiaTheme="minorHAnsi" w:hAnsi="Century Gothic" w:cstheme="minorBidi"/>
          <w:sz w:val="20"/>
          <w:szCs w:val="22"/>
          <w:lang w:eastAsia="en-US"/>
        </w:rPr>
        <w:t xml:space="preserve">onder druk </w:t>
      </w:r>
      <w:r w:rsidR="00F85628">
        <w:rPr>
          <w:rFonts w:ascii="Century Gothic" w:eastAsiaTheme="minorHAnsi" w:hAnsi="Century Gothic" w:cstheme="minorBidi"/>
          <w:sz w:val="20"/>
          <w:szCs w:val="22"/>
          <w:lang w:eastAsia="en-US"/>
        </w:rPr>
        <w:t xml:space="preserve">komen te </w:t>
      </w:r>
      <w:r w:rsidR="004430DE" w:rsidRPr="00695302">
        <w:rPr>
          <w:rFonts w:ascii="Century Gothic" w:eastAsiaTheme="minorHAnsi" w:hAnsi="Century Gothic" w:cstheme="minorBidi"/>
          <w:sz w:val="20"/>
          <w:szCs w:val="22"/>
          <w:lang w:eastAsia="en-US"/>
        </w:rPr>
        <w:t>staa</w:t>
      </w:r>
      <w:r w:rsidR="00F85628">
        <w:rPr>
          <w:rFonts w:ascii="Century Gothic" w:eastAsiaTheme="minorHAnsi" w:hAnsi="Century Gothic" w:cstheme="minorBidi"/>
          <w:sz w:val="20"/>
          <w:szCs w:val="22"/>
          <w:lang w:eastAsia="en-US"/>
        </w:rPr>
        <w:t>n</w:t>
      </w:r>
      <w:r w:rsidR="004430DE" w:rsidRPr="00695302">
        <w:rPr>
          <w:rFonts w:ascii="Century Gothic" w:eastAsiaTheme="minorHAnsi" w:hAnsi="Century Gothic" w:cstheme="minorBidi"/>
          <w:sz w:val="20"/>
          <w:szCs w:val="22"/>
          <w:lang w:eastAsia="en-US"/>
        </w:rPr>
        <w:t>.</w:t>
      </w:r>
      <w:r w:rsidR="003F7BF6" w:rsidRPr="00695302">
        <w:rPr>
          <w:rFonts w:ascii="Century Gothic" w:eastAsiaTheme="minorHAnsi" w:hAnsi="Century Gothic" w:cstheme="minorBidi"/>
          <w:sz w:val="20"/>
          <w:szCs w:val="22"/>
          <w:lang w:eastAsia="en-US"/>
        </w:rPr>
        <w:t xml:space="preserve"> </w:t>
      </w:r>
      <w:r w:rsidR="00D55216">
        <w:rPr>
          <w:rFonts w:ascii="Century Gothic" w:eastAsiaTheme="minorHAnsi" w:hAnsi="Century Gothic" w:cstheme="minorBidi"/>
          <w:sz w:val="20"/>
          <w:szCs w:val="22"/>
          <w:lang w:eastAsia="en-US"/>
        </w:rPr>
        <w:t>Dit geldt ook voor</w:t>
      </w:r>
      <w:r w:rsidR="003F7BF6" w:rsidRPr="00695302">
        <w:rPr>
          <w:rFonts w:ascii="Century Gothic" w:eastAsiaTheme="minorHAnsi" w:hAnsi="Century Gothic" w:cstheme="minorBidi"/>
          <w:sz w:val="20"/>
          <w:szCs w:val="22"/>
          <w:lang w:eastAsia="en-US"/>
        </w:rPr>
        <w:t xml:space="preserve"> grote bedrijven en multinationals</w:t>
      </w:r>
      <w:r w:rsidR="00D55216">
        <w:rPr>
          <w:rFonts w:ascii="Century Gothic" w:eastAsiaTheme="minorHAnsi" w:hAnsi="Century Gothic" w:cstheme="minorBidi"/>
          <w:sz w:val="20"/>
          <w:szCs w:val="22"/>
          <w:lang w:eastAsia="en-US"/>
        </w:rPr>
        <w:t>.</w:t>
      </w:r>
    </w:p>
    <w:p w14:paraId="53B159B8" w14:textId="5F2DA23D" w:rsidR="0069296A" w:rsidRDefault="00656953" w:rsidP="002A3076">
      <w:r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w:t>
      </w:r>
      <w:r w:rsidR="008957D9">
        <w:t>mkb</w:t>
      </w:r>
      <w:r w:rsidR="00F4518C">
        <w:t xml:space="preserve">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 xml:space="preserve">uit het </w:t>
      </w:r>
      <w:r w:rsidR="008957D9">
        <w:t>mkb</w:t>
      </w:r>
      <w:r w:rsidR="0014209D">
        <w:t xml:space="preserve"> geeft verder duiding: “</w:t>
      </w:r>
      <w:r w:rsidR="00C7725F" w:rsidRPr="00EB4FC3">
        <w:rPr>
          <w:rStyle w:val="Citaat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CitaatChar"/>
        </w:rPr>
        <w:t>?</w:t>
      </w:r>
      <w:r w:rsidR="0014209D">
        <w:t>”</w:t>
      </w:r>
    </w:p>
    <w:p w14:paraId="3C3BA74F" w14:textId="77777777" w:rsidR="00C90243" w:rsidRPr="00AE418D" w:rsidRDefault="00C90243" w:rsidP="002A3076">
      <w:pPr>
        <w:rPr>
          <w:rFonts w:eastAsiaTheme="majorEastAsia" w:cstheme="majorBidi"/>
          <w:b/>
          <w:color w:val="005A80" w:themeColor="accent2" w:themeShade="80"/>
          <w:szCs w:val="26"/>
        </w:rPr>
      </w:pPr>
    </w:p>
    <w:p w14:paraId="68DCA2E0" w14:textId="40E6EC5F" w:rsidR="008872AE" w:rsidRPr="00AE418D" w:rsidRDefault="00A95B51" w:rsidP="00B702FD">
      <w:pPr>
        <w:pStyle w:val="Kop2"/>
        <w:numPr>
          <w:ilvl w:val="1"/>
          <w:numId w:val="27"/>
        </w:numPr>
        <w:spacing w:line="288" w:lineRule="auto"/>
      </w:pPr>
      <w:bookmarkStart w:id="216" w:name="_Toc191561612"/>
      <w:r w:rsidRPr="00AE418D">
        <w:t>Het ontstane beeld na analyse van de interviews</w:t>
      </w:r>
      <w:r w:rsidR="00AE418D" w:rsidRPr="00AE418D">
        <w:t xml:space="preserve"> met betrekking tot de betrokkenheid</w:t>
      </w:r>
      <w:bookmarkEnd w:id="216"/>
    </w:p>
    <w:p w14:paraId="15FD3BD6" w14:textId="192D9B30" w:rsidR="007949C6" w:rsidRPr="0094115C" w:rsidRDefault="00273C24" w:rsidP="000E4242">
      <w:pPr>
        <w:pStyle w:val="Stijl3"/>
        <w:numPr>
          <w:ilvl w:val="0"/>
          <w:numId w:val="41"/>
        </w:numPr>
      </w:pPr>
      <w:r w:rsidRPr="003D5754">
        <w:t xml:space="preserve">Strategische voordelen en vroegtijdige inzichten </w:t>
      </w:r>
      <w:r w:rsidR="00C6295A">
        <w:t>blijken</w:t>
      </w:r>
      <w:r>
        <w:t xml:space="preserve"> </w:t>
      </w:r>
      <w:r w:rsidRPr="003D5754">
        <w:t>drijfveren voor betrokkenheid</w:t>
      </w:r>
      <w:r w:rsidR="00C6295A">
        <w:t xml:space="preserve"> te zijn</w:t>
      </w:r>
      <w:r w:rsidRPr="003D5754">
        <w:t>.</w:t>
      </w:r>
    </w:p>
    <w:p w14:paraId="068B6518" w14:textId="64901A22" w:rsidR="00273C24" w:rsidRPr="0094115C" w:rsidRDefault="00273C24" w:rsidP="002A3076">
      <w:pPr>
        <w:ind w:left="357"/>
      </w:pPr>
      <w:r w:rsidRPr="0094115C">
        <w:t xml:space="preserve">Actieve deelname levert organisaties strategische voordelen op zoals het beïnvloeden van </w:t>
      </w:r>
      <w:r w:rsidR="00FC3D64">
        <w:t xml:space="preserve">internationale </w:t>
      </w:r>
      <w:r w:rsidRPr="0094115C">
        <w:t xml:space="preserve">standaarden, het vergroten van het marktaandeel, het verbeteren van interoperabiliteit en het waarborgen van (product)veiligheid. Bij passieve deelname </w:t>
      </w:r>
      <w:r w:rsidRPr="0094115C">
        <w:lastRenderedPageBreak/>
        <w:t>krijgen organisaties vroegtijdig inzicht in nieuwe ontwikkelingen, waardoor zij snel kunnen anticiperen.</w:t>
      </w:r>
      <w:r w:rsidRPr="003D5754">
        <w:rPr>
          <w:rFonts w:ascii="Arial" w:hAnsi="Arial" w:cs="Arial"/>
        </w:rPr>
        <w:t>  </w:t>
      </w:r>
      <w:r w:rsidRPr="0094115C">
        <w:t>Tenslotte draagt deelname vaak bij aan een collectief of sectoraal belang.</w:t>
      </w:r>
      <w:r w:rsidRPr="003D5754">
        <w:rPr>
          <w:rFonts w:ascii="Arial" w:hAnsi="Arial" w:cs="Arial"/>
        </w:rPr>
        <w:t> </w:t>
      </w:r>
      <w:r w:rsidRPr="0094115C">
        <w:t xml:space="preserve"> </w:t>
      </w:r>
    </w:p>
    <w:p w14:paraId="02DC458F" w14:textId="4066D4E9" w:rsidR="007949C6" w:rsidRDefault="003E6465" w:rsidP="002A3076">
      <w:pPr>
        <w:ind w:left="357"/>
      </w:pPr>
      <w:r w:rsidRPr="0094115C">
        <w:t>Ook speelt p</w:t>
      </w:r>
      <w:r w:rsidR="007949C6" w:rsidRPr="0094115C">
        <w:t>ersoonlijke motivatie</w:t>
      </w:r>
      <w:r w:rsidRPr="0094115C">
        <w:t xml:space="preserve"> van medewerkers een rol vanwege</w:t>
      </w:r>
      <w:r w:rsidR="007949C6" w:rsidRPr="0094115C">
        <w:t xml:space="preserve"> </w:t>
      </w:r>
      <w:r w:rsidR="009E1816" w:rsidRPr="0094115C">
        <w:t xml:space="preserve">de mogelijkheden voor </w:t>
      </w:r>
      <w:r w:rsidR="007949C6" w:rsidRPr="0094115C">
        <w:t>professionele groei, intrinsieke motivatie</w:t>
      </w:r>
      <w:r w:rsidR="00114E19" w:rsidRPr="0094115C">
        <w:t xml:space="preserve"> en</w:t>
      </w:r>
      <w:r w:rsidR="007949C6" w:rsidRPr="0094115C">
        <w:t xml:space="preserve"> netwerkuitbreiding.</w:t>
      </w:r>
    </w:p>
    <w:p w14:paraId="1D89EB53" w14:textId="77777777" w:rsidR="00962131" w:rsidRPr="00962131" w:rsidRDefault="00962131" w:rsidP="002A3076"/>
    <w:p w14:paraId="5BD393AF" w14:textId="5F1928DA" w:rsidR="003E6465" w:rsidRDefault="00A37322" w:rsidP="000E4242">
      <w:pPr>
        <w:pStyle w:val="Stijl3"/>
        <w:numPr>
          <w:ilvl w:val="0"/>
          <w:numId w:val="41"/>
        </w:numPr>
      </w:pPr>
      <w:r>
        <w:t>G</w:t>
      </w:r>
      <w:r w:rsidR="006D3FF3" w:rsidRPr="0094115C">
        <w:t>ebrek aan kennis, tijd, middelen en capaciteit, waardoor de prioritering van standaardisatie onvoldoende aandacht krijg</w:t>
      </w:r>
      <w:r w:rsidR="006D3FF3">
        <w:t>t</w:t>
      </w:r>
      <w:r w:rsidR="000C0E13">
        <w:t xml:space="preserve"> en betrokkenheid h</w:t>
      </w:r>
      <w:r w:rsidR="00441346">
        <w:t>ieronder lijdt</w:t>
      </w:r>
      <w:r w:rsidR="006D3FF3" w:rsidRPr="0094115C">
        <w:t>.</w:t>
      </w:r>
      <w:r w:rsidR="00C07014" w:rsidRPr="0094115C">
        <w:t xml:space="preserve"> </w:t>
      </w:r>
    </w:p>
    <w:p w14:paraId="48D7AB0A" w14:textId="4149077A" w:rsidR="00962131" w:rsidRDefault="00C07014" w:rsidP="002A3076">
      <w:pPr>
        <w:ind w:left="360"/>
      </w:pPr>
      <w:r>
        <w:t>Dit</w:t>
      </w:r>
      <w:r w:rsidR="00EE328E">
        <w:t xml:space="preserve"> </w:t>
      </w:r>
      <w:r w:rsidR="002A7040">
        <w:t>betreft</w:t>
      </w:r>
      <w:r w:rsidR="00EE328E">
        <w:t xml:space="preserve"> </w:t>
      </w:r>
      <w:r w:rsidR="006B5CA3">
        <w:t xml:space="preserve">zeker de </w:t>
      </w:r>
      <w:r w:rsidR="00FB6F4B">
        <w:t>helft</w:t>
      </w:r>
      <w:r w:rsidR="006B5CA3">
        <w:t xml:space="preserve"> van de </w:t>
      </w:r>
      <w:r w:rsidR="00FB6F4B">
        <w:t>organisaties</w:t>
      </w:r>
      <w:r w:rsidR="002A7040">
        <w:t xml:space="preserve"> uit de </w:t>
      </w:r>
      <w:r w:rsidR="00FB6F4B">
        <w:t xml:space="preserve">private </w:t>
      </w:r>
      <w:r w:rsidR="00CD6C5B">
        <w:t>sector</w:t>
      </w:r>
      <w:r w:rsidR="002A7040">
        <w:t xml:space="preserve"> die zijn</w:t>
      </w:r>
      <w:r w:rsidR="00CC45BB">
        <w:t xml:space="preserve"> </w:t>
      </w:r>
      <w:r w:rsidR="006763E9">
        <w:t xml:space="preserve">geïnterviewd </w:t>
      </w:r>
      <w:r w:rsidR="00CD6C5B">
        <w:t>en</w:t>
      </w:r>
      <w:r w:rsidR="00CC45BB">
        <w:t xml:space="preserve"> </w:t>
      </w:r>
      <w:r w:rsidR="00C5434C">
        <w:t xml:space="preserve">heeft als </w:t>
      </w:r>
      <w:r w:rsidR="006763E9">
        <w:t>belangrijkste</w:t>
      </w:r>
      <w:r w:rsidR="00CD6C5B">
        <w:t xml:space="preserve"> </w:t>
      </w:r>
      <w:r w:rsidR="00C5434C">
        <w:t>oorzaak dat</w:t>
      </w:r>
      <w:r w:rsidR="00962131" w:rsidRPr="00962131">
        <w:t xml:space="preserve"> participatie kostbaar</w:t>
      </w:r>
      <w:r w:rsidR="003E6465">
        <w:t xml:space="preserve"> is, </w:t>
      </w:r>
      <w:r w:rsidR="00B26A2E">
        <w:t>met name</w:t>
      </w:r>
      <w:r w:rsidR="00962131" w:rsidRPr="00962131">
        <w:t xml:space="preserve"> </w:t>
      </w:r>
      <w:r w:rsidR="00C5434C">
        <w:t>vanwege</w:t>
      </w:r>
      <w:r w:rsidR="00962131" w:rsidRPr="00962131">
        <w:t xml:space="preserve"> de tijdsinvestering</w:t>
      </w:r>
      <w:r w:rsidR="00C5434C">
        <w:t>.</w:t>
      </w:r>
      <w:r w:rsidR="00962131" w:rsidRPr="00962131">
        <w:t xml:space="preserve"> </w:t>
      </w:r>
      <w:r w:rsidR="003E6465">
        <w:t xml:space="preserve">Bedrijven </w:t>
      </w:r>
      <w:r w:rsidR="007161F3">
        <w:t>focussen op</w:t>
      </w:r>
      <w:r w:rsidR="00962131" w:rsidRPr="00962131">
        <w:t xml:space="preserve"> korte</w:t>
      </w:r>
      <w:r w:rsidR="00A92620">
        <w:t>-</w:t>
      </w:r>
      <w:r w:rsidR="00962131" w:rsidRPr="00962131">
        <w:t xml:space="preserve">termijn voordelen </w:t>
      </w:r>
      <w:r w:rsidR="00C5434C">
        <w:t>en</w:t>
      </w:r>
      <w:r w:rsidR="00962131" w:rsidRPr="00962131">
        <w:t xml:space="preserve"> zie</w:t>
      </w:r>
      <w:r w:rsidR="003E6465">
        <w:t>n</w:t>
      </w:r>
      <w:r w:rsidR="00962131" w:rsidRPr="00962131">
        <w:t xml:space="preserve"> </w:t>
      </w:r>
      <w:r w:rsidR="00C5434C">
        <w:t>particip</w:t>
      </w:r>
      <w:r w:rsidR="003E6465">
        <w:t>atie</w:t>
      </w:r>
      <w:r w:rsidR="00C5434C">
        <w:t xml:space="preserve"> in standaardisatie</w:t>
      </w:r>
      <w:r w:rsidR="00962131" w:rsidRPr="00962131">
        <w:t xml:space="preserve"> </w:t>
      </w:r>
      <w:r w:rsidR="00C5434C">
        <w:t>vooral</w:t>
      </w:r>
      <w:r w:rsidR="00962131" w:rsidRPr="00962131">
        <w:t xml:space="preserve"> als kosten</w:t>
      </w:r>
      <w:r w:rsidR="007161F3">
        <w:t>post</w:t>
      </w:r>
      <w:r w:rsidR="00962131" w:rsidRPr="00962131">
        <w:t xml:space="preserve"> in plaats van </w:t>
      </w:r>
      <w:r w:rsidR="005034AC">
        <w:t xml:space="preserve">als </w:t>
      </w:r>
      <w:r w:rsidR="00962131" w:rsidRPr="00962131">
        <w:t>investering.</w:t>
      </w:r>
      <w:r w:rsidR="002F4E04">
        <w:t xml:space="preserve"> </w:t>
      </w:r>
      <w:r w:rsidR="002F4E04" w:rsidRPr="0094115C">
        <w:t>Veel organisaties hebben niet de kennis, tijd,</w:t>
      </w:r>
      <w:r w:rsidR="002F4E04" w:rsidRPr="00C83590">
        <w:rPr>
          <w:rFonts w:ascii="Arial" w:hAnsi="Arial" w:cs="Arial"/>
        </w:rPr>
        <w:t> </w:t>
      </w:r>
      <w:r w:rsidR="002F4E04" w:rsidRPr="0094115C">
        <w:t xml:space="preserve">middelen en capaciteit om actief deel te nemen. </w:t>
      </w:r>
      <w:r w:rsidR="002E1D89" w:rsidRPr="00C04A90">
        <w:t>Bij het management en de bestuurders lijkt onvoldoende bekendheid met het onderwerp de betrokkenheid te beperken</w:t>
      </w:r>
      <w:r w:rsidR="002F4E04" w:rsidRPr="0094115C">
        <w:t xml:space="preserve">. Daarnaast zijn standaardisatieprocessen van lange duur en complex, wat deelname verder bemoeilijkt. Daardoor worden de opbrengsten en </w:t>
      </w:r>
      <w:r w:rsidR="002F4E04" w:rsidRPr="00782398">
        <w:rPr>
          <w:b/>
        </w:rPr>
        <w:t>voordelen pas op lange termijn zichtbaar</w:t>
      </w:r>
      <w:r w:rsidR="002F4E04" w:rsidRPr="0094115C">
        <w:t>.</w:t>
      </w:r>
      <w:r w:rsidR="002F4E04" w:rsidRPr="00C83590">
        <w:rPr>
          <w:rFonts w:ascii="Arial" w:hAnsi="Arial" w:cs="Arial"/>
        </w:rPr>
        <w:t> </w:t>
      </w:r>
      <w:r w:rsidR="002F4E04" w:rsidRPr="0094115C">
        <w:t>Dit alles leidt ertoe dat standaardisatie onvoldoende prioriteit krijgt.</w:t>
      </w:r>
    </w:p>
    <w:p w14:paraId="22CD33F3" w14:textId="77777777" w:rsidR="00825D3F" w:rsidRDefault="00825D3F" w:rsidP="002A3076"/>
    <w:p w14:paraId="313746EC" w14:textId="53DD81A1" w:rsidR="001B31D7" w:rsidRDefault="00280355" w:rsidP="000E4242">
      <w:pPr>
        <w:pStyle w:val="Lijstalinea"/>
        <w:numPr>
          <w:ilvl w:val="0"/>
          <w:numId w:val="41"/>
        </w:numPr>
      </w:pPr>
      <w:r w:rsidRPr="002A3076">
        <w:rPr>
          <w:rStyle w:val="Stijl3Char"/>
        </w:rPr>
        <w:t>In de toekomst verwachten Nederlandse organisaties geen uitbreiding van hun activiteiten.</w:t>
      </w:r>
      <w:r w:rsidR="0097440C" w:rsidRPr="002A3076">
        <w:rPr>
          <w:rFonts w:ascii="Arial" w:hAnsi="Arial" w:cs="Arial"/>
          <w:b/>
          <w:bCs/>
        </w:rPr>
        <w:t xml:space="preserve"> </w:t>
      </w:r>
      <w:r w:rsidR="0097440C" w:rsidRPr="002A3076">
        <w:rPr>
          <w:rFonts w:ascii="Arial" w:hAnsi="Arial" w:cs="Arial"/>
        </w:rPr>
        <w:t>S</w:t>
      </w:r>
      <w:r w:rsidR="00C66B58" w:rsidRPr="0094115C">
        <w:t>trategische onderwerpen</w:t>
      </w:r>
      <w:r w:rsidR="007662FE">
        <w:t xml:space="preserve"> </w:t>
      </w:r>
      <w:r w:rsidR="0097440C">
        <w:t>voor de to</w:t>
      </w:r>
      <w:r w:rsidR="007662FE">
        <w:t>e</w:t>
      </w:r>
      <w:r w:rsidR="0097440C">
        <w:t xml:space="preserve">komst </w:t>
      </w:r>
      <w:r w:rsidR="007662FE">
        <w:t xml:space="preserve">die </w:t>
      </w:r>
      <w:r w:rsidR="0097440C">
        <w:t xml:space="preserve">zijn </w:t>
      </w:r>
      <w:r w:rsidR="007662FE">
        <w:t>genoemd zijn</w:t>
      </w:r>
      <w:r w:rsidR="00853643">
        <w:t>:</w:t>
      </w:r>
      <w:r w:rsidR="00C66B58" w:rsidRPr="0094115C">
        <w:t xml:space="preserve"> AI, digital </w:t>
      </w:r>
      <w:proofErr w:type="spellStart"/>
      <w:r w:rsidR="00C66B58" w:rsidRPr="0094115C">
        <w:t>wallets</w:t>
      </w:r>
      <w:proofErr w:type="spellEnd"/>
      <w:r w:rsidR="00C66B58" w:rsidRPr="0094115C">
        <w:t xml:space="preserve">, cyber, data interoperabiliteit en op operationele onderwerpen zoals </w:t>
      </w:r>
      <w:proofErr w:type="spellStart"/>
      <w:r w:rsidR="00C66B58" w:rsidRPr="0094115C">
        <w:t>procurement</w:t>
      </w:r>
      <w:proofErr w:type="spellEnd"/>
      <w:r w:rsidR="00C66B58" w:rsidRPr="0094115C">
        <w:t xml:space="preserve"> en </w:t>
      </w:r>
      <w:proofErr w:type="spellStart"/>
      <w:r w:rsidR="00C66B58" w:rsidRPr="0094115C">
        <w:t>invoicing</w:t>
      </w:r>
      <w:proofErr w:type="spellEnd"/>
      <w:r w:rsidR="00C66B58" w:rsidRPr="0094115C">
        <w:t>.</w:t>
      </w:r>
      <w:r w:rsidR="00C66B58" w:rsidRPr="002A3076">
        <w:rPr>
          <w:rFonts w:ascii="Arial" w:hAnsi="Arial" w:cs="Arial"/>
        </w:rPr>
        <w:t>   </w:t>
      </w:r>
      <w:r w:rsidR="00C66B58">
        <w:t xml:space="preserve"> </w:t>
      </w:r>
      <w:r w:rsidR="001B31D7">
        <w:br w:type="page"/>
      </w:r>
    </w:p>
    <w:p w14:paraId="3D319ABE" w14:textId="48517DF1" w:rsidR="00CD0CFA" w:rsidRDefault="00EE4F03" w:rsidP="000E4242">
      <w:pPr>
        <w:pStyle w:val="Kop1"/>
        <w:numPr>
          <w:ilvl w:val="0"/>
          <w:numId w:val="42"/>
        </w:numPr>
        <w:spacing w:before="0" w:line="288" w:lineRule="auto"/>
        <w:ind w:left="357" w:hanging="357"/>
      </w:pPr>
      <w:bookmarkStart w:id="217" w:name="_Toc189313427"/>
      <w:bookmarkStart w:id="218" w:name="_Toc189313880"/>
      <w:bookmarkStart w:id="219" w:name="_Toc191561613"/>
      <w:bookmarkStart w:id="220" w:name="_Toc188349270"/>
      <w:bookmarkStart w:id="221" w:name="_Toc188354020"/>
      <w:bookmarkStart w:id="222" w:name="_Toc188354068"/>
      <w:bookmarkStart w:id="223" w:name="_Toc188372434"/>
      <w:bookmarkStart w:id="224" w:name="_Toc188372559"/>
      <w:bookmarkStart w:id="225" w:name="_Toc188456656"/>
      <w:bookmarkStart w:id="226" w:name="_Toc188708007"/>
      <w:bookmarkStart w:id="227"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17"/>
      <w:bookmarkEnd w:id="218"/>
      <w:r w:rsidRPr="00280355">
        <w:tab/>
      </w:r>
      <w:bookmarkEnd w:id="219"/>
    </w:p>
    <w:p w14:paraId="35CB1A9F" w14:textId="77777777" w:rsidR="00414C1B" w:rsidRPr="00414C1B" w:rsidRDefault="00414C1B" w:rsidP="003F566B"/>
    <w:bookmarkEnd w:id="220"/>
    <w:bookmarkEnd w:id="221"/>
    <w:bookmarkEnd w:id="222"/>
    <w:bookmarkEnd w:id="223"/>
    <w:bookmarkEnd w:id="224"/>
    <w:bookmarkEnd w:id="225"/>
    <w:bookmarkEnd w:id="226"/>
    <w:bookmarkEnd w:id="227"/>
    <w:p w14:paraId="3D046B3C" w14:textId="30405843" w:rsidR="00296388"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r w:rsidR="00EC346B">
        <w:t xml:space="preserve"> </w:t>
      </w:r>
    </w:p>
    <w:p w14:paraId="4312D5AB" w14:textId="77777777" w:rsidR="00492F30" w:rsidRDefault="00492F30" w:rsidP="003F566B"/>
    <w:p w14:paraId="1A1DF531" w14:textId="487109DD" w:rsidR="008872AE" w:rsidRDefault="001B31D7" w:rsidP="00B702FD">
      <w:pPr>
        <w:pStyle w:val="Kop2"/>
        <w:numPr>
          <w:ilvl w:val="0"/>
          <w:numId w:val="0"/>
        </w:numPr>
        <w:spacing w:before="0" w:line="288" w:lineRule="auto"/>
        <w:ind w:left="284"/>
      </w:pPr>
      <w:bookmarkStart w:id="228" w:name="_Toc188349271"/>
      <w:bookmarkStart w:id="229" w:name="_Toc188354021"/>
      <w:bookmarkStart w:id="230" w:name="_Toc188354069"/>
      <w:bookmarkStart w:id="231" w:name="_Toc188372435"/>
      <w:bookmarkStart w:id="232" w:name="_Toc188372560"/>
      <w:bookmarkStart w:id="233" w:name="_Toc188456657"/>
      <w:bookmarkStart w:id="234" w:name="_Toc188708008"/>
      <w:bookmarkStart w:id="235" w:name="_Toc188863930"/>
      <w:bookmarkStart w:id="236" w:name="_Toc191561614"/>
      <w:r>
        <w:t xml:space="preserve">6.1 </w:t>
      </w:r>
      <w:r w:rsidR="00D77D9F">
        <w:t>H</w:t>
      </w:r>
      <w:r w:rsidR="008872AE">
        <w:t>uidige activiteiten</w:t>
      </w:r>
      <w:bookmarkEnd w:id="228"/>
      <w:bookmarkEnd w:id="229"/>
      <w:bookmarkEnd w:id="230"/>
      <w:bookmarkEnd w:id="231"/>
      <w:bookmarkEnd w:id="232"/>
      <w:bookmarkEnd w:id="233"/>
      <w:bookmarkEnd w:id="234"/>
      <w:bookmarkEnd w:id="235"/>
      <w:bookmarkEnd w:id="236"/>
    </w:p>
    <w:p w14:paraId="7DE6028A" w14:textId="6AB935A7" w:rsidR="00231F77" w:rsidRPr="00231F77" w:rsidRDefault="00231F77" w:rsidP="00231F77">
      <w:pPr>
        <w:spacing w:after="160" w:line="278" w:lineRule="auto"/>
        <w:rPr>
          <w:szCs w:val="20"/>
        </w:rPr>
      </w:pPr>
      <w:r w:rsidRPr="00231F77">
        <w:rPr>
          <w:szCs w:val="20"/>
        </w:rPr>
        <w:t xml:space="preserve">Vanuit de </w:t>
      </w:r>
      <w:hyperlink r:id="rId20" w:history="1">
        <w:r w:rsidRPr="00231F77">
          <w:rPr>
            <w:rStyle w:val="Hyperlink"/>
            <w:szCs w:val="20"/>
          </w:rPr>
          <w:t>EU-Verordening 1025</w:t>
        </w:r>
        <w:r w:rsidR="00A1406D">
          <w:rPr>
            <w:rStyle w:val="Hyperlink"/>
            <w:szCs w:val="20"/>
          </w:rPr>
          <w:t>/</w:t>
        </w:r>
        <w:r w:rsidRPr="00231F77">
          <w:rPr>
            <w:rStyle w:val="Hyperlink"/>
            <w:szCs w:val="20"/>
          </w:rPr>
          <w:t>2012</w:t>
        </w:r>
      </w:hyperlink>
      <w:r w:rsidRPr="00231F77">
        <w:rPr>
          <w:szCs w:val="20"/>
        </w:rPr>
        <w:t xml:space="preserve"> moet iedere EU lidstaat een normalisatie-instituut aanwijzen.</w:t>
      </w:r>
      <w:r w:rsidRPr="00231F77">
        <w:t xml:space="preserve"> Het Nederlands Normalisatie Instituut (NEN) is door de Nederlandse Staat aangewezen als partij die naast het ontwikkelen van nationale </w:t>
      </w:r>
      <w:r w:rsidRPr="00231F77">
        <w:rPr>
          <w:szCs w:val="20"/>
        </w:rPr>
        <w:t>normen</w:t>
      </w:r>
      <w:r w:rsidRPr="00231F77">
        <w:t xml:space="preserve">, ook het faciliteren van de Nederlandse inbreng in Europees </w:t>
      </w:r>
      <w:r w:rsidRPr="00231F77">
        <w:rPr>
          <w:szCs w:val="20"/>
        </w:rPr>
        <w:t xml:space="preserve">(CEN en CENELEC) </w:t>
      </w:r>
      <w:r w:rsidRPr="00231F77">
        <w:t xml:space="preserve">en internationaal verband </w:t>
      </w:r>
      <w:r w:rsidRPr="00231F77">
        <w:rPr>
          <w:szCs w:val="20"/>
        </w:rPr>
        <w:t xml:space="preserve">(ISO en IEC) </w:t>
      </w:r>
      <w:r w:rsidRPr="00231F77">
        <w:t xml:space="preserve">als taak heeft. </w:t>
      </w:r>
      <w:r w:rsidRPr="00231F77">
        <w:rPr>
          <w:szCs w:val="20"/>
        </w:rPr>
        <w:t xml:space="preserve">Het ministerie van EZ is systeemverantwoordelijk voor het nationale beleid rondom normalisatie. Wettelijke taken uit EU-verordening 1025/2012 zijn beperkt tot het stelsel van Europese Normalisatie. Het ministerie geeft opvolging aan de Europese normalisatiestrategie om normen in te zetten voor economische groei, innovatie en duurzaamheid. </w:t>
      </w:r>
    </w:p>
    <w:p w14:paraId="7BFC5F6A" w14:textId="77777777" w:rsidR="00231F77" w:rsidRPr="00231F77" w:rsidRDefault="00231F77" w:rsidP="00231F77">
      <w:pPr>
        <w:spacing w:after="160" w:line="278" w:lineRule="auto"/>
      </w:pPr>
      <w:r w:rsidRPr="00231F77">
        <w:rPr>
          <w:szCs w:val="20"/>
        </w:rPr>
        <w:t xml:space="preserve">Door de aanwijzing vanuit EZ van NEN als het nationale normalisatie-instituut betekent dat Nederlandse belanghebbende partijen met NEN de toegang tot Europese en mondiale normalisatie hebben. </w:t>
      </w:r>
      <w:r w:rsidRPr="00231F77">
        <w:t xml:space="preserve">NEN is een private, onafhankelijke stichting zonder winstoogmerk en faciliteert het </w:t>
      </w:r>
      <w:r w:rsidRPr="00231F77">
        <w:rPr>
          <w:szCs w:val="20"/>
        </w:rPr>
        <w:t>normalisatieproces</w:t>
      </w:r>
      <w:r w:rsidRPr="00231F77">
        <w:t xml:space="preserve"> waarin belanghebbenden zoals bedrijven, overheden en kennisinstellingen bijdragen aan nationale, Europese en </w:t>
      </w:r>
      <w:r w:rsidRPr="00231F77">
        <w:rPr>
          <w:szCs w:val="20"/>
        </w:rPr>
        <w:t>mondiale normen.</w:t>
      </w:r>
      <w:r w:rsidRPr="00231F77">
        <w:t xml:space="preserve"> Als lid van CEN, CENELEC, ETSI, ISO, en IEC </w:t>
      </w:r>
      <w:r w:rsidRPr="00231F77">
        <w:rPr>
          <w:szCs w:val="20"/>
        </w:rPr>
        <w:t>zorgt</w:t>
      </w:r>
      <w:r w:rsidRPr="00231F77">
        <w:t xml:space="preserve"> NEN </w:t>
      </w:r>
      <w:r w:rsidRPr="00231F77">
        <w:rPr>
          <w:szCs w:val="20"/>
        </w:rPr>
        <w:t xml:space="preserve">voor </w:t>
      </w:r>
      <w:r w:rsidRPr="00231F77">
        <w:t xml:space="preserve">de </w:t>
      </w:r>
      <w:r w:rsidRPr="00231F77">
        <w:rPr>
          <w:szCs w:val="20"/>
        </w:rPr>
        <w:t>vertegenwoordiging</w:t>
      </w:r>
      <w:r w:rsidRPr="00231F77">
        <w:t xml:space="preserve"> van </w:t>
      </w:r>
      <w:r w:rsidRPr="00231F77">
        <w:rPr>
          <w:szCs w:val="20"/>
        </w:rPr>
        <w:t>het Nederlands belang.</w:t>
      </w:r>
      <w:r w:rsidRPr="00231F77">
        <w:t xml:space="preserve"> De rol van NEN als nationale </w:t>
      </w:r>
      <w:r w:rsidRPr="00231F77">
        <w:rPr>
          <w:szCs w:val="20"/>
        </w:rPr>
        <w:t>normalisatieorganisatie</w:t>
      </w:r>
      <w:r w:rsidRPr="00231F77">
        <w:t xml:space="preserve"> ten aanzien ETSI is </w:t>
      </w:r>
      <w:hyperlink r:id="rId21" w:history="1">
        <w:r w:rsidRPr="00231F77">
          <w:rPr>
            <w:rStyle w:val="Hyperlink"/>
          </w:rPr>
          <w:t>beperkt</w:t>
        </w:r>
      </w:hyperlink>
      <w:r w:rsidRPr="00231F77">
        <w:t xml:space="preserve"> tot het uitvoeren van de publieke consultatie van door ETSI ontwikkelde Europese normen (EN) in Nederland en het inbrengen van het nationale standpunt in het ETSI normalisatieproces. </w:t>
      </w:r>
    </w:p>
    <w:p w14:paraId="1BE56C4E" w14:textId="77777777" w:rsidR="00231F77" w:rsidRPr="00231F77" w:rsidRDefault="00231F77" w:rsidP="00231F77">
      <w:pPr>
        <w:spacing w:after="160" w:line="278" w:lineRule="auto"/>
        <w:rPr>
          <w:szCs w:val="20"/>
        </w:rPr>
      </w:pPr>
      <w:r w:rsidRPr="00231F77">
        <w:rPr>
          <w:szCs w:val="20"/>
        </w:rPr>
        <w:t xml:space="preserve">Andere </w:t>
      </w:r>
      <w:proofErr w:type="spellStart"/>
      <w:r w:rsidRPr="00231F77">
        <w:rPr>
          <w:szCs w:val="20"/>
        </w:rPr>
        <w:t>SDO’s</w:t>
      </w:r>
      <w:proofErr w:type="spellEnd"/>
      <w:r w:rsidRPr="00231F77">
        <w:rPr>
          <w:szCs w:val="20"/>
        </w:rPr>
        <w:t xml:space="preserve">, zoals IETF en W3C, hebben geen formele rol in het licht van de Europese Verordening 1025 en zijn daarmee geen aangewezen Europese Normalisatie instellingen. Daarmee heeft NEN geen rol in het proces van deze organisaties. Nederlandse belanghebbenden nemen rechtstreeks deel aan de standaardisatieprocessen en werkgroepen van deze </w:t>
      </w:r>
      <w:proofErr w:type="spellStart"/>
      <w:r w:rsidRPr="00231F77">
        <w:rPr>
          <w:szCs w:val="20"/>
        </w:rPr>
        <w:t>SDO’s</w:t>
      </w:r>
      <w:proofErr w:type="spellEnd"/>
      <w:r w:rsidRPr="00231F77">
        <w:rPr>
          <w:szCs w:val="20"/>
        </w:rPr>
        <w:t>.</w:t>
      </w:r>
    </w:p>
    <w:p w14:paraId="5F88201B" w14:textId="77777777" w:rsidR="00492F30" w:rsidRDefault="00492F30" w:rsidP="003F566B">
      <w:pPr>
        <w:tabs>
          <w:tab w:val="num" w:pos="720"/>
        </w:tabs>
        <w:rPr>
          <w:rFonts w:eastAsia="Century Gothic" w:cs="Century Gothic"/>
          <w:szCs w:val="20"/>
        </w:rPr>
      </w:pPr>
    </w:p>
    <w:p w14:paraId="4C108CC4" w14:textId="77777777" w:rsidR="00F711BB" w:rsidRDefault="00F711BB" w:rsidP="003F566B">
      <w:pPr>
        <w:pStyle w:val="Stijl2"/>
      </w:pPr>
      <w:r w:rsidRPr="1B12DF6E">
        <w:t xml:space="preserve">De Nationale Normalisatieagenda </w:t>
      </w:r>
    </w:p>
    <w:p w14:paraId="2057AC3A" w14:textId="6098BCF5"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CitaatChar"/>
        </w:rPr>
        <w:t>“…</w:t>
      </w:r>
      <w:r w:rsidR="00E46ABA" w:rsidRPr="00EB4FC3">
        <w:rPr>
          <w:rStyle w:val="CitaatChar"/>
        </w:rPr>
        <w:t xml:space="preserve"> </w:t>
      </w:r>
      <w:r w:rsidR="00BA404D" w:rsidRPr="00EB4FC3">
        <w:rPr>
          <w:rStyle w:val="CitaatChar"/>
        </w:rPr>
        <w:t>we hebben</w:t>
      </w:r>
      <w:r w:rsidR="00201C77" w:rsidRPr="00EB4FC3">
        <w:rPr>
          <w:rStyle w:val="CitaatChar"/>
        </w:rPr>
        <w:t xml:space="preserve"> </w:t>
      </w:r>
      <w:r w:rsidR="00E51C3B" w:rsidRPr="00EB4FC3">
        <w:rPr>
          <w:rStyle w:val="CitaatChar"/>
        </w:rPr>
        <w:t xml:space="preserve">een netwerk </w:t>
      </w:r>
      <w:r w:rsidR="00A57AEA" w:rsidRPr="00EB4FC3">
        <w:rPr>
          <w:rStyle w:val="CitaatChar"/>
        </w:rPr>
        <w:t xml:space="preserve">van </w:t>
      </w:r>
      <w:r w:rsidR="00E51C3B" w:rsidRPr="00EB4FC3">
        <w:rPr>
          <w:rStyle w:val="CitaatChar"/>
        </w:rPr>
        <w:t xml:space="preserve">een man of honderd binnen de Rijksoverheid </w:t>
      </w:r>
      <w:r w:rsidR="00A57AEA" w:rsidRPr="00EB4FC3">
        <w:rPr>
          <w:rStyle w:val="CitaatChar"/>
        </w:rPr>
        <w:t>in kaart gebracht</w:t>
      </w:r>
      <w:r w:rsidR="00E51C3B" w:rsidRPr="00EB4FC3">
        <w:rPr>
          <w:rStyle w:val="CitaatChar"/>
        </w:rPr>
        <w:t xml:space="preserve">. Je merkt dat </w:t>
      </w:r>
      <w:r w:rsidR="00481F78" w:rsidRPr="00EB4FC3">
        <w:rPr>
          <w:rStyle w:val="CitaatChar"/>
        </w:rPr>
        <w:t>kennis</w:t>
      </w:r>
      <w:r w:rsidR="00E51C3B" w:rsidRPr="00EB4FC3">
        <w:rPr>
          <w:rStyle w:val="CitaatChar"/>
        </w:rPr>
        <w:t xml:space="preserve"> heel erg </w:t>
      </w:r>
      <w:r w:rsidR="00644249" w:rsidRPr="00EB4FC3">
        <w:rPr>
          <w:rStyle w:val="CitaatChar"/>
        </w:rPr>
        <w:t>verdeeld</w:t>
      </w:r>
      <w:r w:rsidR="00E51C3B" w:rsidRPr="00EB4FC3">
        <w:rPr>
          <w:rStyle w:val="CitaatChar"/>
        </w:rPr>
        <w:t xml:space="preserve"> </w:t>
      </w:r>
      <w:r w:rsidR="006754AD" w:rsidRPr="00EB4FC3">
        <w:rPr>
          <w:rStyle w:val="CitaatChar"/>
        </w:rPr>
        <w:t xml:space="preserve">is </w:t>
      </w:r>
      <w:r w:rsidR="002942CB" w:rsidRPr="00EB4FC3">
        <w:rPr>
          <w:rStyle w:val="CitaatChar"/>
        </w:rPr>
        <w:t>[</w:t>
      </w:r>
      <w:r w:rsidR="00DF7A5A" w:rsidRPr="00EB4FC3">
        <w:rPr>
          <w:rStyle w:val="CitaatChar"/>
        </w:rPr>
        <w:t xml:space="preserve">en </w:t>
      </w:r>
      <w:r w:rsidR="002E5CFD" w:rsidRPr="00EB4FC3">
        <w:rPr>
          <w:rStyle w:val="CitaatChar"/>
        </w:rPr>
        <w:t>hetzelfde</w:t>
      </w:r>
      <w:r w:rsidR="00AE02BC" w:rsidRPr="00EB4FC3">
        <w:rPr>
          <w:rStyle w:val="CitaatChar"/>
        </w:rPr>
        <w:t xml:space="preserve"> geldt </w:t>
      </w:r>
      <w:r w:rsidR="002E5CFD" w:rsidRPr="00EB4FC3">
        <w:rPr>
          <w:rStyle w:val="CitaatChar"/>
        </w:rPr>
        <w:t>voor</w:t>
      </w:r>
      <w:r w:rsidR="00500C84" w:rsidRPr="00EB4FC3">
        <w:rPr>
          <w:rStyle w:val="CitaatChar"/>
        </w:rPr>
        <w:t>]</w:t>
      </w:r>
      <w:r w:rsidR="002E5CFD" w:rsidRPr="00EB4FC3">
        <w:rPr>
          <w:rStyle w:val="CitaatChar"/>
        </w:rPr>
        <w:t xml:space="preserve"> het </w:t>
      </w:r>
      <w:r w:rsidR="00E51C3B" w:rsidRPr="00EB4FC3">
        <w:rPr>
          <w:rStyle w:val="CitaatChar"/>
        </w:rPr>
        <w:t xml:space="preserve">niveau </w:t>
      </w:r>
      <w:r w:rsidR="002E5CFD" w:rsidRPr="00EB4FC3">
        <w:rPr>
          <w:rStyle w:val="CitaatChar"/>
        </w:rPr>
        <w:t xml:space="preserve">van </w:t>
      </w:r>
      <w:r w:rsidR="00E51C3B" w:rsidRPr="00EB4FC3">
        <w:rPr>
          <w:rStyle w:val="CitaatChar"/>
        </w:rPr>
        <w:t>de kennis</w:t>
      </w:r>
      <w:r w:rsidR="004A496D" w:rsidRPr="00EB4FC3">
        <w:rPr>
          <w:rStyle w:val="CitaatChar"/>
        </w:rPr>
        <w:t>.</w:t>
      </w:r>
      <w:r w:rsidR="00EB6CF6" w:rsidRPr="00EB4FC3">
        <w:rPr>
          <w:rStyle w:val="CitaatChar"/>
        </w:rPr>
        <w:t xml:space="preserve"> </w:t>
      </w:r>
      <w:r w:rsidR="004A496D" w:rsidRPr="00EB4FC3">
        <w:rPr>
          <w:rStyle w:val="CitaatChar"/>
        </w:rPr>
        <w:t>B</w:t>
      </w:r>
      <w:r w:rsidR="00EB6CF6" w:rsidRPr="00EB4FC3">
        <w:rPr>
          <w:rStyle w:val="CitaatChar"/>
        </w:rPr>
        <w:t>ovendien</w:t>
      </w:r>
      <w:r w:rsidR="00C07F5A" w:rsidRPr="00EB4FC3">
        <w:rPr>
          <w:rStyle w:val="CitaatChar"/>
        </w:rPr>
        <w:t xml:space="preserve"> </w:t>
      </w:r>
      <w:r w:rsidR="004A496D" w:rsidRPr="00EB4FC3">
        <w:rPr>
          <w:rStyle w:val="CitaatChar"/>
        </w:rPr>
        <w:t>kenne</w:t>
      </w:r>
      <w:r w:rsidR="00C07F5A" w:rsidRPr="00EB4FC3">
        <w:rPr>
          <w:rStyle w:val="CitaatChar"/>
        </w:rPr>
        <w:t>n</w:t>
      </w:r>
      <w:r w:rsidR="00E51C3B" w:rsidRPr="00EB4FC3">
        <w:rPr>
          <w:rStyle w:val="CitaatChar"/>
        </w:rPr>
        <w:t xml:space="preserve"> de </w:t>
      </w:r>
      <w:r w:rsidR="00E51C3B" w:rsidRPr="00EB4FC3">
        <w:rPr>
          <w:rStyle w:val="CitaatChar"/>
        </w:rPr>
        <w:lastRenderedPageBreak/>
        <w:t>mensen elkaar lang niet altijd</w:t>
      </w:r>
      <w:r w:rsidR="00E46ABA" w:rsidRPr="00EB4FC3">
        <w:rPr>
          <w:rStyle w:val="CitaatChar"/>
        </w:rPr>
        <w:t xml:space="preserve">. </w:t>
      </w:r>
      <w:r w:rsidR="001F7C2F" w:rsidRPr="00EB4FC3">
        <w:rPr>
          <w:rStyle w:val="CitaatChar"/>
        </w:rPr>
        <w:t>A</w:t>
      </w:r>
      <w:r w:rsidR="00E46ABA" w:rsidRPr="00EB4FC3">
        <w:rPr>
          <w:rStyle w:val="CitaatChar"/>
        </w:rPr>
        <w:t>ls er</w:t>
      </w:r>
      <w:r w:rsidR="001F7C2F" w:rsidRPr="00EB4FC3">
        <w:rPr>
          <w:rStyle w:val="CitaatChar"/>
        </w:rPr>
        <w:t xml:space="preserve"> dan</w:t>
      </w:r>
      <w:r w:rsidR="00E46ABA" w:rsidRPr="00EB4FC3">
        <w:rPr>
          <w:rStyle w:val="CitaatChar"/>
        </w:rPr>
        <w:t xml:space="preserve"> één iemand vertrekt</w:t>
      </w:r>
      <w:r w:rsidR="0072156C" w:rsidRPr="00EB4FC3">
        <w:rPr>
          <w:rStyle w:val="CitaatChar"/>
        </w:rPr>
        <w:t xml:space="preserve"> dan</w:t>
      </w:r>
      <w:r w:rsidR="00E46ABA" w:rsidRPr="00EB4FC3">
        <w:rPr>
          <w:rStyle w:val="CitaatChar"/>
        </w:rPr>
        <w:t xml:space="preserve"> is dat vaak </w:t>
      </w:r>
      <w:r w:rsidR="00927A44" w:rsidRPr="00EB4FC3">
        <w:rPr>
          <w:rStyle w:val="CitaatChar"/>
        </w:rPr>
        <w:t xml:space="preserve">meteen </w:t>
      </w:r>
      <w:r w:rsidR="00E46ABA" w:rsidRPr="00EB4FC3">
        <w:rPr>
          <w:rStyle w:val="CitaatChar"/>
        </w:rPr>
        <w:t>een aderlating</w:t>
      </w:r>
      <w:r w:rsidR="00E46ABA" w:rsidRPr="1B12DF6E">
        <w:rPr>
          <w:i/>
          <w:iCs/>
        </w:rPr>
        <w:t>.”</w:t>
      </w:r>
      <w:r w:rsidR="006A13B9" w:rsidRPr="1B12DF6E">
        <w:rPr>
          <w:i/>
          <w:iCs/>
        </w:rPr>
        <w:t xml:space="preserve"> </w:t>
      </w:r>
    </w:p>
    <w:p w14:paraId="0107ED55" w14:textId="48450E0E" w:rsidR="007A29A4" w:rsidRDefault="006629A3" w:rsidP="003F566B">
      <w:pPr>
        <w:tabs>
          <w:tab w:val="num" w:pos="720"/>
        </w:tabs>
      </w:pPr>
      <w:r w:rsidRPr="1B12DF6E">
        <w:t xml:space="preserve">Nederland </w:t>
      </w:r>
      <w:r w:rsidR="00087533" w:rsidRPr="1B12DF6E">
        <w:t xml:space="preserve">geeft invulling aan </w:t>
      </w:r>
      <w:r w:rsidRPr="1B12DF6E">
        <w:t xml:space="preserve">de Europese normalisatiestrategie door middel van drie speerpunten: prioriteren, verbinden en opleiden. </w:t>
      </w:r>
      <w:r>
        <w:br/>
      </w:r>
      <w:r w:rsidR="00CE7F03" w:rsidRPr="1B12DF6E">
        <w:t xml:space="preserve">‘Prioriteren’ richt zich op: het aanwijzen van specifieke </w:t>
      </w:r>
      <w:r w:rsidR="00CE7F03">
        <w:t>standaardisatie</w:t>
      </w:r>
      <w:r w:rsidR="00CE7F03" w:rsidRPr="1B12DF6E">
        <w:t xml:space="preserve">activiteiten ter 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 xml:space="preserve">. </w:t>
      </w:r>
      <w:r w:rsidR="00CE7F0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31506A90" w14:textId="5D82576D" w:rsidR="0077402D"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0CC8D9DC" w14:textId="77777777" w:rsidR="00492F30" w:rsidRDefault="00492F30" w:rsidP="003F566B"/>
    <w:p w14:paraId="51AC610D" w14:textId="6A442B95" w:rsidR="002A5911" w:rsidRDefault="001B31D7" w:rsidP="003F566B">
      <w:pPr>
        <w:pStyle w:val="Kop2"/>
        <w:numPr>
          <w:ilvl w:val="0"/>
          <w:numId w:val="0"/>
        </w:numPr>
        <w:spacing w:before="0" w:line="288" w:lineRule="auto"/>
        <w:ind w:left="360" w:hanging="360"/>
      </w:pPr>
      <w:bookmarkStart w:id="237" w:name="_Toc188372436"/>
      <w:bookmarkStart w:id="238" w:name="_Toc188372561"/>
      <w:bookmarkStart w:id="239" w:name="_Toc188456658"/>
      <w:bookmarkStart w:id="240" w:name="_Toc188708009"/>
      <w:bookmarkStart w:id="241" w:name="_Toc188863931"/>
      <w:bookmarkStart w:id="242" w:name="_Toc191561615"/>
      <w:r>
        <w:t xml:space="preserve">6.2 </w:t>
      </w:r>
      <w:r w:rsidR="00994FA2">
        <w:t>Informatie opgehaald uit de interviews</w:t>
      </w:r>
      <w:bookmarkEnd w:id="237"/>
      <w:bookmarkEnd w:id="238"/>
      <w:bookmarkEnd w:id="239"/>
      <w:bookmarkEnd w:id="240"/>
      <w:bookmarkEnd w:id="241"/>
      <w:bookmarkEnd w:id="242"/>
    </w:p>
    <w:p w14:paraId="6306EEDA" w14:textId="3B67B857" w:rsid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BFC73EC" w14:textId="77777777" w:rsidR="000E0222" w:rsidRPr="000E0222" w:rsidRDefault="000E0222" w:rsidP="003F566B"/>
    <w:p w14:paraId="2FDF4F95" w14:textId="14BD562D" w:rsidR="00675F5D" w:rsidRDefault="003B19D0" w:rsidP="003F566B">
      <w:pPr>
        <w:pStyle w:val="Stijl2"/>
      </w:pPr>
      <w:bookmarkStart w:id="243" w:name="_Toc188372437"/>
      <w:bookmarkStart w:id="244" w:name="_Toc188372562"/>
      <w:bookmarkStart w:id="245" w:name="_Toc188456659"/>
      <w:bookmarkStart w:id="246" w:name="_Toc188708010"/>
      <w:bookmarkStart w:id="247" w:name="_Toc188863932"/>
      <w:bookmarkStart w:id="248" w:name="_Toc189313428"/>
      <w:bookmarkStart w:id="249" w:name="_Toc189313881"/>
      <w:r w:rsidRPr="00896B3B">
        <w:t>Wenselijke</w:t>
      </w:r>
      <w:bookmarkEnd w:id="243"/>
      <w:bookmarkEnd w:id="244"/>
      <w:bookmarkEnd w:id="245"/>
      <w:bookmarkEnd w:id="246"/>
      <w:bookmarkEnd w:id="247"/>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48"/>
      <w:bookmarkEnd w:id="249"/>
    </w:p>
    <w:p w14:paraId="1D62C68B" w14:textId="3E09CB25" w:rsidR="00784DAB" w:rsidRDefault="00EE4F1D" w:rsidP="003F566B">
      <w:r w:rsidRPr="00EE4F1D">
        <w:t xml:space="preserve">De geïnterviewden vanuit zowel het mkb als vanuit grote bedrijven </w:t>
      </w:r>
      <w:r w:rsidR="00E87AF9" w:rsidRPr="00E87AF9">
        <w:t xml:space="preserve">stellen dat de effectiviteit van het Nederlandse overheidsbeleid zal verbeteren door een </w:t>
      </w:r>
      <w:r w:rsidR="00E87AF9" w:rsidRPr="00E87AF9">
        <w:rPr>
          <w:b/>
          <w:bCs/>
        </w:rPr>
        <w:t>duidelijke koers en structurele vertegenwoordiging vanuit zowel de overheid als het bedrijfsleven</w:t>
      </w:r>
      <w:r w:rsidR="00E87AF9" w:rsidRPr="00E87AF9">
        <w:t xml:space="preserve"> in de diverse Europese (CEN, CENELEC, ETSI) en internationale </w:t>
      </w:r>
      <w:proofErr w:type="spellStart"/>
      <w:r w:rsidR="00E87AF9" w:rsidRPr="00E87AF9">
        <w:t>SDO’s</w:t>
      </w:r>
      <w:proofErr w:type="spellEnd"/>
      <w:r w:rsidR="00E87AF9" w:rsidRPr="00E87AF9">
        <w:t xml:space="preserve">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2"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C65C06" w:rsidRPr="1B12DF6E">
        <w:t xml:space="preserve"> </w:t>
      </w:r>
      <w:r w:rsidR="00862B07">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 xml:space="preserve">. </w:t>
      </w:r>
    </w:p>
    <w:p w14:paraId="67006BCC" w14:textId="317610CE" w:rsidR="001C33E5" w:rsidRPr="00AD6D92"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 xml:space="preserve">sectoren en </w:t>
      </w:r>
      <w:r w:rsidR="003A7AF8" w:rsidRPr="003A7AF8">
        <w:lastRenderedPageBreak/>
        <w:t>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r w:rsidR="003B039B">
        <w:t xml:space="preserve"> </w:t>
      </w:r>
    </w:p>
    <w:p w14:paraId="3BE7CDB2" w14:textId="77777777" w:rsidR="003E3050" w:rsidRDefault="003E3050" w:rsidP="003F566B">
      <w:pPr>
        <w:pStyle w:val="Stijl2"/>
      </w:pPr>
      <w:bookmarkStart w:id="250" w:name="_Toc188372438"/>
      <w:bookmarkStart w:id="251" w:name="_Toc188372563"/>
      <w:bookmarkStart w:id="252" w:name="_Toc188456660"/>
      <w:bookmarkStart w:id="253" w:name="_Toc188708011"/>
      <w:bookmarkStart w:id="254" w:name="_Toc188863933"/>
      <w:bookmarkStart w:id="255" w:name="_Toc189313429"/>
      <w:bookmarkStart w:id="256" w:name="_Toc189313882"/>
    </w:p>
    <w:p w14:paraId="7232E058" w14:textId="703BA9A3" w:rsidR="009F42BD" w:rsidRDefault="00046F19" w:rsidP="003F566B">
      <w:pPr>
        <w:pStyle w:val="Stijl2"/>
      </w:pPr>
      <w:r w:rsidRPr="00896B3B">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0"/>
      <w:bookmarkEnd w:id="251"/>
      <w:r w:rsidR="00337B7E">
        <w:t>ondersteuning</w:t>
      </w:r>
      <w:bookmarkEnd w:id="252"/>
      <w:bookmarkEnd w:id="253"/>
      <w:bookmarkEnd w:id="254"/>
      <w:r w:rsidR="00431F88">
        <w:t xml:space="preserve"> </w:t>
      </w:r>
      <w:r w:rsidR="00431F88" w:rsidRPr="00ED2FF3">
        <w:t xml:space="preserve">van de </w:t>
      </w:r>
      <w:r w:rsidR="00431F88">
        <w:t>Rijks</w:t>
      </w:r>
      <w:r w:rsidR="00431F88" w:rsidRPr="00ED2FF3">
        <w:t>overheid</w:t>
      </w:r>
      <w:bookmarkEnd w:id="255"/>
      <w:bookmarkEnd w:id="256"/>
    </w:p>
    <w:p w14:paraId="6500C656" w14:textId="394963E9"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CitaatChar"/>
        </w:rPr>
        <w:t xml:space="preserve">Duitsland heeft bijvoorbeeld een soort van schaduwgroep op nationaal niveau van </w:t>
      </w:r>
      <w:r w:rsidR="007C2212" w:rsidRPr="00426782">
        <w:rPr>
          <w:rStyle w:val="CitaatChar"/>
        </w:rPr>
        <w:t>het</w:t>
      </w:r>
      <w:r w:rsidR="003105CD" w:rsidRPr="00426782">
        <w:rPr>
          <w:rStyle w:val="CitaatChar"/>
        </w:rPr>
        <w:t xml:space="preserve"> High-Level Forum. En zij schaduwen dat op nationaal vlak om te kijken wat zijn </w:t>
      </w:r>
      <w:r w:rsidR="00EC0AE2" w:rsidRPr="00426782">
        <w:rPr>
          <w:rStyle w:val="CitaatChar"/>
        </w:rPr>
        <w:t>d</w:t>
      </w:r>
      <w:r w:rsidR="003105CD" w:rsidRPr="00426782">
        <w:rPr>
          <w:rStyle w:val="Citaat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3105CD" w:rsidRPr="1B12DF6E">
        <w:t xml:space="preserve"> </w:t>
      </w:r>
      <w:r>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64D8DF8B"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w:t>
      </w:r>
      <w:r w:rsidR="008957D9">
        <w:t>mkb</w:t>
      </w:r>
      <w:r w:rsidRPr="1B12DF6E">
        <w:t xml:space="preserve">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CitaatChar"/>
        </w:rPr>
        <w:t>Start-ups</w:t>
      </w:r>
      <w:proofErr w:type="spellEnd"/>
      <w:r w:rsidR="004F72E2" w:rsidRPr="00426782">
        <w:rPr>
          <w:rStyle w:val="CitaatChar"/>
        </w:rPr>
        <w:t xml:space="preserve"> zien het belang van standaardisatie</w:t>
      </w:r>
      <w:r w:rsidR="00FA5E0B" w:rsidRPr="00426782">
        <w:rPr>
          <w:rStyle w:val="CitaatChar"/>
        </w:rPr>
        <w:t>,</w:t>
      </w:r>
      <w:r w:rsidR="004F72E2" w:rsidRPr="00426782">
        <w:rPr>
          <w:rStyle w:val="CitaatChar"/>
        </w:rPr>
        <w:t xml:space="preserve"> </w:t>
      </w:r>
      <w:r w:rsidR="00FA5E0B" w:rsidRPr="00426782">
        <w:rPr>
          <w:rStyle w:val="CitaatChar"/>
        </w:rPr>
        <w:t>a</w:t>
      </w:r>
      <w:r w:rsidR="004F72E2" w:rsidRPr="00426782">
        <w:rPr>
          <w:rStyle w:val="CitaatChar"/>
        </w:rPr>
        <w:t>lleen die zeggen</w:t>
      </w:r>
      <w:r w:rsidR="00B55CB5" w:rsidRPr="00426782">
        <w:rPr>
          <w:rStyle w:val="CitaatChar"/>
        </w:rPr>
        <w:t>:</w:t>
      </w:r>
      <w:r w:rsidR="004F72E2" w:rsidRPr="00426782">
        <w:rPr>
          <w:rStyle w:val="CitaatChar"/>
        </w:rPr>
        <w:t xml:space="preserve"> wij hebben 30% eigenbelang en 70% algemeen belang. Die 30% die financieren we graag zelf. Die 70% kunnen we ons niet veroorloven</w:t>
      </w:r>
      <w:r w:rsidR="00D552A2">
        <w:t>.”</w:t>
      </w:r>
    </w:p>
    <w:p w14:paraId="23D84029" w14:textId="77777777" w:rsidR="00351871" w:rsidRDefault="00351871" w:rsidP="003F566B">
      <w:pPr>
        <w:pStyle w:val="Stijl2"/>
      </w:pPr>
    </w:p>
    <w:p w14:paraId="296006E6" w14:textId="6FC76152" w:rsidR="008872AE" w:rsidRPr="00932051" w:rsidRDefault="003C665D" w:rsidP="003F566B">
      <w:pPr>
        <w:pStyle w:val="Stijl2"/>
      </w:pPr>
      <w:bookmarkStart w:id="257" w:name="_Toc188372439"/>
      <w:bookmarkStart w:id="258" w:name="_Toc188372564"/>
      <w:bookmarkStart w:id="259" w:name="_Toc188456661"/>
      <w:bookmarkStart w:id="260" w:name="_Toc188708012"/>
      <w:bookmarkStart w:id="261" w:name="_Toc188863934"/>
      <w:bookmarkStart w:id="262" w:name="_Toc189313430"/>
      <w:bookmarkStart w:id="263" w:name="_Toc189313883"/>
      <w:r w:rsidRPr="00896B3B">
        <w:t xml:space="preserve">Wenselijke </w:t>
      </w:r>
      <w:r>
        <w:t>k</w:t>
      </w:r>
      <w:r w:rsidR="00E8295B">
        <w:t>ennis</w:t>
      </w:r>
      <w:r w:rsidR="00937C85">
        <w:t>, samenwerk</w:t>
      </w:r>
      <w:r w:rsidR="008B7D35">
        <w:t>i</w:t>
      </w:r>
      <w:r w:rsidR="00937C85">
        <w:t>n</w:t>
      </w:r>
      <w:bookmarkEnd w:id="257"/>
      <w:bookmarkEnd w:id="258"/>
      <w:bookmarkEnd w:id="259"/>
      <w:bookmarkEnd w:id="260"/>
      <w:bookmarkEnd w:id="261"/>
      <w:r w:rsidR="008B7D35">
        <w:t>g</w:t>
      </w:r>
      <w:r w:rsidR="0027049E">
        <w:t xml:space="preserve"> en educatie</w:t>
      </w:r>
      <w:bookmarkEnd w:id="262"/>
      <w:bookmarkEnd w:id="263"/>
    </w:p>
    <w:p w14:paraId="7132FC65" w14:textId="0AB7AE73" w:rsidR="007B230F"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CitaatChar"/>
        </w:rPr>
        <w:t xml:space="preserve">Er is weinig bekendheid met het onderwerp </w:t>
      </w:r>
      <w:r w:rsidR="00716138" w:rsidRPr="00426782">
        <w:rPr>
          <w:rStyle w:val="CitaatChar"/>
        </w:rPr>
        <w:t xml:space="preserve">[standaardisatie] </w:t>
      </w:r>
      <w:r w:rsidR="004066D9" w:rsidRPr="00426782">
        <w:rPr>
          <w:rStyle w:val="CitaatChar"/>
        </w:rPr>
        <w:t>en ik heb inmiddels de afgelopen twee jaar vaak uitleg ge</w:t>
      </w:r>
      <w:r w:rsidR="00BB315A" w:rsidRPr="00426782">
        <w:rPr>
          <w:rStyle w:val="CitaatChar"/>
        </w:rPr>
        <w:t>geven</w:t>
      </w:r>
      <w:r w:rsidR="00BA544D" w:rsidRPr="00426782">
        <w:rPr>
          <w:rStyle w:val="CitaatChar"/>
        </w:rPr>
        <w:t>,</w:t>
      </w:r>
      <w:r w:rsidR="004066D9" w:rsidRPr="00426782">
        <w:rPr>
          <w:rStyle w:val="CitaatChar"/>
        </w:rPr>
        <w:t xml:space="preserve"> dus daar </w:t>
      </w:r>
      <w:r w:rsidR="00BA544D" w:rsidRPr="00426782">
        <w:rPr>
          <w:rStyle w:val="CitaatChar"/>
        </w:rPr>
        <w:t>ben i</w:t>
      </w:r>
      <w:r w:rsidR="004066D9" w:rsidRPr="00426782">
        <w:rPr>
          <w:rStyle w:val="CitaatChar"/>
        </w:rPr>
        <w:t>k bedreven in</w:t>
      </w:r>
      <w:r w:rsidR="00BA544D" w:rsidRPr="00426782">
        <w:rPr>
          <w:rStyle w:val="CitaatChar"/>
        </w:rPr>
        <w:t xml:space="preserve"> geworden</w:t>
      </w:r>
      <w:r w:rsidR="004066D9" w:rsidRPr="00426782">
        <w:rPr>
          <w:rStyle w:val="CitaatChar"/>
        </w:rPr>
        <w:t xml:space="preserve"> en dan snappen mensen het belang en willen </w:t>
      </w:r>
      <w:r w:rsidR="00C1421B" w:rsidRPr="00426782">
        <w:rPr>
          <w:rStyle w:val="CitaatChar"/>
        </w:rPr>
        <w:t>ze</w:t>
      </w:r>
      <w:r w:rsidR="004066D9" w:rsidRPr="00426782">
        <w:rPr>
          <w:rStyle w:val="Citaat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59123E6B" w:rsidR="005F4A2A" w:rsidRDefault="00C37BD0" w:rsidP="003F566B">
      <w:r>
        <w:br/>
      </w:r>
      <w:r w:rsidR="009611EB" w:rsidRPr="00296388">
        <w:t xml:space="preserve">De diversiteit aan belangen en achtergronden van betrokken partijen creëert uitdagingen bij het bereiken van consensus in </w:t>
      </w:r>
      <w:r w:rsidR="009611EB">
        <w:t xml:space="preserve">standaardisatie-activiteiten. </w:t>
      </w:r>
      <w:r w:rsidR="009611EB">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rsidR="009611EB">
        <w:t xml:space="preserve"> is nodig o</w:t>
      </w:r>
      <w:r w:rsidR="00735968" w:rsidRPr="00296388">
        <w:t xml:space="preserve">m veilige, betrouwbare en gebruikersgeoriënteerde standaarden te </w:t>
      </w:r>
      <w:r w:rsidR="002F74B5">
        <w:t xml:space="preserve">kunnen </w:t>
      </w:r>
      <w:r w:rsidR="00735968" w:rsidRPr="00296388">
        <w:lastRenderedPageBreak/>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 xml:space="preserve">Dit geldt in het bijzonder voor de niet-formele </w:t>
      </w:r>
      <w:proofErr w:type="spellStart"/>
      <w:r w:rsidR="00B3602B" w:rsidRPr="00B3602B">
        <w:t>SDO’s</w:t>
      </w:r>
      <w:proofErr w:type="spellEnd"/>
      <w:r w:rsidR="00B3602B" w:rsidRPr="00B3602B">
        <w:t xml:space="preserve"> waarbij veel geïnterviewden hebben aangegeven dat ze weinig tot geen overheidsinbreng zien in bv W3C, OASIS en IEEE</w:t>
      </w:r>
      <w:r w:rsidR="008E4723">
        <w:t>.</w:t>
      </w:r>
    </w:p>
    <w:p w14:paraId="325CF6F0" w14:textId="2BA2212A" w:rsidR="0069229D"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CitaatChar"/>
        </w:rPr>
        <w:t>B</w:t>
      </w:r>
      <w:r w:rsidRPr="0C899BBA">
        <w:rPr>
          <w:rStyle w:val="CitaatChar"/>
        </w:rPr>
        <w:t xml:space="preserve">epaalde generieke </w:t>
      </w:r>
      <w:proofErr w:type="spellStart"/>
      <w:r w:rsidR="001D3461" w:rsidRPr="0C899BBA">
        <w:rPr>
          <w:rStyle w:val="CitaatChar"/>
        </w:rPr>
        <w:t>SDO’s</w:t>
      </w:r>
      <w:proofErr w:type="spellEnd"/>
      <w:r w:rsidRPr="0C899BBA">
        <w:rPr>
          <w:rStyle w:val="CitaatChar"/>
        </w:rPr>
        <w:t xml:space="preserve"> zijn </w:t>
      </w:r>
      <w:proofErr w:type="spellStart"/>
      <w:r w:rsidRPr="0C899BBA">
        <w:rPr>
          <w:rStyle w:val="CitaatChar"/>
        </w:rPr>
        <w:t>leading</w:t>
      </w:r>
      <w:proofErr w:type="spellEnd"/>
      <w:r w:rsidRPr="0C899BBA">
        <w:rPr>
          <w:rStyle w:val="CitaatChar"/>
        </w:rPr>
        <w:t xml:space="preserve"> op specifieke onderwerpen</w:t>
      </w:r>
      <w:r w:rsidR="00CC46B7" w:rsidRPr="0C899BBA">
        <w:rPr>
          <w:rStyle w:val="CitaatChar"/>
        </w:rPr>
        <w:t>,</w:t>
      </w:r>
      <w:r w:rsidRPr="0C899BBA">
        <w:rPr>
          <w:rStyle w:val="CitaatChar"/>
        </w:rPr>
        <w:t xml:space="preserve"> dus we moeten samen afwegen bij welke SDO je voor een [te ontwikkelen] standaard moet aanhaken</w:t>
      </w:r>
      <w:r w:rsidR="00E0743B" w:rsidRPr="0C899BBA">
        <w:rPr>
          <w:rStyle w:val="CitaatChar"/>
        </w:rPr>
        <w:t>. [</w:t>
      </w:r>
      <w:r w:rsidR="00CC46B7" w:rsidRPr="0C899BBA">
        <w:rPr>
          <w:rStyle w:val="CitaatChar"/>
        </w:rPr>
        <w:t>….</w:t>
      </w:r>
      <w:r w:rsidR="00E0743B" w:rsidRPr="0C899BBA">
        <w:rPr>
          <w:rStyle w:val="CitaatChar"/>
        </w:rPr>
        <w:t>]</w:t>
      </w:r>
      <w:r w:rsidR="00CC46B7" w:rsidRPr="0C899BBA">
        <w:rPr>
          <w:rStyle w:val="CitaatChar"/>
        </w:rPr>
        <w:t xml:space="preserve"> </w:t>
      </w:r>
      <w:r w:rsidRPr="0C899BBA">
        <w:rPr>
          <w:rStyle w:val="CitaatChar"/>
        </w:rPr>
        <w:t>Welke specifieke standaarden willen we eerst, welke kunnen ook wel iets langer wachten? Er is gewoon weinig capaciteit, dus we moeten samen gaan kiezen wat we wel en wat we niet willen doen</w:t>
      </w:r>
      <w:r w:rsidR="00D552A2" w:rsidRPr="0C899BBA">
        <w:rPr>
          <w:i/>
          <w:iCs/>
        </w:rPr>
        <w:t>.”</w:t>
      </w:r>
      <w:r>
        <w:t xml:space="preserve"> </w:t>
      </w:r>
    </w:p>
    <w:p w14:paraId="0AF689B2" w14:textId="77777777" w:rsidR="00516D4C" w:rsidRDefault="00516D4C" w:rsidP="003F566B"/>
    <w:p w14:paraId="62D057B7" w14:textId="65EE2779" w:rsidR="00516D4C"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proofErr w:type="spellStart"/>
      <w:r w:rsidR="001D3461">
        <w:t>SDO’s</w:t>
      </w:r>
      <w:proofErr w:type="spellEnd"/>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CitaatChar"/>
        </w:rPr>
        <w:t>Ik denk dat de Nederlandse overheid heel kritisch moeten kijken naar de dingen die uit de EU komen en de vraag</w:t>
      </w:r>
      <w:r w:rsidR="00A0594A" w:rsidRPr="00426782">
        <w:rPr>
          <w:rStyle w:val="CitaatChar"/>
        </w:rPr>
        <w:t xml:space="preserve"> moet</w:t>
      </w:r>
      <w:r w:rsidR="00465732" w:rsidRPr="00426782">
        <w:rPr>
          <w:rStyle w:val="CitaatChar"/>
        </w:rPr>
        <w:t xml:space="preserve"> stellen</w:t>
      </w:r>
      <w:r w:rsidR="00A0594A" w:rsidRPr="00426782">
        <w:rPr>
          <w:rStyle w:val="CitaatChar"/>
        </w:rPr>
        <w:t>:</w:t>
      </w:r>
      <w:r w:rsidR="00465732" w:rsidRPr="00426782">
        <w:rPr>
          <w:rStyle w:val="CitaatChar"/>
        </w:rPr>
        <w:t xml:space="preserve"> Is </w:t>
      </w:r>
      <w:r w:rsidR="00A0594A" w:rsidRPr="00426782">
        <w:rPr>
          <w:rStyle w:val="CitaatChar"/>
        </w:rPr>
        <w:t>di</w:t>
      </w:r>
      <w:r w:rsidR="00465732" w:rsidRPr="00426782">
        <w:rPr>
          <w:rStyle w:val="CitaatChar"/>
        </w:rPr>
        <w:t>t nou echt iets wat waarde toevoegt</w:t>
      </w:r>
      <w:r w:rsidR="00465732" w:rsidRPr="00280DAC">
        <w:rPr>
          <w:i/>
          <w:iCs/>
        </w:rPr>
        <w:t>?”</w:t>
      </w:r>
      <w:r w:rsidR="00465732" w:rsidRPr="1B12DF6E">
        <w:t xml:space="preserve"> </w:t>
      </w:r>
    </w:p>
    <w:p w14:paraId="0F211E6F" w14:textId="77777777" w:rsidR="0069229D" w:rsidRDefault="0069229D" w:rsidP="003F566B"/>
    <w:p w14:paraId="47DC28B7" w14:textId="01E5E2C8" w:rsidR="00DE657D" w:rsidRDefault="00DE657D" w:rsidP="003F566B">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p>
    <w:p w14:paraId="0D1A4427" w14:textId="3A795D5F" w:rsidR="00706290" w:rsidRDefault="00706290" w:rsidP="003F566B">
      <w:r w:rsidRPr="00AD2FC8">
        <w:t xml:space="preserve">Bewustwording en </w:t>
      </w:r>
      <w:r w:rsidRPr="00AB60A9">
        <w:t>educatie</w:t>
      </w:r>
      <w:r w:rsidRPr="00AD2FC8">
        <w:t xml:space="preserve"> over het belang van standaardisatie</w:t>
      </w:r>
      <w:r>
        <w:t xml:space="preserve"> </w:t>
      </w:r>
      <w:r w:rsidRPr="00AD2FC8">
        <w:t xml:space="preserve">zijn </w:t>
      </w:r>
      <w:r>
        <w:t xml:space="preserve">essentieel om de </w:t>
      </w:r>
      <w:r w:rsidRPr="00AD2FC8">
        <w:t>concurrenti</w:t>
      </w:r>
      <w:r>
        <w:t xml:space="preserve">epositie en </w:t>
      </w:r>
      <w:r w:rsidRPr="00AD2FC8">
        <w:t xml:space="preserve">innoverende </w:t>
      </w:r>
      <w:r>
        <w:t xml:space="preserve">kracht van de </w:t>
      </w:r>
      <w:r w:rsidRPr="00AD2FC8">
        <w:t xml:space="preserve">Nederlandse industrie </w:t>
      </w:r>
      <w:r>
        <w:t xml:space="preserve">te </w:t>
      </w:r>
      <w:r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2C15D8" w:rsidRPr="009F42BD">
        <w:t xml:space="preserve"> </w:t>
      </w:r>
      <w:r w:rsidR="00411269" w:rsidRPr="00D52827">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t>oor laagdrempelige t</w:t>
      </w:r>
      <w:r w:rsidRPr="00CA6AC7">
        <w:t xml:space="preserve">oegang tot kennis over </w:t>
      </w:r>
      <w:r>
        <w:t xml:space="preserve">standaardisatie te bieden </w:t>
      </w:r>
      <w:r w:rsidR="00835A82">
        <w:t>zou</w:t>
      </w:r>
      <w:r w:rsidR="00714ED3">
        <w:t xml:space="preserve"> </w:t>
      </w:r>
      <w:r w:rsidR="000B462F">
        <w:t xml:space="preserve">specifiek </w:t>
      </w:r>
      <w:r w:rsidR="00714ED3">
        <w:t xml:space="preserve">het </w:t>
      </w:r>
      <w:r w:rsidR="008957D9">
        <w:t>mkb</w:t>
      </w:r>
      <w:r w:rsidR="00714ED3">
        <w:t xml:space="preserve"> </w:t>
      </w:r>
      <w:r w:rsidR="00835A82">
        <w:t>gestim</w:t>
      </w:r>
      <w:r w:rsidR="003F1B20">
        <w:t xml:space="preserve">uleerd kunnen worden </w:t>
      </w:r>
      <w:r w:rsidR="00DD5848">
        <w:t xml:space="preserve">om meer te participeren. </w:t>
      </w:r>
    </w:p>
    <w:p w14:paraId="356F0A54" w14:textId="77777777" w:rsidR="00492F30" w:rsidRDefault="00492F30" w:rsidP="003F566B">
      <w:pPr>
        <w:rPr>
          <w:highlight w:val="yellow"/>
        </w:rPr>
      </w:pPr>
    </w:p>
    <w:p w14:paraId="5672946E" w14:textId="6C0110B4" w:rsidR="007F29A8" w:rsidRPr="00896B3B" w:rsidRDefault="00406296" w:rsidP="003F566B">
      <w:pPr>
        <w:pStyle w:val="Kop2"/>
        <w:numPr>
          <w:ilvl w:val="0"/>
          <w:numId w:val="0"/>
        </w:numPr>
        <w:spacing w:before="0" w:line="288" w:lineRule="auto"/>
        <w:ind w:left="357" w:hanging="357"/>
        <w:rPr>
          <w:rStyle w:val="Stijl3Char"/>
        </w:rPr>
      </w:pPr>
      <w:bookmarkStart w:id="264" w:name="_Toc191561616"/>
      <w:r>
        <w:t xml:space="preserve">6.3 </w:t>
      </w:r>
      <w:r w:rsidR="00A213C9"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64"/>
      <w:r w:rsidR="009255A3" w:rsidRPr="00896B3B">
        <w:t xml:space="preserve"> </w:t>
      </w:r>
    </w:p>
    <w:p w14:paraId="53E55158" w14:textId="013DB089"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1D514F44" w:rsidR="00696E92" w:rsidRPr="00896B3B" w:rsidRDefault="00B67476" w:rsidP="000E4242">
      <w:pPr>
        <w:pStyle w:val="Lijstalinea"/>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492F30">
        <w:rPr>
          <w:rStyle w:val="Stijl3Char"/>
        </w:rPr>
        <w:t>die</w:t>
      </w:r>
      <w:r w:rsidR="007437F1" w:rsidRPr="00896B3B">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lastRenderedPageBreak/>
        <w:t>standaardisatie is noodzakelijk om kansen van nieuwe technologieën te benutten en te kunnen anticiperen op de bijbehorende risico's.</w:t>
      </w:r>
      <w:r w:rsidR="006E7DFC">
        <w:br/>
      </w:r>
    </w:p>
    <w:p w14:paraId="38BF29D1" w14:textId="02B28F12" w:rsidR="00B67476" w:rsidRPr="00896B3B" w:rsidRDefault="00696E92" w:rsidP="000E4242">
      <w:pPr>
        <w:pStyle w:val="Lijstalinea"/>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handhaven en zelfs intensiveren</w:t>
      </w:r>
      <w:r w:rsidR="00CC2B64" w:rsidRPr="1B12DF6E">
        <w:t xml:space="preserve"> </w:t>
      </w:r>
      <w:r w:rsidR="00B67476" w:rsidRPr="1B12DF6E">
        <w:t xml:space="preserve">in de diverse Europese en internationale </w:t>
      </w:r>
      <w:proofErr w:type="spellStart"/>
      <w:r w:rsidR="001D3461">
        <w:t>SDO’s</w:t>
      </w:r>
      <w:proofErr w:type="spellEnd"/>
      <w:r w:rsidRPr="1B12DF6E">
        <w:t>.</w:t>
      </w:r>
      <w:r w:rsidR="006E7DFC">
        <w:br/>
      </w:r>
    </w:p>
    <w:p w14:paraId="27CA672A" w14:textId="62B05D19" w:rsidR="000C3959" w:rsidRDefault="000C3959" w:rsidP="000E4242">
      <w:pPr>
        <w:pStyle w:val="Lijstalinea"/>
        <w:numPr>
          <w:ilvl w:val="0"/>
          <w:numId w:val="35"/>
        </w:numPr>
      </w:pPr>
      <w:r w:rsidRPr="00492F30">
        <w:rPr>
          <w:rStyle w:val="Stijl3Char"/>
        </w:rPr>
        <w:t>Financiële ondersteuning 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 xml:space="preserve">. </w:t>
      </w:r>
    </w:p>
    <w:p w14:paraId="5E5015B3" w14:textId="77777777" w:rsidR="007D22AB" w:rsidRPr="00896B3B" w:rsidRDefault="007D22AB" w:rsidP="003F566B">
      <w:pPr>
        <w:ind w:left="360"/>
      </w:pPr>
    </w:p>
    <w:p w14:paraId="75981CE9" w14:textId="675E10DF" w:rsidR="00C05DE0" w:rsidRPr="00F70B86" w:rsidRDefault="00C05DE0" w:rsidP="000E4242">
      <w:pPr>
        <w:pStyle w:val="Lijstalinea"/>
        <w:numPr>
          <w:ilvl w:val="0"/>
          <w:numId w:val="35"/>
        </w:numPr>
        <w:rPr>
          <w:b/>
          <w:bCs/>
        </w:rPr>
      </w:pPr>
      <w:r w:rsidRPr="00492F30">
        <w:rPr>
          <w:rStyle w:val="Stijl3Char"/>
        </w:rPr>
        <w:t>Logistieke ondersteuning en netwerkmogelijkheden bieden</w:t>
      </w:r>
      <w:r w:rsidRPr="00F70B86">
        <w:rPr>
          <w:b/>
          <w:bCs/>
        </w:rPr>
        <w:t xml:space="preserve"> </w:t>
      </w:r>
      <w:r w:rsidRPr="1B12DF6E">
        <w:t>aan</w:t>
      </w:r>
      <w:r w:rsidRPr="00F70B86">
        <w:rPr>
          <w:b/>
          <w:bCs/>
        </w:rPr>
        <w:t xml:space="preserve"> </w:t>
      </w:r>
      <w:r w:rsidRPr="1B12DF6E">
        <w:t>het bedrijfsleven</w:t>
      </w:r>
      <w:r w:rsidR="004C7E1F">
        <w:t>, in het bijzonder het</w:t>
      </w:r>
      <w:r w:rsidRPr="1B12DF6E">
        <w:t xml:space="preserve"> </w:t>
      </w:r>
      <w:r w:rsidR="008957D9">
        <w:t>mkb</w:t>
      </w:r>
      <w:r w:rsidRPr="00F70B86">
        <w:rPr>
          <w:b/>
          <w:bCs/>
        </w:rPr>
        <w:t>.</w:t>
      </w:r>
      <w:r w:rsidR="006E7DFC">
        <w:rPr>
          <w:b/>
          <w:bCs/>
        </w:rPr>
        <w:br/>
      </w:r>
    </w:p>
    <w:p w14:paraId="33397907" w14:textId="5A07D1B7" w:rsidR="00D416BD" w:rsidRDefault="00762CC9" w:rsidP="000E4242">
      <w:pPr>
        <w:pStyle w:val="Lijstalinea"/>
        <w:numPr>
          <w:ilvl w:val="0"/>
          <w:numId w:val="35"/>
        </w:numPr>
      </w:pPr>
      <w:r w:rsidRPr="00492F30">
        <w:rPr>
          <w:rStyle w:val="Stijl3Char"/>
        </w:rPr>
        <w:t xml:space="preserve">De aanpak van standaardisatie-inspanningen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proofErr w:type="spellStart"/>
      <w:r w:rsidR="001D3461">
        <w:rPr>
          <w:rFonts w:eastAsia="Times New Roman"/>
        </w:rPr>
        <w:t>SDO’s</w:t>
      </w:r>
      <w:proofErr w:type="spellEnd"/>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 xml:space="preserve">. </w:t>
      </w:r>
      <w:r w:rsidR="006E7DFC">
        <w:br/>
      </w:r>
    </w:p>
    <w:p w14:paraId="4E719E07" w14:textId="1BE70490" w:rsidR="00617E72" w:rsidRDefault="007F5914" w:rsidP="000E4242">
      <w:pPr>
        <w:pStyle w:val="Lijstalinea"/>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r w:rsidR="001E174D" w:rsidRPr="00B01EF8">
        <w:t xml:space="preserve"> </w:t>
      </w:r>
      <w:r w:rsidR="006E7DFC">
        <w:br/>
      </w:r>
    </w:p>
    <w:p w14:paraId="35B61E22" w14:textId="08D647A7" w:rsidR="001E174D" w:rsidRDefault="00617E72" w:rsidP="000E4242">
      <w:pPr>
        <w:pStyle w:val="Lijstalinea"/>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706F2839" w14:textId="77777777" w:rsidR="00AB0860" w:rsidRDefault="00AB0860" w:rsidP="003F566B">
      <w:pPr>
        <w:ind w:left="360"/>
      </w:pPr>
    </w:p>
    <w:p w14:paraId="1953D9C6" w14:textId="020005F1" w:rsidR="00C7778E" w:rsidRDefault="00801F1B" w:rsidP="000E4242">
      <w:pPr>
        <w:pStyle w:val="Lijstalinea"/>
        <w:numPr>
          <w:ilvl w:val="0"/>
          <w:numId w:val="35"/>
        </w:numPr>
        <w:rPr>
          <w:rFonts w:eastAsia="Times New Roman"/>
        </w:rPr>
      </w:pPr>
      <w:r w:rsidRPr="00492F30">
        <w:rPr>
          <w:rStyle w:val="Stijl3Char"/>
        </w:rPr>
        <w:t>Zich</w:t>
      </w:r>
      <w:r w:rsidR="005828B3" w:rsidRPr="00492F30">
        <w:rPr>
          <w:rStyle w:val="Stijl3Char"/>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waarop standaardisatie een grote economische en maatschappelijke impact heeft</w:t>
      </w:r>
      <w:r w:rsidR="00291F9C" w:rsidRPr="00492F30">
        <w:rPr>
          <w:rStyle w:val="Stijl3Char"/>
        </w:rPr>
        <w:t>,</w:t>
      </w:r>
      <w:r w:rsidR="00695930" w:rsidRPr="00492F30">
        <w:rPr>
          <w:rStyle w:val="Stijl3Char"/>
        </w:rPr>
        <w:t xml:space="preserve"> om zo de </w:t>
      </w:r>
      <w:r w:rsidR="008D156D" w:rsidRPr="00492F30">
        <w:rPr>
          <w:rStyle w:val="Stijl3Char"/>
        </w:rPr>
        <w:t>invloed</w:t>
      </w:r>
      <w:r w:rsidR="00695930" w:rsidRPr="00492F30">
        <w:rPr>
          <w:rStyle w:val="Stijl3Char"/>
        </w:rPr>
        <w:t xml:space="preserve"> van </w:t>
      </w:r>
      <w:r w:rsidR="00F97D8F" w:rsidRPr="00492F30">
        <w:rPr>
          <w:rStyle w:val="Stijl3Char"/>
        </w:rPr>
        <w:t xml:space="preserve">Nederland </w:t>
      </w:r>
      <w:r w:rsidR="00695930" w:rsidRPr="00492F30">
        <w:rPr>
          <w:rStyle w:val="Stijl3Char"/>
        </w:rPr>
        <w:t>te vergroten</w:t>
      </w:r>
      <w:r w:rsidR="00F97D8F" w:rsidRPr="00492F30">
        <w:rPr>
          <w:rStyle w:val="Stijl3Char"/>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65" w:name="_Toc188349275"/>
      <w:bookmarkStart w:id="266" w:name="_Toc188354025"/>
      <w:bookmarkStart w:id="267" w:name="_Toc188354073"/>
      <w:bookmarkStart w:id="268" w:name="_Toc188372442"/>
      <w:bookmarkStart w:id="269" w:name="_Toc188372567"/>
      <w:bookmarkStart w:id="270" w:name="_Toc188456665"/>
      <w:bookmarkStart w:id="271" w:name="_Toc188708014"/>
      <w:bookmarkStart w:id="272" w:name="_Toc188863936"/>
    </w:p>
    <w:p w14:paraId="1C441912" w14:textId="77777777" w:rsidR="00AB0860" w:rsidRPr="00AB0860" w:rsidRDefault="00AB0860" w:rsidP="003F566B">
      <w:pPr>
        <w:ind w:left="360"/>
        <w:rPr>
          <w:rFonts w:eastAsia="Times New Roman"/>
        </w:rPr>
      </w:pPr>
    </w:p>
    <w:p w14:paraId="616E3B8B" w14:textId="586CA48F" w:rsidR="000A4FD2" w:rsidRPr="00492F30" w:rsidRDefault="00B925E7" w:rsidP="000E4242">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 xml:space="preserve">helpt het bedrijfsleven en het </w:t>
      </w:r>
      <w:r w:rsidR="008957D9">
        <w:rPr>
          <w:rFonts w:eastAsia="Times New Roman"/>
          <w:b w:val="0"/>
          <w:bCs w:val="0"/>
          <w:color w:val="auto"/>
        </w:rPr>
        <w:t>mkb</w:t>
      </w:r>
      <w:r w:rsidR="00BB13BC" w:rsidRPr="00492F30">
        <w:rPr>
          <w:rFonts w:eastAsia="Times New Roman"/>
          <w:b w:val="0"/>
          <w:bCs w:val="0"/>
          <w:color w:val="auto"/>
        </w:rPr>
        <w:t xml:space="preserve">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15502A0A" w14:textId="77777777" w:rsidR="00D93E77" w:rsidRDefault="00D93E77" w:rsidP="003F566B">
      <w:pPr>
        <w:pStyle w:val="Stijl2"/>
        <w:ind w:left="360"/>
        <w:rPr>
          <w:rFonts w:eastAsia="Times New Roman"/>
          <w:b w:val="0"/>
          <w:bCs w:val="0"/>
        </w:rPr>
      </w:pPr>
    </w:p>
    <w:p w14:paraId="1C33898C" w14:textId="4C83D8FC" w:rsidR="00D93E77" w:rsidRPr="003F566B" w:rsidRDefault="00A0657D" w:rsidP="000E4242">
      <w:pPr>
        <w:pStyle w:val="Stijl2"/>
        <w:numPr>
          <w:ilvl w:val="0"/>
          <w:numId w:val="35"/>
        </w:numPr>
        <w:rPr>
          <w:color w:val="auto"/>
        </w:rPr>
      </w:pPr>
      <w:r w:rsidRPr="003F566B">
        <w:rPr>
          <w:color w:val="auto"/>
        </w:rPr>
        <w:t>Het o</w:t>
      </w:r>
      <w:r w:rsidR="00DC7F9E" w:rsidRPr="003F566B">
        <w:rPr>
          <w:color w:val="auto"/>
        </w:rPr>
        <w:t xml:space="preserve">pzetten van </w:t>
      </w:r>
      <w:r w:rsidR="00D93E77" w:rsidRPr="003F566B">
        <w:rPr>
          <w:color w:val="auto"/>
        </w:rPr>
        <w:t xml:space="preserve">een mechanisme buiten de ESO-structuur. </w:t>
      </w:r>
    </w:p>
    <w:p w14:paraId="4D67F1B4" w14:textId="58B0F566" w:rsidR="00D93E77" w:rsidRPr="003F566B" w:rsidRDefault="00447444" w:rsidP="003F566B">
      <w:pPr>
        <w:pStyle w:val="Stijl2"/>
        <w:ind w:left="928"/>
        <w:rPr>
          <w:rFonts w:eastAsia="Times New Roman"/>
          <w:b w:val="0"/>
          <w:bCs w:val="0"/>
          <w:color w:val="auto"/>
        </w:rPr>
      </w:pPr>
      <w:r w:rsidRPr="003F566B">
        <w:rPr>
          <w:rFonts w:eastAsia="Times New Roman"/>
          <w:b w:val="0"/>
          <w:bCs w:val="0"/>
          <w:color w:val="auto"/>
        </w:rPr>
        <w:t>O</w:t>
      </w:r>
      <w:r w:rsidR="00C37F03" w:rsidRPr="003F566B">
        <w:rPr>
          <w:rFonts w:eastAsia="Times New Roman"/>
          <w:b w:val="0"/>
          <w:bCs w:val="0"/>
          <w:color w:val="auto"/>
        </w:rPr>
        <w:t>m Nederlandse belangen te behartigen waar deelname veel meer direct en op eigen titel, (en dus niet vanuit NEN wordt ondersteund</w:t>
      </w:r>
      <w:r w:rsidR="00FC7B1D" w:rsidRPr="003F566B">
        <w:rPr>
          <w:rFonts w:eastAsia="Times New Roman"/>
          <w:b w:val="0"/>
          <w:bCs w:val="0"/>
          <w:color w:val="auto"/>
        </w:rPr>
        <w:t>)</w:t>
      </w:r>
      <w:r w:rsidRPr="003F566B">
        <w:rPr>
          <w:rFonts w:eastAsia="Times New Roman"/>
          <w:b w:val="0"/>
          <w:bCs w:val="0"/>
          <w:color w:val="auto"/>
        </w:rPr>
        <w:t xml:space="preserve"> kan een mechanisme worden opgezet</w:t>
      </w:r>
      <w:r w:rsidR="00121C19" w:rsidRPr="003F566B">
        <w:rPr>
          <w:rFonts w:eastAsia="Times New Roman"/>
          <w:b w:val="0"/>
          <w:bCs w:val="0"/>
          <w:color w:val="auto"/>
        </w:rPr>
        <w:t>.</w:t>
      </w:r>
      <w:r w:rsidR="00CE554B" w:rsidRPr="003F566B">
        <w:rPr>
          <w:rFonts w:eastAsia="Times New Roman"/>
          <w:b w:val="0"/>
          <w:bCs w:val="0"/>
          <w:color w:val="auto"/>
        </w:rPr>
        <w:t xml:space="preserve"> </w:t>
      </w:r>
      <w:r w:rsidR="00D71BBC" w:rsidRPr="003F566B">
        <w:rPr>
          <w:rFonts w:eastAsia="Times New Roman"/>
          <w:b w:val="0"/>
          <w:bCs w:val="0"/>
          <w:color w:val="auto"/>
        </w:rPr>
        <w:t>Denk aan</w:t>
      </w:r>
      <w:r w:rsidR="00D93E77" w:rsidRPr="003F566B">
        <w:rPr>
          <w:rFonts w:eastAsia="Times New Roman"/>
          <w:b w:val="0"/>
          <w:bCs w:val="0"/>
          <w:color w:val="auto"/>
        </w:rPr>
        <w:t xml:space="preserve"> lidmaatschapsopties, een nationaal coördinatiemechanisme / platform voor samenwerking en opzet van duidelijke communicatie over niet-formele </w:t>
      </w:r>
      <w:proofErr w:type="spellStart"/>
      <w:r w:rsidR="001D3461">
        <w:rPr>
          <w:rFonts w:eastAsia="Times New Roman"/>
          <w:b w:val="0"/>
          <w:bCs w:val="0"/>
          <w:color w:val="auto"/>
        </w:rPr>
        <w:t>SDO’s</w:t>
      </w:r>
      <w:proofErr w:type="spellEnd"/>
      <w:r w:rsidR="00D93E77" w:rsidRPr="003F566B">
        <w:rPr>
          <w:rFonts w:eastAsia="Times New Roman"/>
          <w:b w:val="0"/>
          <w:bCs w:val="0"/>
          <w:color w:val="auto"/>
        </w:rPr>
        <w:t>.</w:t>
      </w:r>
    </w:p>
    <w:p w14:paraId="65B8F547" w14:textId="24E9E615" w:rsidR="00695930" w:rsidRDefault="00695930" w:rsidP="003F566B">
      <w:pPr>
        <w:ind w:left="360"/>
      </w:pPr>
    </w:p>
    <w:p w14:paraId="1683E3B1" w14:textId="30D5B24A" w:rsidR="006E4F54" w:rsidRDefault="006405F0" w:rsidP="009C6147">
      <w:pPr>
        <w:pStyle w:val="Kop3"/>
        <w:spacing w:before="0" w:line="288" w:lineRule="auto"/>
        <w:rPr>
          <w:b w:val="0"/>
        </w:rPr>
      </w:pPr>
      <w:bookmarkStart w:id="273" w:name="_Toc189313431"/>
      <w:bookmarkStart w:id="274" w:name="_Toc189313884"/>
      <w:bookmarkStart w:id="275" w:name="_Toc191413923"/>
      <w:bookmarkStart w:id="276" w:name="_Toc191547844"/>
      <w:bookmarkStart w:id="277" w:name="_Toc191547981"/>
      <w:bookmarkStart w:id="278" w:name="_Toc191561617"/>
      <w:bookmarkEnd w:id="265"/>
      <w:bookmarkEnd w:id="266"/>
      <w:bookmarkEnd w:id="267"/>
      <w:bookmarkEnd w:id="268"/>
      <w:bookmarkEnd w:id="269"/>
      <w:bookmarkEnd w:id="270"/>
      <w:bookmarkEnd w:id="271"/>
      <w:bookmarkEnd w:id="272"/>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73"/>
      <w:bookmarkEnd w:id="274"/>
      <w:r>
        <w:rPr>
          <w:b w:val="0"/>
        </w:rPr>
        <w:t xml:space="preserve"> is </w:t>
      </w:r>
      <w:r w:rsidR="0086779A">
        <w:rPr>
          <w:b w:val="0"/>
        </w:rPr>
        <w:t xml:space="preserve">weergegeven in </w:t>
      </w:r>
      <w:bookmarkEnd w:id="275"/>
      <w:bookmarkEnd w:id="276"/>
      <w:bookmarkEnd w:id="277"/>
      <w:bookmarkEnd w:id="278"/>
      <w:r w:rsidR="00EC4B91">
        <w:t xml:space="preserve">Tabel </w:t>
      </w:r>
      <w:r>
        <w:fldChar w:fldCharType="begin"/>
      </w:r>
      <w:r>
        <w:instrText>SEQ Tabel \* ARABIC</w:instrText>
      </w:r>
      <w:r>
        <w:fldChar w:fldCharType="separate"/>
      </w:r>
      <w:r w:rsidR="00EC4B91">
        <w:rPr>
          <w:noProof/>
        </w:rPr>
        <w:t>11</w:t>
      </w:r>
      <w:r>
        <w:fldChar w:fldCharType="end"/>
      </w:r>
      <w:r w:rsidR="00EC4B91">
        <w:t>.</w:t>
      </w:r>
    </w:p>
    <w:p w14:paraId="3ED65134" w14:textId="77777777" w:rsidR="00200F69" w:rsidRDefault="00200F69" w:rsidP="009C6147">
      <w:pPr>
        <w:pStyle w:val="Bijschrift"/>
        <w:spacing w:line="288" w:lineRule="auto"/>
      </w:pPr>
    </w:p>
    <w:p w14:paraId="4A419405" w14:textId="3D2A708C" w:rsidR="009C6147" w:rsidRPr="009C6147" w:rsidRDefault="00200F69" w:rsidP="009C6147">
      <w:pPr>
        <w:pStyle w:val="Bijschrift"/>
        <w:spacing w:line="288" w:lineRule="auto"/>
      </w:pPr>
      <w:r>
        <w:t xml:space="preserve">Tabel </w:t>
      </w:r>
      <w:r>
        <w:fldChar w:fldCharType="begin"/>
      </w:r>
      <w:r>
        <w:instrText>SEQ Tabel \* ARABIC</w:instrText>
      </w:r>
      <w:r>
        <w:fldChar w:fldCharType="separate"/>
      </w:r>
      <w:r w:rsidR="0058380D">
        <w:rPr>
          <w:noProof/>
        </w:rPr>
        <w:t>11</w:t>
      </w:r>
      <w: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r w:rsidR="009C6147">
        <w:t xml:space="preserve"> </w:t>
      </w:r>
    </w:p>
    <w:p w14:paraId="560617D8" w14:textId="4FC5F68D" w:rsidR="001B6A2A" w:rsidRDefault="001B6A2A" w:rsidP="0057124E">
      <w:pPr>
        <w:sectPr w:rsidR="001B6A2A" w:rsidSect="004E0286">
          <w:headerReference w:type="default" r:id="rId23"/>
          <w:footerReference w:type="even" r:id="rId24"/>
          <w:footerReference w:type="default" r:id="rId25"/>
          <w:footerReference w:type="first" r:id="rId26"/>
          <w:pgSz w:w="11906" w:h="16838"/>
          <w:pgMar w:top="1417" w:right="1417" w:bottom="1417" w:left="1417" w:header="708" w:footer="1020" w:gutter="0"/>
          <w:cols w:space="708"/>
          <w:titlePg/>
          <w:docGrid w:linePitch="360"/>
        </w:sectPr>
      </w:pPr>
    </w:p>
    <w:p w14:paraId="3C658BE1" w14:textId="4D328A5A" w:rsidR="00BE795F" w:rsidRDefault="00BE795F" w:rsidP="00BE795F">
      <w:pPr>
        <w:pStyle w:val="Bijschrift"/>
        <w:keepNext/>
      </w:pPr>
    </w:p>
    <w:tbl>
      <w:tblPr>
        <w:tblStyle w:val="Rastertabel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(door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57A955D2"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Beleid </w:t>
            </w:r>
          </w:p>
          <w:p w14:paraId="164E2B57" w14:textId="77777777"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0EBE7BAA" w14:textId="5EFDAFFE" w:rsidR="006E075A" w:rsidRPr="006E075A" w:rsidRDefault="006E075A" w:rsidP="006E075A">
            <w:pPr>
              <w:cnfStyle w:val="000000100000" w:firstRow="0" w:lastRow="0" w:firstColumn="0" w:lastColumn="0" w:oddVBand="0" w:evenVBand="0" w:oddHBand="1" w:evenHBand="0" w:firstRowFirstColumn="0" w:firstRowLastColumn="0" w:lastRowFirstColumn="0" w:lastRowLastColumn="0"/>
              <w:rPr>
                <w:sz w:val="16"/>
                <w:szCs w:val="16"/>
              </w:rPr>
            </w:pPr>
            <w:r w:rsidRPr="006E075A">
              <w:rPr>
                <w:sz w:val="16"/>
                <w:szCs w:val="16"/>
              </w:rPr>
              <w:t>RDI is goed aangehaakt bij formele normalisatie, maar andere toezichthouders niet tot nauwelijks</w:t>
            </w:r>
            <w:r w:rsidR="001418A6">
              <w:rPr>
                <w:sz w:val="16"/>
                <w:szCs w:val="16"/>
              </w:rPr>
              <w:t>.</w:t>
            </w:r>
          </w:p>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Indien NL regulators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61186AC2"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Bevorder deelname m.b.t. strategische NL belangen (gebruik EZ</w:t>
            </w:r>
            <w:r w:rsidR="00CD6084" w:rsidRPr="00B06B61">
              <w:rPr>
                <w:sz w:val="16"/>
                <w:szCs w:val="16"/>
              </w:rPr>
              <w:t>-</w:t>
            </w:r>
            <w:r w:rsidRPr="00B06B61">
              <w:rPr>
                <w:sz w:val="16"/>
                <w:szCs w:val="16"/>
              </w:rPr>
              <w:t xml:space="preserve">afwegingskader).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Meer strategische afvaardigingen bij Europese </w:t>
            </w:r>
            <w:proofErr w:type="spellStart"/>
            <w:r w:rsidRPr="00B06B61">
              <w:rPr>
                <w:sz w:val="16"/>
                <w:szCs w:val="16"/>
              </w:rPr>
              <w:t>SDO’s</w:t>
            </w:r>
            <w:proofErr w:type="spellEnd"/>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411C2303" w14:textId="79D1D174" w:rsidR="00724BB6" w:rsidRDefault="00724BB6" w:rsidP="00FF3F19">
      <w:pPr>
        <w:pStyle w:val="Kop1"/>
        <w:numPr>
          <w:ilvl w:val="0"/>
          <w:numId w:val="20"/>
        </w:numPr>
        <w:spacing w:before="0" w:line="288" w:lineRule="auto"/>
        <w:ind w:left="442" w:hanging="442"/>
      </w:pPr>
      <w:bookmarkStart w:id="282" w:name="_Toc188349277"/>
      <w:bookmarkStart w:id="283" w:name="_Toc188354027"/>
      <w:bookmarkStart w:id="284" w:name="_Toc188354075"/>
      <w:bookmarkStart w:id="285" w:name="_Toc188372444"/>
      <w:bookmarkStart w:id="286" w:name="_Toc188372569"/>
      <w:bookmarkStart w:id="287" w:name="_Toc188456666"/>
      <w:bookmarkStart w:id="288" w:name="_Toc188708015"/>
      <w:bookmarkStart w:id="289" w:name="_Toc188863937"/>
      <w:bookmarkStart w:id="290" w:name="_Toc189313432"/>
      <w:bookmarkStart w:id="291" w:name="_Toc189313885"/>
      <w:bookmarkStart w:id="292" w:name="_Toc191561618"/>
      <w:r>
        <w:lastRenderedPageBreak/>
        <w:t>Eindconclusie</w:t>
      </w:r>
      <w:bookmarkEnd w:id="282"/>
      <w:bookmarkEnd w:id="283"/>
      <w:bookmarkEnd w:id="284"/>
      <w:r>
        <w:t>s en aanbevelingen</w:t>
      </w:r>
      <w:bookmarkEnd w:id="285"/>
      <w:bookmarkEnd w:id="286"/>
      <w:bookmarkEnd w:id="287"/>
      <w:bookmarkEnd w:id="288"/>
      <w:bookmarkEnd w:id="289"/>
      <w:bookmarkEnd w:id="290"/>
      <w:bookmarkEnd w:id="291"/>
      <w:bookmarkEnd w:id="292"/>
    </w:p>
    <w:p w14:paraId="704A1C49" w14:textId="77777777" w:rsidR="00A63E8F" w:rsidRPr="00A63E8F" w:rsidRDefault="00A63E8F" w:rsidP="00C72B2B"/>
    <w:p w14:paraId="1FF09A06" w14:textId="01B2DF69" w:rsidR="00724BB6" w:rsidRDefault="00544764" w:rsidP="00C72B2B">
      <w:r w:rsidRPr="00544764">
        <w:t xml:space="preserve">De primaire onderzoeksvragen richten zich op hoe Nederlandse belanghebbenden zijn vertegenwoordigd in </w:t>
      </w:r>
      <w:r w:rsidR="00FD07C6">
        <w:t>mondiale</w:t>
      </w:r>
      <w:r w:rsidRPr="00544764">
        <w:t xml:space="preserve"> standaardisatie-organisaties, op de drijfveren voor betrokkenheid en op wat de overheid kan doen om deelname te vergroten. In dit hoofdstuk worden de eindconclusies en aanbevelingen beschreven.</w:t>
      </w:r>
    </w:p>
    <w:p w14:paraId="45931FB4" w14:textId="77777777" w:rsidR="00A63E8F" w:rsidRDefault="00A63E8F" w:rsidP="00C72B2B"/>
    <w:p w14:paraId="11A663D7" w14:textId="738C9C65" w:rsidR="00724BB6" w:rsidRPr="00C72B2B" w:rsidRDefault="00C72B2B" w:rsidP="006908BB">
      <w:pPr>
        <w:pStyle w:val="Kop2"/>
        <w:numPr>
          <w:ilvl w:val="0"/>
          <w:numId w:val="0"/>
        </w:numPr>
        <w:spacing w:line="288" w:lineRule="auto"/>
        <w:ind w:left="357" w:hanging="357"/>
      </w:pPr>
      <w:bookmarkStart w:id="293" w:name="_Toc191561619"/>
      <w:r>
        <w:t xml:space="preserve">7.1 </w:t>
      </w:r>
      <w:r w:rsidR="00724BB6" w:rsidRPr="00C72B2B">
        <w:t>Eindconclusies bij dit onderzoek   </w:t>
      </w:r>
      <w:bookmarkEnd w:id="293"/>
    </w:p>
    <w:p w14:paraId="3750F610" w14:textId="5B49CB57" w:rsidR="00724BB6" w:rsidRDefault="00724BB6" w:rsidP="000E4242">
      <w:pPr>
        <w:pStyle w:val="Lijstalinea"/>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w:t>
      </w:r>
      <w:r w:rsidR="005340B4">
        <w:t>, cybersecurity</w:t>
      </w:r>
      <w:r w:rsidR="00FE7102" w:rsidRPr="000175D5">
        <w:t xml:space="preserve">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r>
        <w:t xml:space="preserve"> </w:t>
      </w:r>
    </w:p>
    <w:p w14:paraId="37FC9E2D" w14:textId="77777777" w:rsidR="00724BB6" w:rsidRDefault="00724BB6" w:rsidP="006908BB"/>
    <w:p w14:paraId="714D006F" w14:textId="77777777" w:rsidR="00724BB6" w:rsidRDefault="00724BB6" w:rsidP="000E4242">
      <w:pPr>
        <w:pStyle w:val="Lijstalinea"/>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r>
        <w:t xml:space="preserve"> </w:t>
      </w:r>
    </w:p>
    <w:p w14:paraId="3216853B" w14:textId="77777777" w:rsidR="00724BB6" w:rsidRDefault="00724BB6" w:rsidP="006908BB">
      <w:pPr>
        <w:ind w:firstLine="60"/>
      </w:pPr>
    </w:p>
    <w:p w14:paraId="2501F948" w14:textId="550200AF" w:rsidR="00724BB6" w:rsidRDefault="00724BB6" w:rsidP="000E4242">
      <w:pPr>
        <w:pStyle w:val="Lijstalinea"/>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w:t>
      </w:r>
      <w:r w:rsidR="008957D9">
        <w:t>mkb</w:t>
      </w:r>
      <w:r>
        <w:t xml:space="preserve"> als grote organisaties gezamenlijke vooruitgang te boeken in interoperabiliteit, efficiëntie en innovatie, zonder concurrentie te schaden of regels te overtreden.</w:t>
      </w:r>
    </w:p>
    <w:p w14:paraId="57C5189F" w14:textId="77777777" w:rsidR="00724BB6" w:rsidRDefault="00724BB6" w:rsidP="0057124E">
      <w:pPr>
        <w:rPr>
          <w:color w:val="7030A0"/>
        </w:rPr>
      </w:pPr>
    </w:p>
    <w:p w14:paraId="272AE05C" w14:textId="77777777" w:rsidR="00C72B2B" w:rsidRPr="000D56E0" w:rsidRDefault="00C72B2B" w:rsidP="00C72B2B">
      <w:pPr>
        <w:rPr>
          <w:color w:val="7030A0"/>
        </w:rPr>
      </w:pPr>
    </w:p>
    <w:p w14:paraId="3F4E60F5" w14:textId="0ADB6CA6" w:rsidR="00724BB6" w:rsidRPr="001D46ED" w:rsidRDefault="00724BB6" w:rsidP="006908BB">
      <w:pPr>
        <w:pStyle w:val="Kop2"/>
        <w:numPr>
          <w:ilvl w:val="0"/>
          <w:numId w:val="0"/>
        </w:numPr>
        <w:spacing w:line="288" w:lineRule="auto"/>
        <w:ind w:left="357" w:hanging="357"/>
      </w:pPr>
      <w:bookmarkStart w:id="294" w:name="_Toc188456667"/>
      <w:bookmarkStart w:id="295" w:name="_Toc188708016"/>
      <w:bookmarkStart w:id="296" w:name="_Toc188863938"/>
      <w:bookmarkStart w:id="297" w:name="_Toc191561620"/>
      <w:r w:rsidRPr="001D46ED">
        <w:t>7.</w:t>
      </w:r>
      <w:r w:rsidR="00C72B2B">
        <w:t>2</w:t>
      </w:r>
      <w:r w:rsidRPr="001D46ED">
        <w:t xml:space="preserve"> Conclusies</w:t>
      </w:r>
      <w:bookmarkEnd w:id="294"/>
      <w:bookmarkEnd w:id="295"/>
      <w:bookmarkEnd w:id="296"/>
      <w:r w:rsidRPr="001D46ED">
        <w:t xml:space="preserve"> in meer detail</w:t>
      </w:r>
      <w:r w:rsidRPr="001D46ED">
        <w:rPr>
          <w:rFonts w:ascii="Arial" w:hAnsi="Arial" w:cs="Arial"/>
        </w:rPr>
        <w:t> </w:t>
      </w:r>
      <w:bookmarkEnd w:id="297"/>
      <w:r w:rsidRPr="001D46ED">
        <w:t> </w:t>
      </w:r>
    </w:p>
    <w:p w14:paraId="3CEA5EA3" w14:textId="77777777" w:rsidR="00724BB6" w:rsidRPr="00BC6DA8" w:rsidRDefault="00724BB6" w:rsidP="00C72B2B">
      <w:r w:rsidRPr="00BC6DA8">
        <w:t>Hieronder volgen de conclusies op basis van de interviews en de verzamelde data in meer detail.</w:t>
      </w:r>
      <w:r w:rsidRPr="00BC6DA8">
        <w:rPr>
          <w:rFonts w:ascii="Arial" w:hAnsi="Arial" w:cs="Arial"/>
        </w:rPr>
        <w:t> </w:t>
      </w:r>
      <w:r w:rsidRPr="00BC6DA8">
        <w:t> </w:t>
      </w:r>
    </w:p>
    <w:p w14:paraId="063D5F92" w14:textId="75C164B5" w:rsidR="00724BB6" w:rsidRPr="00C72B2B" w:rsidRDefault="00724BB6" w:rsidP="000E4242">
      <w:pPr>
        <w:pStyle w:val="Stijl2"/>
        <w:numPr>
          <w:ilvl w:val="0"/>
          <w:numId w:val="44"/>
        </w:numPr>
        <w:ind w:left="470" w:hanging="357"/>
      </w:pPr>
      <w:r w:rsidRPr="00C72B2B">
        <w:rPr>
          <w:rStyle w:val="Stijl2Char"/>
          <w:b/>
          <w:bCs/>
        </w:rPr>
        <w:t>Vertegenwoordiging en betrokkenheid</w:t>
      </w:r>
      <w:r w:rsidRPr="00C72B2B">
        <w:t xml:space="preserve">  </w:t>
      </w:r>
    </w:p>
    <w:p w14:paraId="7B881B08" w14:textId="285B7CA8" w:rsidR="00724BB6" w:rsidRPr="00A65AA8" w:rsidRDefault="00724BB6" w:rsidP="000E4242">
      <w:pPr>
        <w:pStyle w:val="Lijstalinea"/>
        <w:numPr>
          <w:ilvl w:val="0"/>
          <w:numId w:val="34"/>
        </w:numPr>
        <w:ind w:left="842"/>
      </w:pPr>
      <w:r w:rsidRPr="2D9990E7">
        <w:rPr>
          <w:b/>
        </w:rPr>
        <w:t>Een groeiende deelname</w:t>
      </w:r>
      <w:r w:rsidRPr="2D9990E7">
        <w:t xml:space="preserve"> aan </w:t>
      </w:r>
      <w:proofErr w:type="spellStart"/>
      <w:r w:rsidR="001D3461">
        <w:t>SDO’s</w:t>
      </w:r>
      <w:proofErr w:type="spellEnd"/>
      <w:r w:rsidRPr="2D9990E7">
        <w:t xml:space="preserve"> in absolute zin.</w:t>
      </w:r>
    </w:p>
    <w:p w14:paraId="2F820E8C" w14:textId="3AFC7AD9" w:rsidR="00724BB6" w:rsidRPr="00A65AA8" w:rsidRDefault="00724BB6" w:rsidP="003F7E0D">
      <w:pPr>
        <w:ind w:left="842"/>
        <w:rPr>
          <w:b/>
        </w:rPr>
      </w:pPr>
      <w:r w:rsidRPr="00A65AA8">
        <w:t>Uit de verzamelde gegevens over de periode 2019 -2024 lijkt sprake te zijn van</w:t>
      </w:r>
      <w:r w:rsidRPr="00A65AA8">
        <w:rPr>
          <w:b/>
        </w:rPr>
        <w:t xml:space="preserve"> </w:t>
      </w:r>
      <w:r w:rsidRPr="00A65AA8">
        <w:t>een groeiende deelname, gelet op zowel het aantal individuele deelnames als het</w:t>
      </w:r>
      <w:r w:rsidRPr="00A65AA8">
        <w:rPr>
          <w:b/>
        </w:rPr>
        <w:t xml:space="preserve"> </w:t>
      </w:r>
      <w:r w:rsidRPr="00A65AA8">
        <w:t>aantal Nederlandse organisaties dat deelneemt.</w:t>
      </w:r>
    </w:p>
    <w:p w14:paraId="2B74E874" w14:textId="77777777" w:rsidR="00724BB6" w:rsidRPr="00A65AA8" w:rsidRDefault="00724BB6" w:rsidP="000E4242">
      <w:pPr>
        <w:pStyle w:val="Lijstalinea"/>
        <w:numPr>
          <w:ilvl w:val="0"/>
          <w:numId w:val="34"/>
        </w:numPr>
        <w:ind w:left="842"/>
      </w:pPr>
      <w:r w:rsidRPr="00A65AA8">
        <w:rPr>
          <w:b/>
        </w:rPr>
        <w:t xml:space="preserve">Echter, het aandeel van de participatie van Nederlandse belanghebbenden ten opzichte van het mondiale totaal, neemt iets af. </w:t>
      </w:r>
    </w:p>
    <w:p w14:paraId="3F066A94" w14:textId="45E722D1" w:rsidR="00724BB6" w:rsidRPr="00114A19" w:rsidRDefault="00724BB6" w:rsidP="003F7E0D">
      <w:pPr>
        <w:ind w:left="842"/>
      </w:pPr>
      <w:r w:rsidRPr="00A65AA8">
        <w:t>De trend is dat de mondiale participatie toeneemt, de participatie van Nederlandse belanghebbenden blijft in verhouding achter.</w:t>
      </w:r>
      <w:r w:rsidR="00163797">
        <w:t xml:space="preserve"> </w:t>
      </w:r>
    </w:p>
    <w:p w14:paraId="743391B2" w14:textId="77777777" w:rsidR="00724BB6" w:rsidRPr="00A65AA8" w:rsidRDefault="00724BB6" w:rsidP="000E4242">
      <w:pPr>
        <w:pStyle w:val="pf0"/>
        <w:numPr>
          <w:ilvl w:val="0"/>
          <w:numId w:val="34"/>
        </w:numPr>
        <w:spacing w:before="0" w:beforeAutospacing="0" w:after="0" w:afterAutospacing="0" w:line="288" w:lineRule="auto"/>
        <w:ind w:left="842"/>
        <w:rPr>
          <w:rFonts w:ascii="Century Gothic" w:hAnsi="Century Gothic" w:cs="Arial"/>
          <w:sz w:val="20"/>
          <w:szCs w:val="20"/>
        </w:rPr>
      </w:pPr>
      <w:r w:rsidRPr="00A65AA8">
        <w:rPr>
          <w:rFonts w:ascii="Century Gothic" w:eastAsiaTheme="minorHAnsi" w:hAnsi="Century Gothic" w:cstheme="minorBidi"/>
          <w:b/>
          <w:sz w:val="20"/>
          <w:szCs w:val="22"/>
          <w:lang w:eastAsia="en-US"/>
        </w:rPr>
        <w:t>Een sterke Nederlandse vertegenwoordiging op gebieden waar Nederland een groot (economisch) belang heeft.</w:t>
      </w:r>
      <w:r w:rsidRPr="00A65AA8">
        <w:rPr>
          <w:rStyle w:val="cf21"/>
          <w:rFonts w:ascii="Century Gothic" w:eastAsiaTheme="majorEastAsia" w:hAnsi="Century Gothic"/>
        </w:rPr>
        <w:t> </w:t>
      </w:r>
    </w:p>
    <w:p w14:paraId="760CB60F" w14:textId="033E9334" w:rsidR="00724BB6" w:rsidRPr="00A65AA8" w:rsidRDefault="3698977A" w:rsidP="003F7E0D">
      <w:pPr>
        <w:ind w:left="842"/>
        <w:rPr>
          <w:highlight w:val="green"/>
        </w:rPr>
      </w:pPr>
      <w:r>
        <w:lastRenderedPageBreak/>
        <w:t>Omdat Nederland zich meer dan andere landen richt op thema’s waar zij een groot economisch belang heeft- zoals AI, Telecom en betaaldiensten</w:t>
      </w:r>
      <w:r w:rsidR="1CC0E17E">
        <w:t>, assetmanagement en digitale beveiliging</w:t>
      </w:r>
      <w:r>
        <w:t xml:space="preserve"> is de participatie aan de betreffende standaardisatieplatformen sterk vertegenwoordigd. Op andere onderwerpen (zoals energietechniek en </w:t>
      </w:r>
      <w:proofErr w:type="spellStart"/>
      <w:r w:rsidR="000D2B81" w:rsidRPr="000D2B81">
        <w:t>quantumtechnologie</w:t>
      </w:r>
      <w:proofErr w:type="spellEnd"/>
      <w:r>
        <w:t>) lijkt participatie minder te zijn dan die van andere landen</w:t>
      </w:r>
      <w:r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6FC4629E" w:rsidRPr="2FD0C33A">
        <w:rPr>
          <w:highlight w:val="green"/>
        </w:rPr>
        <w:t xml:space="preserve"> </w:t>
      </w:r>
    </w:p>
    <w:p w14:paraId="563CB2EA" w14:textId="0F86B8F2" w:rsidR="00724BB6" w:rsidRDefault="00724BB6" w:rsidP="003F7E0D">
      <w:pPr>
        <w:ind w:left="842"/>
      </w:pP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r w:rsidRPr="00EF6141">
        <w:t>  </w:t>
      </w:r>
    </w:p>
    <w:p w14:paraId="71A89957" w14:textId="77777777" w:rsidR="00724BB6" w:rsidRPr="00A87440" w:rsidRDefault="00724BB6" w:rsidP="000E4242">
      <w:pPr>
        <w:pStyle w:val="Lijstalinea"/>
        <w:numPr>
          <w:ilvl w:val="0"/>
          <w:numId w:val="34"/>
        </w:numPr>
        <w:ind w:left="842"/>
      </w:pPr>
      <w:r w:rsidRPr="00A65AA8">
        <w:rPr>
          <w:b/>
        </w:rPr>
        <w:t>Strategische voordelen en vroegtijdige inzichten zijn drijfveren voor betrokkenheid</w:t>
      </w:r>
    </w:p>
    <w:p w14:paraId="6C0F92BE" w14:textId="77777777" w:rsidR="00724BB6" w:rsidRPr="00EF6141" w:rsidRDefault="00724BB6" w:rsidP="003F7E0D">
      <w:pPr>
        <w:ind w:left="842"/>
      </w:pP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A65AA8">
        <w:rPr>
          <w:rFonts w:ascii="Arial" w:hAnsi="Arial" w:cs="Arial"/>
        </w:rPr>
        <w:t>  </w:t>
      </w:r>
      <w:r w:rsidRPr="00A65AA8">
        <w:t>Tenslotte draagt deelname vaak bij aan een collectief of sectoraal belang.</w:t>
      </w:r>
      <w:r w:rsidRPr="003D44ED">
        <w:t> </w:t>
      </w:r>
    </w:p>
    <w:p w14:paraId="2C7D71D8" w14:textId="77777777" w:rsidR="00724BB6" w:rsidRPr="00A65AA8" w:rsidRDefault="00724BB6" w:rsidP="000E4242">
      <w:pPr>
        <w:pStyle w:val="Lijstalinea"/>
        <w:numPr>
          <w:ilvl w:val="0"/>
          <w:numId w:val="34"/>
        </w:numPr>
        <w:ind w:left="842"/>
      </w:pPr>
      <w:r w:rsidRPr="00A65AA8">
        <w:rPr>
          <w:b/>
        </w:rPr>
        <w:t>Betrokkenheid lijdt onder gebrek aan kennis, tijd, middelen en capaciteit, waardoor de prioritering van standaardisatie onvoldoende aandacht krijgt. Voordelen van standaardisatie zijn vaak pas op langere termijn zichtbaar.</w:t>
      </w:r>
      <w:r w:rsidRPr="00A65AA8">
        <w:t> </w:t>
      </w:r>
    </w:p>
    <w:p w14:paraId="638537D2" w14:textId="7E5C944B" w:rsidR="00724BB6" w:rsidRPr="000C4AEC" w:rsidRDefault="00724BB6" w:rsidP="003F7E0D">
      <w:pPr>
        <w:ind w:left="842"/>
      </w:pPr>
      <w:r w:rsidRPr="2D9990E7">
        <w:t xml:space="preserve">Veel organisaties hebben niet de kennis, tijd, middelen en capaciteit om actief deel te nemen. Bij het management en de bestuurders lijkt </w:t>
      </w:r>
      <w:r w:rsidR="001418A6" w:rsidRPr="2D9990E7">
        <w:t>onvoldoende bekendheid</w:t>
      </w:r>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2D9990E7">
        <w:rPr>
          <w:rFonts w:ascii="Arial" w:hAnsi="Arial" w:cs="Arial"/>
        </w:rPr>
        <w:t> </w:t>
      </w:r>
      <w:r w:rsidRPr="2D9990E7">
        <w:t>Dit alles leidt ertoe dat standaardisatie onvoldoende prioriteit krijgt.</w:t>
      </w:r>
      <w:r w:rsidRPr="00114A19">
        <w:rPr>
          <w:rFonts w:cs="Century Gothic"/>
        </w:rPr>
        <w:t> </w:t>
      </w:r>
      <w:r>
        <w:t> </w:t>
      </w:r>
    </w:p>
    <w:p w14:paraId="08BB50A7" w14:textId="77777777" w:rsidR="00724BB6" w:rsidRPr="00A65AA8" w:rsidRDefault="00724BB6" w:rsidP="000E4242">
      <w:pPr>
        <w:pStyle w:val="Lijstalinea"/>
        <w:numPr>
          <w:ilvl w:val="0"/>
          <w:numId w:val="34"/>
        </w:numPr>
        <w:ind w:left="842"/>
      </w:pPr>
      <w:r w:rsidRPr="00A65AA8">
        <w:rPr>
          <w:b/>
        </w:rPr>
        <w:t>In de toekomst verwachten Nederlandse organisaties geen uitbreiding van hun activiteiten.</w:t>
      </w:r>
      <w:r w:rsidRPr="00A65AA8">
        <w:rPr>
          <w:rFonts w:ascii="Arial" w:hAnsi="Arial" w:cs="Arial"/>
        </w:rPr>
        <w:t>  </w:t>
      </w:r>
      <w:r w:rsidRPr="00A65AA8">
        <w:t> </w:t>
      </w:r>
    </w:p>
    <w:p w14:paraId="1511D696" w14:textId="5DD4A538" w:rsidR="00724BB6" w:rsidRPr="00BC6DA8" w:rsidRDefault="00724BB6" w:rsidP="003F7E0D">
      <w:pPr>
        <w:ind w:left="842"/>
      </w:pP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r w:rsidRPr="00114A19">
        <w:rPr>
          <w:rFonts w:ascii="Arial" w:hAnsi="Arial" w:cs="Arial"/>
        </w:rPr>
        <w:t>  </w:t>
      </w:r>
      <w:r w:rsidRPr="00EF6141">
        <w:t> </w:t>
      </w:r>
      <w:r w:rsidRPr="00BC6DA8">
        <w:br/>
        <w:t> </w:t>
      </w:r>
    </w:p>
    <w:p w14:paraId="6861E9A5" w14:textId="77777777" w:rsidR="00724BB6" w:rsidRPr="00BC6DA8" w:rsidRDefault="00724BB6" w:rsidP="000E4242">
      <w:pPr>
        <w:pStyle w:val="Stijl2"/>
        <w:numPr>
          <w:ilvl w:val="0"/>
          <w:numId w:val="45"/>
        </w:numPr>
        <w:ind w:left="470" w:hanging="357"/>
      </w:pPr>
      <w:r w:rsidRPr="00D62864">
        <w:rPr>
          <w:color w:val="003CFA" w:themeColor="accent3" w:themeShade="BF"/>
        </w:rPr>
        <w:t xml:space="preserve">De </w:t>
      </w:r>
      <w:r w:rsidRPr="00BC6DA8">
        <w:t>rol voor de overheid</w:t>
      </w:r>
      <w:r w:rsidRPr="00BC6DA8">
        <w:rPr>
          <w:rFonts w:ascii="Arial" w:hAnsi="Arial" w:cs="Arial"/>
        </w:rPr>
        <w:t> </w:t>
      </w:r>
      <w:r w:rsidRPr="00BC6DA8">
        <w:t> </w:t>
      </w:r>
    </w:p>
    <w:p w14:paraId="0F4D3EC7" w14:textId="77777777" w:rsidR="00724BB6" w:rsidRPr="00BC6DA8" w:rsidRDefault="00724BB6" w:rsidP="000E4242">
      <w:pPr>
        <w:numPr>
          <w:ilvl w:val="0"/>
          <w:numId w:val="34"/>
        </w:numPr>
        <w:ind w:left="830"/>
      </w:pPr>
      <w:r w:rsidRPr="00BC6DA8">
        <w:rPr>
          <w:b/>
          <w:bCs/>
        </w:rPr>
        <w:t>Standaardisatie is een belangrijk instrument voor de overheid.</w:t>
      </w:r>
      <w:r w:rsidRPr="00BC6DA8">
        <w:t xml:space="preserve"> </w:t>
      </w:r>
      <w:r w:rsidRPr="00BC6DA8">
        <w:rPr>
          <w:rFonts w:ascii="Arial" w:hAnsi="Arial" w:cs="Arial"/>
        </w:rPr>
        <w:t> </w:t>
      </w:r>
      <w:r w:rsidRPr="00BC6DA8">
        <w:t> </w:t>
      </w:r>
      <w:r w:rsidRPr="00BC6DA8">
        <w:br/>
        <w:t xml:space="preserve">Het kan ingezet worden om concrete invulling te geven aan beleid om de maatschappelijke waarden en belangen van Nederland beter te kunnen waarborgen. Ook kan het instrumenteel ingezet worden om beleid en uitvoering te verbinden. </w:t>
      </w:r>
      <w:r w:rsidRPr="00BC6DA8">
        <w:rPr>
          <w:rFonts w:ascii="Arial" w:hAnsi="Arial" w:cs="Arial"/>
        </w:rPr>
        <w:t> </w:t>
      </w:r>
      <w:r w:rsidRPr="00BC6DA8">
        <w:t> </w:t>
      </w:r>
    </w:p>
    <w:p w14:paraId="216E17FC" w14:textId="77777777" w:rsidR="00724BB6" w:rsidRDefault="00724BB6" w:rsidP="000E4242">
      <w:pPr>
        <w:pStyle w:val="paragraph"/>
        <w:numPr>
          <w:ilvl w:val="0"/>
          <w:numId w:val="34"/>
        </w:numPr>
        <w:spacing w:before="0" w:beforeAutospacing="0" w:after="0" w:afterAutospacing="0" w:line="288" w:lineRule="auto"/>
        <w:ind w:left="830"/>
        <w:textAlignment w:val="baseline"/>
        <w:rPr>
          <w:rFonts w:ascii="Segoe UI" w:hAnsi="Segoe UI" w:cs="Segoe UI"/>
          <w:sz w:val="18"/>
          <w:szCs w:val="18"/>
        </w:rPr>
      </w:pPr>
      <w:r>
        <w:rPr>
          <w:rStyle w:val="normaltextrun"/>
          <w:rFonts w:ascii="Aptos" w:eastAsiaTheme="majorEastAsia" w:hAnsi="Aptos" w:cs="Segoe UI"/>
          <w:b/>
          <w:bCs/>
          <w:sz w:val="22"/>
          <w:szCs w:val="22"/>
        </w:rPr>
        <w:lastRenderedPageBreak/>
        <w:t>De overheid is de spil in de bescherming van Nederlandse maatschappelijke waarden via standaardisatie (zoals ethische principes, maatschappelijke normen en publieke belangen).</w:t>
      </w:r>
      <w:r>
        <w:rPr>
          <w:rStyle w:val="eop"/>
          <w:rFonts w:ascii="Aptos" w:hAnsi="Aptos" w:cs="Segoe UI"/>
          <w:sz w:val="22"/>
          <w:szCs w:val="22"/>
        </w:rPr>
        <w:t> </w:t>
      </w:r>
    </w:p>
    <w:p w14:paraId="179AE129" w14:textId="77777777" w:rsidR="00724BB6" w:rsidRPr="005D5E8F" w:rsidRDefault="00724BB6" w:rsidP="00D94403">
      <w:pPr>
        <w:pStyle w:val="paragraph"/>
        <w:spacing w:before="0" w:beforeAutospacing="0" w:after="0" w:afterAutospacing="0" w:line="288" w:lineRule="auto"/>
        <w:ind w:left="830"/>
        <w:textAlignment w:val="baseline"/>
        <w:rPr>
          <w:rFonts w:ascii="Century Gothic" w:hAnsi="Century Gothic" w:cs="Segoe UI"/>
          <w:sz w:val="16"/>
          <w:szCs w:val="16"/>
        </w:rPr>
      </w:pPr>
      <w:r w:rsidRPr="005D5E8F">
        <w:rPr>
          <w:rStyle w:val="normaltextrun"/>
          <w:rFonts w:ascii="Century Gothic" w:eastAsiaTheme="majorEastAsia" w:hAnsi="Century Gothic" w:cs="Segoe UI"/>
          <w:sz w:val="20"/>
          <w:szCs w:val="20"/>
        </w:rPr>
        <w:t>Als de overheid zich hierin niet actief mengt, zullen commerciële of internationale partijen dit proces domineren, mogelijk zonder voldoende aandacht voor publieke belangen zoals privacy, veiligheid, toegankelijkheid en digitale soevereiniteit.</w:t>
      </w:r>
      <w:r w:rsidRPr="005D5E8F">
        <w:rPr>
          <w:rStyle w:val="eop"/>
          <w:rFonts w:ascii="Century Gothic" w:hAnsi="Century Gothic" w:cs="Segoe UI"/>
          <w:sz w:val="20"/>
          <w:szCs w:val="20"/>
        </w:rPr>
        <w:t> </w:t>
      </w:r>
    </w:p>
    <w:p w14:paraId="50473EF4" w14:textId="2EF53723" w:rsidR="00971B15" w:rsidRDefault="00724BB6" w:rsidP="000E4242">
      <w:pPr>
        <w:numPr>
          <w:ilvl w:val="0"/>
          <w:numId w:val="34"/>
        </w:numPr>
        <w:ind w:left="830"/>
      </w:pPr>
      <w:r w:rsidRPr="00971B15">
        <w:rPr>
          <w:b/>
          <w:bCs/>
        </w:rPr>
        <w:t>Efficiënte en effectieve implementatie van nieuwe regels en standaarden is mogelijk, op basis van geharmoniseerde standaarden</w:t>
      </w:r>
      <w:r w:rsidRPr="00BC6DA8">
        <w:t xml:space="preserve">. </w:t>
      </w:r>
      <w:r w:rsidRPr="00971B15">
        <w:rPr>
          <w:rFonts w:ascii="Arial" w:hAnsi="Arial" w:cs="Arial"/>
        </w:rPr>
        <w:t> </w:t>
      </w:r>
      <w:r w:rsidRPr="00BC6DA8">
        <w:t> </w:t>
      </w:r>
      <w:r w:rsidRPr="00BC6DA8">
        <w:br/>
        <w:t>Hiervoor moet de overheid kritisch</w:t>
      </w:r>
      <w:r w:rsidR="00AB0F65">
        <w:t xml:space="preserve"> blijven</w:t>
      </w:r>
      <w:r w:rsidRPr="00BC6DA8">
        <w:t xml:space="preserve"> kijken naar de toegevoegde waarde van specifieke standaarden in de EU-regelgeving. </w:t>
      </w:r>
      <w:r w:rsidRPr="00971B15">
        <w:rPr>
          <w:rFonts w:ascii="Arial" w:hAnsi="Arial" w:cs="Arial"/>
        </w:rPr>
        <w:t> </w:t>
      </w:r>
      <w:r w:rsidRPr="00BC6DA8">
        <w:t> </w:t>
      </w:r>
    </w:p>
    <w:p w14:paraId="7F7B6F7F" w14:textId="67700A47" w:rsidR="00724BB6" w:rsidRPr="00BC6DA8" w:rsidRDefault="00724BB6" w:rsidP="000E4242">
      <w:pPr>
        <w:pStyle w:val="Lijstalinea"/>
        <w:numPr>
          <w:ilvl w:val="0"/>
          <w:numId w:val="34"/>
        </w:numPr>
        <w:ind w:left="830"/>
      </w:pPr>
      <w:r w:rsidRPr="00642A26">
        <w:rPr>
          <w:b/>
          <w:bCs/>
        </w:rPr>
        <w:t xml:space="preserve">Het stimuleren en faciliteren van deelname aan- en kennis over standaardisatie-activiteiten zijn rollen die van de overheid verwacht worden en die meerwaarde opleveren. </w:t>
      </w:r>
      <w:r w:rsidRPr="00642A26">
        <w:rPr>
          <w:rFonts w:ascii="Arial" w:hAnsi="Arial" w:cs="Arial"/>
          <w:b/>
          <w:bCs/>
        </w:rPr>
        <w:t> </w:t>
      </w:r>
      <w:r w:rsidRPr="00642A26">
        <w:rPr>
          <w:b/>
          <w:bCs/>
        </w:rPr>
        <w:t> </w:t>
      </w:r>
      <w:r w:rsidRPr="00642A26">
        <w:rPr>
          <w:b/>
          <w:bCs/>
        </w:rPr>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r w:rsidRPr="00642A26">
        <w:rPr>
          <w:rFonts w:ascii="Arial" w:hAnsi="Arial" w:cs="Arial"/>
        </w:rPr>
        <w:t>  </w:t>
      </w:r>
      <w:r w:rsidRPr="00BC6DA8">
        <w:t> </w:t>
      </w:r>
    </w:p>
    <w:p w14:paraId="3D714EAD" w14:textId="28E535F3" w:rsidR="00724BB6" w:rsidRPr="00BC6DA8" w:rsidRDefault="00724BB6" w:rsidP="000E4242">
      <w:pPr>
        <w:pStyle w:val="Lijstalinea"/>
        <w:numPr>
          <w:ilvl w:val="0"/>
          <w:numId w:val="34"/>
        </w:numPr>
        <w:ind w:left="830"/>
      </w:pPr>
      <w:r w:rsidRPr="00642A26">
        <w:rPr>
          <w:b/>
          <w:bCs/>
        </w:rPr>
        <w:t>Prioritering van onderwerpen zal verbeteren wanneer de overheid een coördinerende rol op zich inneemt</w:t>
      </w:r>
      <w:r w:rsidRPr="00BC6DA8">
        <w:t>.</w:t>
      </w:r>
      <w:r w:rsidRPr="00642A26">
        <w:rPr>
          <w:rFonts w:ascii="Arial" w:hAnsi="Arial" w:cs="Arial"/>
        </w:rPr>
        <w:t> </w:t>
      </w:r>
      <w:r w:rsidRPr="00BC6DA8">
        <w:t> </w:t>
      </w:r>
      <w:r w:rsidRPr="00BC6DA8">
        <w:br/>
        <w:t xml:space="preserve">Een multidisciplinaire aanpak vanuit de private- en de publieke sector en hoger onderwijsinstellingen biedt kansen. Er zijn </w:t>
      </w:r>
      <w:r w:rsidR="00E15D36">
        <w:t xml:space="preserve">op internationaal vlak </w:t>
      </w:r>
      <w:r w:rsidRPr="00BC6DA8">
        <w:t>buitengewoon veel standaardisatie-activiteiten en trajecten die elkaar ook nog deels overlappen. Om prioritering mogelijk te maken (op onderwerp / te ontwikkelen standaard / opportuun moment) zijn overzicht, inzicht en gedegen afwegingskaders nodig. Ook hierin zou de overheid het voortouw kunnen nemen.</w:t>
      </w:r>
      <w:r w:rsidRPr="00642A26">
        <w:rPr>
          <w:rFonts w:ascii="Arial" w:hAnsi="Arial" w:cs="Arial"/>
        </w:rPr>
        <w:t> </w:t>
      </w:r>
      <w:r w:rsidRPr="00BC6DA8">
        <w:t> </w:t>
      </w:r>
    </w:p>
    <w:p w14:paraId="10BE6CCB" w14:textId="77777777" w:rsidR="00EA52B3" w:rsidRDefault="00EA52B3" w:rsidP="00EA52B3">
      <w:pPr>
        <w:pStyle w:val="Lijstalinea"/>
        <w:ind w:left="1230"/>
        <w:rPr>
          <w:b/>
          <w:bCs/>
        </w:rPr>
      </w:pPr>
    </w:p>
    <w:p w14:paraId="77D4DE67" w14:textId="05C4786D" w:rsidR="00724BB6" w:rsidRPr="00BC6DA8" w:rsidRDefault="00724BB6" w:rsidP="000E4242">
      <w:pPr>
        <w:pStyle w:val="Stijl2"/>
        <w:numPr>
          <w:ilvl w:val="0"/>
          <w:numId w:val="45"/>
        </w:numPr>
        <w:ind w:left="470" w:hanging="357"/>
      </w:pPr>
      <w:r w:rsidRPr="00BC6DA8">
        <w:t>Voordelen en drempels </w:t>
      </w:r>
    </w:p>
    <w:p w14:paraId="261F98A3" w14:textId="77777777" w:rsidR="00724BB6" w:rsidRPr="00BC6DA8" w:rsidRDefault="00724BB6" w:rsidP="000E4242">
      <w:pPr>
        <w:pStyle w:val="Lijstalinea"/>
        <w:numPr>
          <w:ilvl w:val="0"/>
          <w:numId w:val="43"/>
        </w:numPr>
      </w:pPr>
      <w:r w:rsidRPr="00B946B2">
        <w:rPr>
          <w:b/>
          <w:bCs/>
        </w:rPr>
        <w:t>Standaardisatie biedt het bedrijfsleven (</w:t>
      </w:r>
      <w:proofErr w:type="spellStart"/>
      <w:r w:rsidRPr="00B946B2">
        <w:rPr>
          <w:b/>
          <w:bCs/>
        </w:rPr>
        <w:t>bedrijfs</w:t>
      </w:r>
      <w:proofErr w:type="spellEnd"/>
      <w:r w:rsidRPr="00B946B2">
        <w:rPr>
          <w:b/>
          <w:bCs/>
        </w:rPr>
        <w:t>)economische voordelen</w:t>
      </w:r>
      <w:r w:rsidRPr="00BC6DA8">
        <w:t>. </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p>
    <w:p w14:paraId="0DCB255C" w14:textId="77777777" w:rsidR="00724BB6" w:rsidRPr="00BC6DA8" w:rsidRDefault="00724BB6" w:rsidP="000E4242">
      <w:pPr>
        <w:pStyle w:val="Lijstalinea"/>
        <w:numPr>
          <w:ilvl w:val="0"/>
          <w:numId w:val="43"/>
        </w:numPr>
      </w:pPr>
      <w:r w:rsidRPr="00B946B2">
        <w:rPr>
          <w:b/>
          <w:bCs/>
        </w:rPr>
        <w:t>Deelname aan standaardisatie biedt het bedrijfsleven strategische voordelen</w:t>
      </w:r>
      <w:r w:rsidRPr="00BC6DA8">
        <w:t>.</w:t>
      </w:r>
      <w:r w:rsidRPr="00B946B2">
        <w:rPr>
          <w:rFonts w:ascii="Arial" w:hAnsi="Arial" w:cs="Arial"/>
        </w:rPr>
        <w:t> </w:t>
      </w:r>
      <w:r w:rsidRPr="00BC6DA8">
        <w:t> </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B946B2">
        <w:rPr>
          <w:rFonts w:ascii="Arial" w:hAnsi="Arial" w:cs="Arial"/>
        </w:rPr>
        <w:t> </w:t>
      </w:r>
      <w:r w:rsidRPr="00BC6DA8">
        <w:t> </w:t>
      </w:r>
    </w:p>
    <w:p w14:paraId="4499FEFE" w14:textId="77777777" w:rsidR="00724BB6" w:rsidRPr="00BC6DA8" w:rsidRDefault="00724BB6" w:rsidP="000E4242">
      <w:pPr>
        <w:pStyle w:val="Lijstalinea"/>
        <w:numPr>
          <w:ilvl w:val="0"/>
          <w:numId w:val="43"/>
        </w:numPr>
      </w:pPr>
      <w:r w:rsidRPr="00B946B2">
        <w:rPr>
          <w:b/>
          <w:bCs/>
        </w:rPr>
        <w:t>Deelname aan standaardisatie-activiteiten op persoonlijke basis levert de persoonlijke voordelen</w:t>
      </w:r>
      <w:r w:rsidRPr="00BC6DA8">
        <w:t xml:space="preserve">. </w:t>
      </w:r>
      <w:r w:rsidRPr="00B946B2">
        <w:rPr>
          <w:rFonts w:ascii="Arial" w:hAnsi="Arial" w:cs="Arial"/>
        </w:rPr>
        <w:t> </w:t>
      </w:r>
      <w:r w:rsidRPr="00BC6DA8">
        <w:t> </w:t>
      </w:r>
      <w:r w:rsidRPr="00BC6DA8">
        <w:br/>
        <w:t xml:space="preserve">Voordelen omvatten de intrinsieke motivatie voor het werk, de wens om een </w:t>
      </w:r>
      <w:r w:rsidRPr="00BC6DA8">
        <w:lastRenderedPageBreak/>
        <w:t>maatschappelijke bijdrage te leveren, het ervaren van voldoening en professionele voordelen zoals netwerkmogelijkheden en kennisvergroting.</w:t>
      </w:r>
      <w:r w:rsidRPr="00B946B2">
        <w:rPr>
          <w:rFonts w:ascii="Arial" w:hAnsi="Arial" w:cs="Arial"/>
        </w:rPr>
        <w:t> </w:t>
      </w:r>
    </w:p>
    <w:p w14:paraId="1FDD46D8" w14:textId="7A5F9B93" w:rsidR="003F4702" w:rsidRPr="003F4702" w:rsidRDefault="00724BB6" w:rsidP="000E4242">
      <w:pPr>
        <w:pStyle w:val="Lijstalinea"/>
        <w:numPr>
          <w:ilvl w:val="0"/>
          <w:numId w:val="43"/>
        </w:numPr>
      </w:pPr>
      <w:r w:rsidRPr="00B946B2">
        <w:rPr>
          <w:b/>
          <w:bCs/>
        </w:rPr>
        <w:t>De toegankelijkheid van standaardisatie-activiteiten verdient bijzondere aandacht.</w:t>
      </w:r>
      <w:r w:rsidRPr="003B2E09">
        <w:t xml:space="preserve"> </w:t>
      </w:r>
      <w:r>
        <w:t>A</w:t>
      </w:r>
      <w:r w:rsidRPr="003B2E09">
        <w:t>ctiviteiten word</w:t>
      </w:r>
      <w:r>
        <w:t>en beter</w:t>
      </w:r>
      <w:r w:rsidRPr="003B2E09">
        <w:t xml:space="preserve"> toegankelijk met behulp van onder 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7AD74A47" w14:textId="5AAA5134" w:rsidR="003F4702" w:rsidRPr="003F4702" w:rsidRDefault="00724BB6" w:rsidP="00EA56C2">
      <w:pPr>
        <w:pStyle w:val="Lijstalinea"/>
        <w:numPr>
          <w:ilvl w:val="0"/>
          <w:numId w:val="43"/>
        </w:numPr>
      </w:pPr>
      <w:r w:rsidRPr="00B946B2">
        <w:rPr>
          <w:b/>
          <w:bCs/>
        </w:rPr>
        <w:t>Organisaties ervaren drempels voor deelname aan Europese en internationale standaardisatie-activiteiten</w:t>
      </w:r>
      <w:r w:rsidRPr="00BC6DA8">
        <w:t>.</w:t>
      </w:r>
      <w:r w:rsidRPr="00B946B2">
        <w:rPr>
          <w:rFonts w:ascii="Arial" w:hAnsi="Arial" w:cs="Arial"/>
        </w:rPr>
        <w:t> </w:t>
      </w:r>
      <w:r w:rsidRPr="00BC6DA8">
        <w:t> </w:t>
      </w:r>
      <w:r w:rsidRPr="00BC6DA8">
        <w:br/>
        <w:t>De aanzienlijke tijd die bedrijven moeten investeren in het actief deelnemen aan de ontwikkeling van standaarden is kostbaar</w:t>
      </w:r>
      <w:r w:rsidR="007F486F">
        <w:t xml:space="preserve"> </w:t>
      </w:r>
      <w:r w:rsidR="0080025F" w:rsidRPr="0080025F">
        <w:t xml:space="preserve">en vormen een bezwaar (voor met name het </w:t>
      </w:r>
      <w:r w:rsidR="008957D9">
        <w:t>mkb</w:t>
      </w:r>
      <w:r w:rsidR="0080025F" w:rsidRPr="0080025F">
        <w:t xml:space="preserve">). Ook de deelnamekosten die sommige </w:t>
      </w:r>
      <w:proofErr w:type="spellStart"/>
      <w:r w:rsidR="0080025F" w:rsidRPr="0080025F">
        <w:t>SDO’s</w:t>
      </w:r>
      <w:proofErr w:type="spellEnd"/>
      <w:r w:rsidR="0080025F" w:rsidRPr="0080025F">
        <w:t xml:space="preserve">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r w:rsidRPr="00EA56C2">
        <w:rPr>
          <w:rFonts w:ascii="Arial" w:hAnsi="Arial" w:cs="Arial"/>
        </w:rPr>
        <w:t> </w:t>
      </w:r>
    </w:p>
    <w:p w14:paraId="027703E6" w14:textId="6BA382A1" w:rsidR="00724BB6" w:rsidRPr="00BC6DA8" w:rsidRDefault="00724BB6" w:rsidP="000E4242">
      <w:pPr>
        <w:pStyle w:val="Lijstalinea"/>
        <w:numPr>
          <w:ilvl w:val="0"/>
          <w:numId w:val="43"/>
        </w:numPr>
      </w:pPr>
      <w:r w:rsidRPr="00B946B2">
        <w:rPr>
          <w:b/>
          <w:bCs/>
        </w:rPr>
        <w:t>Organisaties gaan op verschillende manieren met standaardisatie om.</w:t>
      </w:r>
      <w:r w:rsidRPr="00B946B2">
        <w:rPr>
          <w:rFonts w:ascii="Arial" w:hAnsi="Arial" w:cs="Arial"/>
        </w:rPr>
        <w:t> </w:t>
      </w:r>
      <w:r w:rsidRPr="00BC6DA8">
        <w:t> </w:t>
      </w:r>
      <w:r w:rsidRPr="00BC6DA8">
        <w:br/>
        <w:t>Sommige organisaties hebben een gespecialiseerde afdeling voor standaardisatie. Andere organisaties hebben medewerkers die standaardisatie als integraal onderdeel van hun werk uitvoeren en deels ook naast hun werk doen.</w:t>
      </w:r>
      <w:r w:rsidRPr="00B946B2">
        <w:rPr>
          <w:rFonts w:ascii="Arial" w:hAnsi="Arial" w:cs="Arial"/>
        </w:rPr>
        <w:t>  </w:t>
      </w:r>
      <w:r w:rsidRPr="00BC6DA8">
        <w:t> </w:t>
      </w:r>
    </w:p>
    <w:p w14:paraId="2ADD3931" w14:textId="77777777" w:rsidR="00724BB6" w:rsidRPr="0015539C" w:rsidRDefault="00724BB6" w:rsidP="0057124E"/>
    <w:p w14:paraId="472853EB" w14:textId="77777777" w:rsidR="00400418" w:rsidRPr="0015539C" w:rsidRDefault="00400418" w:rsidP="0057124E"/>
    <w:p w14:paraId="2D60740B" w14:textId="426ECADF" w:rsidR="00400418" w:rsidRPr="00400418" w:rsidRDefault="00724BB6" w:rsidP="00863488">
      <w:pPr>
        <w:pStyle w:val="Kop2"/>
        <w:numPr>
          <w:ilvl w:val="0"/>
          <w:numId w:val="0"/>
        </w:numPr>
        <w:spacing w:line="288" w:lineRule="auto"/>
        <w:ind w:left="357" w:hanging="357"/>
      </w:pPr>
      <w:bookmarkStart w:id="298" w:name="_Toc191561621"/>
      <w:r w:rsidRPr="00AB1D9E">
        <w:t>7.</w:t>
      </w:r>
      <w:r w:rsidR="001A6F70">
        <w:t>3</w:t>
      </w:r>
      <w:r w:rsidRPr="00AB1D9E">
        <w:t xml:space="preserve"> </w:t>
      </w:r>
      <w:bookmarkStart w:id="299" w:name="_Toc188456670"/>
      <w:bookmarkStart w:id="300" w:name="_Toc188708019"/>
      <w:bookmarkStart w:id="301" w:name="_Toc188863941"/>
      <w:bookmarkStart w:id="302" w:name="_Toc188372450"/>
      <w:bookmarkStart w:id="303" w:name="_Toc188372575"/>
      <w:r w:rsidRPr="00AB1D9E">
        <w:t>Aanbevelingen</w:t>
      </w:r>
      <w:bookmarkEnd w:id="299"/>
      <w:bookmarkEnd w:id="300"/>
      <w:bookmarkEnd w:id="301"/>
      <w:r w:rsidRPr="00AB1D9E">
        <w:t xml:space="preserve"> voor de Nederlandse overheid</w:t>
      </w:r>
      <w:bookmarkEnd w:id="298"/>
      <w:r w:rsidRPr="00AB1D9E">
        <w:t xml:space="preserve"> </w:t>
      </w:r>
      <w:bookmarkEnd w:id="302"/>
      <w:bookmarkEnd w:id="303"/>
      <w:r w:rsidRPr="00AB1D9E">
        <w:t xml:space="preserve">  </w:t>
      </w:r>
    </w:p>
    <w:p w14:paraId="6ED0950F" w14:textId="77777777" w:rsidR="00724BB6" w:rsidRPr="001A1A54" w:rsidRDefault="00724BB6" w:rsidP="000E4242">
      <w:pPr>
        <w:pStyle w:val="Stijl2"/>
        <w:numPr>
          <w:ilvl w:val="0"/>
          <w:numId w:val="46"/>
        </w:numPr>
        <w:ind w:left="470" w:hanging="357"/>
      </w:pPr>
      <w:r w:rsidRPr="001A1A54">
        <w:t>Beleidskoers en visie</w:t>
      </w:r>
      <w:r w:rsidRPr="00863488">
        <w:rPr>
          <w:rFonts w:ascii="Arial" w:hAnsi="Arial" w:cs="Arial"/>
        </w:rPr>
        <w:t>  </w:t>
      </w:r>
      <w:r w:rsidRPr="001A1A54">
        <w:t> </w:t>
      </w:r>
    </w:p>
    <w:p w14:paraId="52F34620" w14:textId="77777777" w:rsidR="00724BB6" w:rsidRPr="001A1A54" w:rsidRDefault="00724BB6" w:rsidP="00D07AFC">
      <w:pPr>
        <w:ind w:left="510"/>
      </w:pPr>
      <w:r w:rsidRPr="001A1A54">
        <w:t xml:space="preserve">Versterking van Nederlandse belangen in ICT-standaardisatie vereist het door de overheid ontwikkelen van een duidelijke beleidskoers en visie op standaardisatie die uitgedragen kan worden naar </w:t>
      </w:r>
      <w:r w:rsidRPr="00953F12">
        <w:t>organisaties</w:t>
      </w:r>
      <w:r w:rsidRPr="001A1A54">
        <w:t xml:space="preserve"> en de Europese Commissie (EC). Dit betekent:</w:t>
      </w:r>
      <w:r w:rsidRPr="001A1A54">
        <w:rPr>
          <w:rFonts w:ascii="Arial" w:hAnsi="Arial" w:cs="Arial"/>
        </w:rPr>
        <w:t>  </w:t>
      </w:r>
      <w:r w:rsidRPr="001A1A54">
        <w:t> </w:t>
      </w:r>
    </w:p>
    <w:p w14:paraId="59D62632" w14:textId="11700715" w:rsidR="00724BB6" w:rsidRPr="000A148F" w:rsidRDefault="00724BB6" w:rsidP="00FF3F19">
      <w:pPr>
        <w:numPr>
          <w:ilvl w:val="0"/>
          <w:numId w:val="21"/>
        </w:numPr>
        <w:rPr>
          <w:b/>
          <w:bCs/>
        </w:rPr>
      </w:pPr>
      <w:r w:rsidRPr="00E545F2">
        <w:rPr>
          <w:b/>
          <w:bCs/>
        </w:rPr>
        <w:t>Duidelijk beeld</w:t>
      </w:r>
      <w:r w:rsidRPr="000A148F">
        <w:rPr>
          <w:b/>
          <w:bCs/>
        </w:rPr>
        <w:t xml:space="preserve"> hebben</w:t>
      </w:r>
      <w:r w:rsidRPr="000A148F">
        <w:t xml:space="preserve"> van Nederlandse prioriteiten en positie van de</w:t>
      </w:r>
      <w:r w:rsidR="00606ADF" w:rsidRPr="000A148F">
        <w:t xml:space="preserve"> </w:t>
      </w:r>
      <w:r w:rsidRPr="000A148F">
        <w:t>Nederlandse overheid ten opzichte van deelname aan standaardisatie activiteiten.</w:t>
      </w:r>
      <w:r w:rsidRPr="000A148F">
        <w:rPr>
          <w:rFonts w:ascii="Arial" w:hAnsi="Arial" w:cs="Arial"/>
        </w:rPr>
        <w:t>  </w:t>
      </w:r>
      <w:r w:rsidRPr="000A148F">
        <w:t> </w:t>
      </w:r>
    </w:p>
    <w:p w14:paraId="07842D93" w14:textId="504C0152" w:rsidR="00724BB6" w:rsidRPr="000A148F" w:rsidRDefault="00724BB6" w:rsidP="00FF3F19">
      <w:pPr>
        <w:numPr>
          <w:ilvl w:val="0"/>
          <w:numId w:val="21"/>
        </w:numPr>
        <w:rPr>
          <w:b/>
          <w:bCs/>
        </w:rPr>
      </w:pPr>
      <w:r w:rsidRPr="000A148F">
        <w:rPr>
          <w:b/>
          <w:bCs/>
        </w:rPr>
        <w:t xml:space="preserve">Gedegen </w:t>
      </w:r>
      <w:r w:rsidRPr="00E545F2">
        <w:rPr>
          <w:b/>
          <w:bCs/>
        </w:rPr>
        <w:t>afwegingskaders</w:t>
      </w:r>
      <w:r w:rsidRPr="000A148F">
        <w:rPr>
          <w:b/>
          <w:bCs/>
        </w:rPr>
        <w:t xml:space="preserve">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Pr="000A148F">
        <w:t> </w:t>
      </w:r>
    </w:p>
    <w:p w14:paraId="0D8935B0" w14:textId="77777777" w:rsidR="00B65AC7" w:rsidRDefault="00724BB6" w:rsidP="00B65AC7">
      <w:pPr>
        <w:numPr>
          <w:ilvl w:val="0"/>
          <w:numId w:val="21"/>
        </w:numPr>
        <w:rPr>
          <w:b/>
          <w:bCs/>
        </w:rPr>
      </w:pPr>
      <w:r w:rsidRPr="00E545F2">
        <w:rPr>
          <w:b/>
          <w:bCs/>
        </w:rPr>
        <w:t>Keuzes maken</w:t>
      </w:r>
      <w:r w:rsidRPr="000A148F">
        <w:rPr>
          <w:b/>
          <w:bCs/>
        </w:rPr>
        <w:t xml:space="preserve"> </w:t>
      </w:r>
      <w:r w:rsidRPr="000A148F">
        <w:t>over inhoudelijke onderwerpen waarop inzet op standaarden nodig is.</w:t>
      </w:r>
      <w:r w:rsidRPr="000A148F">
        <w:rPr>
          <w:rFonts w:ascii="Arial" w:hAnsi="Arial" w:cs="Arial"/>
        </w:rPr>
        <w:t>  </w:t>
      </w:r>
      <w:r w:rsidRPr="000A148F">
        <w:rPr>
          <w:b/>
          <w:bCs/>
        </w:rPr>
        <w:t> </w:t>
      </w:r>
    </w:p>
    <w:p w14:paraId="601A9271" w14:textId="7DE4A53C" w:rsidR="00C66FDC" w:rsidRPr="00B65AC7" w:rsidRDefault="00C66FDC" w:rsidP="00B65AC7">
      <w:pPr>
        <w:numPr>
          <w:ilvl w:val="0"/>
          <w:numId w:val="21"/>
        </w:numPr>
        <w:rPr>
          <w:b/>
          <w:bCs/>
        </w:rPr>
      </w:pPr>
      <w:r w:rsidRPr="00B65AC7">
        <w:rPr>
          <w:b/>
          <w:bCs/>
        </w:rPr>
        <w:t>Kritisch kijken naar de toegevoegde waarde</w:t>
      </w:r>
      <w:r w:rsidRPr="00B65AC7">
        <w:t xml:space="preserve"> van voorgestelde geharmoniseerde standaarden in EU-regelgeving en het Nederlandse </w:t>
      </w:r>
      <w:r w:rsidR="001418A6" w:rsidRPr="00B65AC7">
        <w:t>bedrijfsleven informeren</w:t>
      </w:r>
      <w:r w:rsidRPr="00B65AC7">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xml:space="preserve">. Dit stelt organisaties in staat </w:t>
      </w:r>
      <w:r w:rsidRPr="00B65AC7">
        <w:lastRenderedPageBreak/>
        <w:t>proactief in te spelen op marktveranderingen en de technologie, wat hun positie op de lange termijn versterkt. </w:t>
      </w:r>
    </w:p>
    <w:p w14:paraId="6561663F" w14:textId="77777777" w:rsidR="00724BB6" w:rsidRPr="001A1A54" w:rsidRDefault="00724BB6" w:rsidP="0057124E">
      <w:r w:rsidRPr="001A1A54">
        <w:rPr>
          <w:rFonts w:ascii="Arial" w:hAnsi="Arial" w:cs="Arial"/>
        </w:rPr>
        <w:t>  </w:t>
      </w:r>
      <w:r w:rsidRPr="001A1A54">
        <w:t> </w:t>
      </w:r>
    </w:p>
    <w:p w14:paraId="649C7486" w14:textId="77777777" w:rsidR="00724BB6" w:rsidRPr="00E42F75" w:rsidRDefault="00724BB6" w:rsidP="000E4242">
      <w:pPr>
        <w:pStyle w:val="Lijstalinea"/>
        <w:numPr>
          <w:ilvl w:val="0"/>
          <w:numId w:val="46"/>
        </w:numPr>
        <w:ind w:left="470" w:hanging="357"/>
        <w:rPr>
          <w:b/>
          <w:bCs/>
        </w:rPr>
      </w:pPr>
      <w:r w:rsidRPr="007E0F9C">
        <w:rPr>
          <w:rStyle w:val="Stijl2Char"/>
        </w:rPr>
        <w:t>Voortouw nemen bij het coördineren en prioriteren van standaardisatie-activiteiten en stimuleren van samenwerking</w:t>
      </w:r>
      <w:r w:rsidRPr="00E42F75">
        <w:rPr>
          <w:b/>
          <w:bCs/>
        </w:rPr>
        <w:t xml:space="preserve"> </w:t>
      </w:r>
      <w:r w:rsidRPr="00E42F75">
        <w:rPr>
          <w:rFonts w:ascii="Arial" w:hAnsi="Arial" w:cs="Arial"/>
          <w:b/>
          <w:bCs/>
        </w:rPr>
        <w:t>  </w:t>
      </w:r>
      <w:r w:rsidRPr="00E42F75">
        <w:rPr>
          <w:b/>
          <w:bCs/>
        </w:rPr>
        <w:t> </w:t>
      </w:r>
    </w:p>
    <w:p w14:paraId="612F1943" w14:textId="77777777" w:rsidR="00724BB6" w:rsidRPr="001A1A54" w:rsidRDefault="00724BB6" w:rsidP="00D07AFC">
      <w:pPr>
        <w:ind w:left="510"/>
      </w:pPr>
      <w:r w:rsidRPr="001A1A54">
        <w:t>Aanbevolen wordt dat de overheid een meer actieve coördinerende rol oppakt in activiteiten om bewustwording van urgentie en meerwaarde van standaardisatie te vergroten. Daaronder vallen: </w:t>
      </w:r>
    </w:p>
    <w:p w14:paraId="66E8FE59" w14:textId="77777777" w:rsidR="00724BB6" w:rsidRPr="00D60F9C" w:rsidRDefault="00724BB6" w:rsidP="00E07C8E">
      <w:pPr>
        <w:pStyle w:val="Lijstalinea"/>
        <w:numPr>
          <w:ilvl w:val="0"/>
          <w:numId w:val="19"/>
        </w:numPr>
      </w:pPr>
      <w:r w:rsidRPr="00E07C8E">
        <w:rPr>
          <w:b/>
          <w:bCs/>
        </w:rPr>
        <w:t>Proactief signaleren</w:t>
      </w:r>
      <w:r>
        <w:t xml:space="preserve"> op</w:t>
      </w:r>
      <w:r w:rsidRPr="001A1A54">
        <w:t xml:space="preserve"> inzet </w:t>
      </w:r>
      <w:r>
        <w:t>van</w:t>
      </w:r>
      <w:r w:rsidRPr="001A1A54">
        <w:t xml:space="preserve"> relevante standaardisatie-activiteiten</w:t>
      </w:r>
      <w:r w:rsidRPr="00E07C8E">
        <w:rPr>
          <w:rFonts w:ascii="Arial" w:hAnsi="Arial" w:cs="Arial"/>
        </w:rPr>
        <w:t> </w:t>
      </w:r>
    </w:p>
    <w:p w14:paraId="567DD00A" w14:textId="77777777" w:rsidR="00724BB6" w:rsidRPr="001A1A54" w:rsidRDefault="00724BB6" w:rsidP="00E07C8E">
      <w:pPr>
        <w:pStyle w:val="Lijstalinea"/>
        <w:numPr>
          <w:ilvl w:val="0"/>
          <w:numId w:val="19"/>
        </w:numPr>
      </w:pPr>
      <w:r w:rsidRPr="00E07C8E">
        <w:rPr>
          <w:b/>
          <w:bCs/>
        </w:rPr>
        <w:t>Monitoring</w:t>
      </w:r>
      <w:r w:rsidRPr="001A1A54">
        <w:t xml:space="preserve"> </w:t>
      </w:r>
      <w:r>
        <w:t>van</w:t>
      </w:r>
      <w:r w:rsidRPr="001A1A54">
        <w:t xml:space="preserve"> relevante standaardisatie-activiteiten</w:t>
      </w:r>
      <w:r w:rsidRPr="00E07C8E">
        <w:rPr>
          <w:rFonts w:ascii="Arial" w:hAnsi="Arial" w:cs="Arial"/>
        </w:rPr>
        <w:t> .</w:t>
      </w:r>
    </w:p>
    <w:p w14:paraId="558C5CC2" w14:textId="77777777" w:rsidR="00BB558D" w:rsidRPr="00BB558D" w:rsidRDefault="00724BB6" w:rsidP="00E07C8E">
      <w:pPr>
        <w:pStyle w:val="Lijstalinea"/>
        <w:numPr>
          <w:ilvl w:val="0"/>
          <w:numId w:val="19"/>
        </w:numPr>
      </w:pPr>
      <w:r w:rsidRPr="001A1A54">
        <w:t xml:space="preserve">Het mogelijk maken van </w:t>
      </w:r>
      <w:r w:rsidRPr="00E07C8E">
        <w:rPr>
          <w:b/>
          <w:bCs/>
        </w:rPr>
        <w:t>strategische prioritering</w:t>
      </w:r>
      <w:r w:rsidRPr="001A1A54">
        <w:t xml:space="preserve"> van standaardisatie-activiteiten</w:t>
      </w:r>
    </w:p>
    <w:p w14:paraId="265149DF" w14:textId="77777777" w:rsidR="00025373" w:rsidRPr="00025373" w:rsidRDefault="00025373" w:rsidP="00025373">
      <w:pPr>
        <w:pStyle w:val="Lijstalinea"/>
        <w:numPr>
          <w:ilvl w:val="0"/>
          <w:numId w:val="19"/>
        </w:numPr>
      </w:pPr>
      <w:r w:rsidRPr="00025373">
        <w:t xml:space="preserve">Bevordering van </w:t>
      </w:r>
      <w:r w:rsidRPr="00940C9E">
        <w:rPr>
          <w:b/>
          <w:bCs/>
        </w:rPr>
        <w:t>(multidisciplinaire) samenwerking</w:t>
      </w:r>
      <w:r w:rsidRPr="00025373">
        <w:t xml:space="preserve"> tussen de overheid, industriesectoren en de wetenschap, zoals in Duitsland plaatsvindt. </w:t>
      </w:r>
    </w:p>
    <w:p w14:paraId="36E34BB7" w14:textId="1F2F0FAE" w:rsidR="00724BB6" w:rsidRPr="001A1A54" w:rsidRDefault="00724BB6" w:rsidP="00E07C8E">
      <w:pPr>
        <w:pStyle w:val="Lijstalinea"/>
        <w:numPr>
          <w:ilvl w:val="0"/>
          <w:numId w:val="19"/>
        </w:numPr>
      </w:pPr>
      <w:r w:rsidRPr="00E07C8E">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Pr="00E07C8E">
        <w:rPr>
          <w:rFonts w:ascii="Arial" w:hAnsi="Arial" w:cs="Arial"/>
        </w:rPr>
        <w:t>  </w:t>
      </w:r>
      <w:r w:rsidRPr="001A1A54">
        <w:t> </w:t>
      </w:r>
    </w:p>
    <w:p w14:paraId="48DC7523" w14:textId="77777777" w:rsidR="00724BB6" w:rsidRPr="001A1A54" w:rsidRDefault="00724BB6" w:rsidP="00E07C8E">
      <w:pPr>
        <w:pStyle w:val="Lijstalinea"/>
        <w:numPr>
          <w:ilvl w:val="0"/>
          <w:numId w:val="19"/>
        </w:numPr>
      </w:pPr>
      <w:r w:rsidRPr="001A1A54">
        <w:t xml:space="preserve">Het zorgen voor de </w:t>
      </w:r>
      <w:r w:rsidRPr="00E07C8E">
        <w:rPr>
          <w:b/>
          <w:bCs/>
        </w:rPr>
        <w:t>juiste kaders</w:t>
      </w:r>
      <w:r w:rsidRPr="001A1A54">
        <w:t xml:space="preserve"> bij de ontwikkeling van standaarden</w:t>
      </w:r>
      <w:r w:rsidRPr="00E07C8E">
        <w:rPr>
          <w:rFonts w:ascii="Arial" w:hAnsi="Arial" w:cs="Arial"/>
        </w:rPr>
        <w:t>  </w:t>
      </w:r>
      <w:r w:rsidRPr="001A1A54">
        <w:t> </w:t>
      </w:r>
    </w:p>
    <w:p w14:paraId="4C868865" w14:textId="415EBE2E" w:rsidR="00724BB6" w:rsidRDefault="00724BB6" w:rsidP="00E07C8E">
      <w:pPr>
        <w:pStyle w:val="Lijstalinea"/>
        <w:numPr>
          <w:ilvl w:val="0"/>
          <w:numId w:val="19"/>
        </w:numPr>
      </w:pPr>
      <w:r w:rsidRPr="001A1A54">
        <w:t xml:space="preserve">Het faciliteren van </w:t>
      </w:r>
      <w:r w:rsidR="00475B18">
        <w:t>kennisdeling</w:t>
      </w:r>
      <w:r w:rsidRPr="001A1A54">
        <w:t xml:space="preserve"> van beproefde werkwijzen (</w:t>
      </w:r>
      <w:r w:rsidRPr="00E07C8E">
        <w:rPr>
          <w:b/>
          <w:bCs/>
        </w:rPr>
        <w:t xml:space="preserve">best </w:t>
      </w:r>
      <w:proofErr w:type="spellStart"/>
      <w:r w:rsidRPr="00E07C8E">
        <w:rPr>
          <w:b/>
          <w:bCs/>
        </w:rPr>
        <w:t>practices</w:t>
      </w:r>
      <w:proofErr w:type="spellEnd"/>
      <w:r w:rsidRPr="001A1A54">
        <w:t>) omtrent deelname aan standaardisatie-activiteiten ter versterking van de Nederlandse standaardisatie-initiatieven.</w:t>
      </w:r>
      <w:r w:rsidRPr="00E07C8E">
        <w:rPr>
          <w:rFonts w:ascii="Arial" w:hAnsi="Arial" w:cs="Arial"/>
        </w:rPr>
        <w:t>  </w:t>
      </w:r>
      <w:r w:rsidRPr="001A1A54">
        <w:t> </w:t>
      </w:r>
    </w:p>
    <w:p w14:paraId="602B6BDF" w14:textId="77777777" w:rsidR="00724BB6" w:rsidRDefault="00724BB6" w:rsidP="00E07C8E">
      <w:pPr>
        <w:pStyle w:val="Lijstalinea"/>
        <w:numPr>
          <w:ilvl w:val="0"/>
          <w:numId w:val="19"/>
        </w:numPr>
      </w:pPr>
      <w:r w:rsidRPr="001A1A54">
        <w:t xml:space="preserve">Prioriteer de inzet van </w:t>
      </w:r>
      <w:r w:rsidRPr="00902F2F">
        <w:rPr>
          <w:b/>
          <w:bCs/>
        </w:rPr>
        <w:t>specifieke technologieën</w:t>
      </w:r>
      <w:r w:rsidRPr="001A1A54">
        <w:t xml:space="preserve"> die de economische en maatschappelijke impact van Nederland vergroten in zowel de Europese als internationale context.</w:t>
      </w:r>
      <w:r w:rsidRPr="00E07C8E">
        <w:rPr>
          <w:rFonts w:ascii="Arial" w:hAnsi="Arial" w:cs="Arial"/>
        </w:rPr>
        <w:t>  </w:t>
      </w:r>
      <w:r w:rsidRPr="001A1A54">
        <w:t> </w:t>
      </w:r>
    </w:p>
    <w:p w14:paraId="7CD63A67" w14:textId="77777777" w:rsidR="00724BB6" w:rsidRDefault="00724BB6" w:rsidP="00E07C8E">
      <w:pPr>
        <w:pStyle w:val="Lijstalinea"/>
        <w:numPr>
          <w:ilvl w:val="0"/>
          <w:numId w:val="19"/>
        </w:numPr>
      </w:pPr>
      <w:r>
        <w:t xml:space="preserve">Faciliteer </w:t>
      </w:r>
      <w:r w:rsidRPr="00902F2F">
        <w:rPr>
          <w:b/>
          <w:bCs/>
        </w:rPr>
        <w:t>kennisdeling binnen netwerken</w:t>
      </w:r>
      <w:r w:rsidRPr="005D1FD5">
        <w:t xml:space="preserve"> </w:t>
      </w:r>
      <w:r>
        <w:t xml:space="preserve">tussen overheid en bedrijfsleven </w:t>
      </w:r>
      <w:r w:rsidRPr="005D1FD5">
        <w:t>door middel van bijeenkomsten, workshops en online platforms</w:t>
      </w:r>
      <w:r>
        <w:t>.</w:t>
      </w:r>
      <w:r w:rsidRPr="005D1FD5">
        <w:t xml:space="preserve"> </w:t>
      </w:r>
    </w:p>
    <w:p w14:paraId="418B6CF1" w14:textId="5657BF54" w:rsidR="00724BB6" w:rsidRPr="00A660AC" w:rsidRDefault="00724BB6" w:rsidP="00E07C8E">
      <w:pPr>
        <w:pStyle w:val="Lijstalinea"/>
        <w:numPr>
          <w:ilvl w:val="0"/>
          <w:numId w:val="19"/>
        </w:numPr>
      </w:pPr>
      <w:r w:rsidRPr="00A660AC">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coördinatiemechanisme /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proofErr w:type="spellStart"/>
      <w:r w:rsidR="001D3461" w:rsidRPr="00A660AC">
        <w:t>SDO’s</w:t>
      </w:r>
      <w:proofErr w:type="spellEnd"/>
      <w:r w:rsidRPr="00A660AC">
        <w:t>.</w:t>
      </w:r>
    </w:p>
    <w:p w14:paraId="1CDF2634" w14:textId="77777777" w:rsidR="00724BB6" w:rsidRPr="001A1A54" w:rsidRDefault="00724BB6" w:rsidP="0057124E">
      <w:pPr>
        <w:pStyle w:val="Lijstalinea"/>
      </w:pPr>
      <w:r w:rsidRPr="001A1A54">
        <w:rPr>
          <w:rFonts w:ascii="Arial" w:hAnsi="Arial" w:cs="Arial"/>
        </w:rPr>
        <w:t>  </w:t>
      </w:r>
      <w:r w:rsidRPr="001A1A54">
        <w:t> </w:t>
      </w:r>
    </w:p>
    <w:p w14:paraId="37C96BC3" w14:textId="77777777" w:rsidR="00724BB6" w:rsidRPr="001A1A54" w:rsidRDefault="00724BB6" w:rsidP="000E4242">
      <w:pPr>
        <w:pStyle w:val="Stijl2"/>
        <w:numPr>
          <w:ilvl w:val="0"/>
          <w:numId w:val="46"/>
        </w:numPr>
        <w:ind w:left="470" w:hanging="357"/>
      </w:pPr>
      <w:r w:rsidRPr="001A1A54">
        <w:t>Stimuleren van de toegankelijkheid van standaardisatie(-activiteiten)</w:t>
      </w:r>
      <w:r w:rsidRPr="001A1A54">
        <w:rPr>
          <w:rFonts w:ascii="Arial" w:hAnsi="Arial" w:cs="Arial"/>
        </w:rPr>
        <w:t>  </w:t>
      </w:r>
      <w:r w:rsidRPr="001A1A54">
        <w:t> </w:t>
      </w:r>
    </w:p>
    <w:p w14:paraId="4537EDA2" w14:textId="77777777" w:rsidR="00724BB6" w:rsidRPr="001A1A54" w:rsidRDefault="00724BB6" w:rsidP="00902F2F">
      <w:pPr>
        <w:ind w:left="470"/>
      </w:pPr>
      <w:r w:rsidRPr="001A1A54">
        <w:t>Tenslotte wordt aanbevolen</w:t>
      </w:r>
      <w:r w:rsidRPr="001A1A54">
        <w:rPr>
          <w:rFonts w:ascii="Arial" w:hAnsi="Arial" w:cs="Arial"/>
        </w:rPr>
        <w:t> </w:t>
      </w:r>
      <w:r w:rsidRPr="001A1A54">
        <w:t>de drempels aan te pakken die volgens de geïnterviewden deelname aan standaardisatie belemmeren. Daarbij wordt gedacht aan:</w:t>
      </w:r>
      <w:r w:rsidRPr="001A1A54">
        <w:rPr>
          <w:rFonts w:ascii="Arial" w:hAnsi="Arial" w:cs="Arial"/>
        </w:rPr>
        <w:t>  </w:t>
      </w:r>
      <w:r w:rsidRPr="001A1A54">
        <w:t> </w:t>
      </w:r>
    </w:p>
    <w:p w14:paraId="456599E6" w14:textId="725E2EC7" w:rsidR="009A4826" w:rsidRDefault="00724BB6" w:rsidP="009A4826">
      <w:pPr>
        <w:pStyle w:val="Lijstalinea"/>
        <w:numPr>
          <w:ilvl w:val="0"/>
          <w:numId w:val="47"/>
        </w:numPr>
      </w:pPr>
      <w:r w:rsidRPr="001A1A54">
        <w:t xml:space="preserve">Het bieden van </w:t>
      </w:r>
      <w:r w:rsidRPr="00902F2F">
        <w:rPr>
          <w:b/>
          <w:bCs/>
        </w:rPr>
        <w:t>financiële ondersteuning</w:t>
      </w:r>
      <w:r w:rsidRPr="001A1A54">
        <w:t xml:space="preserve"> en stimulans om het </w:t>
      </w:r>
      <w:r w:rsidR="008957D9">
        <w:rPr>
          <w:b/>
          <w:bCs/>
        </w:rPr>
        <w:t>mkb</w:t>
      </w:r>
      <w:r w:rsidRPr="001A1A54">
        <w:t xml:space="preserve"> te helpen bij deelname aan standaardisatie-activiteiten</w:t>
      </w:r>
      <w:r w:rsidRPr="00902F2F">
        <w:rPr>
          <w:rFonts w:ascii="Arial" w:hAnsi="Arial" w:cs="Arial"/>
        </w:rPr>
        <w:t xml:space="preserve">. </w:t>
      </w:r>
      <w:r w:rsidRPr="007F17B6">
        <w:t xml:space="preserve">Bijvoorbeeld financiering in de energietechniek (energieopslag en </w:t>
      </w:r>
      <w:r w:rsidRPr="00491A09">
        <w:t>laadsystemen</w:t>
      </w:r>
      <w:r w:rsidRPr="007F17B6">
        <w:t>).</w:t>
      </w:r>
      <w:r w:rsidRPr="00902F2F">
        <w:rPr>
          <w:rFonts w:ascii="Arial" w:hAnsi="Arial" w:cs="Arial"/>
        </w:rPr>
        <w:t> </w:t>
      </w:r>
      <w:r w:rsidRPr="001A1A54">
        <w:t> </w:t>
      </w:r>
    </w:p>
    <w:p w14:paraId="60551139" w14:textId="77777777" w:rsidR="004C3CD7" w:rsidRPr="004C3CD7" w:rsidRDefault="00724BB6" w:rsidP="009A4826">
      <w:pPr>
        <w:pStyle w:val="Lijstalinea"/>
        <w:numPr>
          <w:ilvl w:val="0"/>
          <w:numId w:val="47"/>
        </w:numPr>
      </w:pPr>
      <w:r w:rsidRPr="001A1A54">
        <w:t>(</w:t>
      </w:r>
      <w:r w:rsidRPr="009A4826">
        <w:rPr>
          <w:b/>
          <w:bCs/>
        </w:rPr>
        <w:t>Financiële</w:t>
      </w:r>
      <w:r w:rsidRPr="001A1A54">
        <w:t xml:space="preserve">) </w:t>
      </w:r>
      <w:r w:rsidRPr="009A4826">
        <w:rPr>
          <w:b/>
          <w:bCs/>
        </w:rPr>
        <w:t>ondersteuning</w:t>
      </w:r>
      <w:r w:rsidRPr="001A1A54">
        <w:t xml:space="preserve"> van </w:t>
      </w:r>
      <w:r w:rsidRPr="009A4826">
        <w:rPr>
          <w:b/>
          <w:bCs/>
        </w:rPr>
        <w:t>maatschappelijk</w:t>
      </w:r>
      <w:r w:rsidRPr="001A1A54">
        <w:t xml:space="preserve"> relevante trajecten</w:t>
      </w:r>
      <w:r w:rsidRPr="009A4826">
        <w:rPr>
          <w:rFonts w:ascii="Arial" w:hAnsi="Arial" w:cs="Arial"/>
        </w:rPr>
        <w:t> </w:t>
      </w:r>
      <w:r>
        <w:t>(denk aan privacy).</w:t>
      </w:r>
      <w:r w:rsidRPr="009A4826">
        <w:rPr>
          <w:rFonts w:ascii="Arial" w:hAnsi="Arial" w:cs="Arial"/>
          <w:color w:val="FF0000"/>
        </w:rPr>
        <w:t xml:space="preserve"> </w:t>
      </w:r>
    </w:p>
    <w:p w14:paraId="1C1031FB" w14:textId="5D050029" w:rsidR="00724BB6" w:rsidRPr="009A4826" w:rsidRDefault="00724BB6" w:rsidP="009A4826">
      <w:pPr>
        <w:pStyle w:val="Lijstalinea"/>
        <w:numPr>
          <w:ilvl w:val="0"/>
          <w:numId w:val="47"/>
        </w:numPr>
      </w:pPr>
      <w:r w:rsidRPr="00C66EE7">
        <w:lastRenderedPageBreak/>
        <w:t xml:space="preserve">Het bieden van </w:t>
      </w:r>
      <w:r w:rsidRPr="009A4826">
        <w:rPr>
          <w:b/>
          <w:bCs/>
        </w:rPr>
        <w:t>opleidingen, faciliteren van kennisdeling binnen netwerken</w:t>
      </w:r>
      <w:r w:rsidRPr="00C66EE7">
        <w:t xml:space="preserve"> en het verhogen van het </w:t>
      </w:r>
      <w:r w:rsidRPr="009A4826">
        <w:rPr>
          <w:b/>
          <w:bCs/>
        </w:rPr>
        <w:t>kennisniveau</w:t>
      </w:r>
      <w:r w:rsidRPr="009A4826">
        <w:rPr>
          <w:b/>
        </w:rPr>
        <w:t xml:space="preserve"> </w:t>
      </w:r>
      <w:r w:rsidR="00F40531">
        <w:t>zowel procesmatig en inhoudelijk</w:t>
      </w:r>
      <w:r w:rsidR="00603EE4">
        <w:t xml:space="preserve"> </w:t>
      </w:r>
      <w:r w:rsidRPr="00C66EE7">
        <w:t>over standaardisatie, in samenwerking met het bedrijfsleven / brancheorganisaties en de wetenschap</w:t>
      </w:r>
      <w:r>
        <w:t>.</w:t>
      </w:r>
      <w:r w:rsidR="00F40531">
        <w:t xml:space="preserve"> </w:t>
      </w:r>
      <w:r w:rsidR="00F40531">
        <w:rPr>
          <w:rFonts w:eastAsia="Century Gothic" w:cs="Century Gothic"/>
          <w:szCs w:val="20"/>
        </w:rPr>
        <w:t>Dit moet ondersteund worden door</w:t>
      </w:r>
      <w:r w:rsidR="00F40531" w:rsidRPr="002037DE">
        <w:t xml:space="preserve"> </w:t>
      </w:r>
      <w:r w:rsidR="00F40531" w:rsidRPr="002037DE">
        <w:rPr>
          <w:b/>
          <w:bCs/>
        </w:rPr>
        <w:t>structurele capaciteitsopbouw</w:t>
      </w:r>
      <w:r w:rsidR="00F40531">
        <w:rPr>
          <w:b/>
          <w:bCs/>
        </w:rPr>
        <w:t xml:space="preserve"> binnen de overheid.</w:t>
      </w:r>
    </w:p>
    <w:p w14:paraId="782A11A3" w14:textId="77777777" w:rsidR="001A1A54" w:rsidRDefault="001A1A54" w:rsidP="0057124E">
      <w:pPr>
        <w:rPr>
          <w:b/>
          <w:bCs/>
          <w:color w:val="D9D9D9" w:themeColor="background1" w:themeShade="D9"/>
        </w:rPr>
      </w:pPr>
    </w:p>
    <w:p w14:paraId="1443EB2D" w14:textId="77777777" w:rsidR="001105B8" w:rsidRDefault="001105B8" w:rsidP="0057124E">
      <w:pPr>
        <w:rPr>
          <w:color w:val="D9D9D9" w:themeColor="background1" w:themeShade="D9"/>
        </w:rPr>
      </w:pPr>
    </w:p>
    <w:p w14:paraId="05F41D5F" w14:textId="77777777" w:rsidR="00D065DE" w:rsidRDefault="00D065DE" w:rsidP="0057124E">
      <w:pPr>
        <w:ind w:left="360"/>
      </w:pPr>
    </w:p>
    <w:p w14:paraId="7BE32C75" w14:textId="77777777" w:rsidR="00ED1C7B" w:rsidRDefault="00ED1C7B" w:rsidP="0057124E">
      <w:pPr>
        <w:rPr>
          <w:rFonts w:eastAsiaTheme="majorEastAsia" w:cstheme="majorBidi"/>
          <w:b/>
          <w:color w:val="0070C0"/>
          <w:sz w:val="22"/>
          <w:szCs w:val="32"/>
        </w:rPr>
      </w:pPr>
      <w:bookmarkStart w:id="304" w:name="_Toc188349283"/>
      <w:bookmarkStart w:id="305" w:name="_Toc188354033"/>
      <w:bookmarkStart w:id="306" w:name="_Toc188354081"/>
      <w:bookmarkStart w:id="307" w:name="_Toc188372451"/>
      <w:bookmarkStart w:id="308" w:name="_Toc188372576"/>
      <w:bookmarkStart w:id="309" w:name="_Toc188456671"/>
      <w:bookmarkStart w:id="310" w:name="_Toc188708020"/>
      <w:r>
        <w:br w:type="page"/>
      </w:r>
    </w:p>
    <w:p w14:paraId="54F6DA31" w14:textId="3DFF0803" w:rsidR="00E162BD" w:rsidRDefault="00BD4684" w:rsidP="0057124E">
      <w:pPr>
        <w:pStyle w:val="Kop1"/>
        <w:numPr>
          <w:ilvl w:val="0"/>
          <w:numId w:val="0"/>
        </w:numPr>
        <w:spacing w:before="0" w:line="288" w:lineRule="auto"/>
        <w:ind w:left="357" w:hanging="357"/>
      </w:pPr>
      <w:bookmarkStart w:id="311" w:name="_Toc188863944"/>
      <w:bookmarkStart w:id="312" w:name="_Toc189313435"/>
      <w:bookmarkStart w:id="313" w:name="_Toc191561622"/>
      <w:r>
        <w:lastRenderedPageBreak/>
        <w:t>Bijlagen</w:t>
      </w:r>
      <w:bookmarkEnd w:id="304"/>
      <w:bookmarkEnd w:id="305"/>
      <w:bookmarkEnd w:id="306"/>
      <w:bookmarkEnd w:id="307"/>
      <w:bookmarkEnd w:id="308"/>
      <w:bookmarkEnd w:id="309"/>
      <w:bookmarkEnd w:id="310"/>
      <w:bookmarkEnd w:id="311"/>
      <w:bookmarkEnd w:id="312"/>
      <w:bookmarkEnd w:id="313"/>
    </w:p>
    <w:p w14:paraId="6C1B7ACC" w14:textId="77777777" w:rsidR="00910B52" w:rsidRDefault="00910B52" w:rsidP="0057124E"/>
    <w:p w14:paraId="705A0FF7" w14:textId="4E199925" w:rsidR="007816C2" w:rsidRPr="007816C2" w:rsidRDefault="001D3461" w:rsidP="00125D01">
      <w:pPr>
        <w:pStyle w:val="Kop2"/>
        <w:numPr>
          <w:ilvl w:val="0"/>
          <w:numId w:val="36"/>
        </w:numPr>
        <w:spacing w:before="0" w:line="288" w:lineRule="auto"/>
        <w:ind w:left="357" w:hanging="357"/>
      </w:pPr>
      <w:bookmarkStart w:id="314" w:name="_Toc188354034"/>
      <w:bookmarkStart w:id="315" w:name="_Toc188354082"/>
      <w:bookmarkStart w:id="316" w:name="_Toc188372452"/>
      <w:bookmarkStart w:id="317" w:name="_Toc188372577"/>
      <w:bookmarkStart w:id="318" w:name="_Toc188456672"/>
      <w:bookmarkStart w:id="319" w:name="_Toc188708021"/>
      <w:bookmarkStart w:id="320" w:name="_Toc188863945"/>
      <w:bookmarkStart w:id="321" w:name="_Toc189313436"/>
      <w:bookmarkStart w:id="322" w:name="_Toc191561623"/>
      <w:proofErr w:type="spellStart"/>
      <w:r>
        <w:t>SDO’s</w:t>
      </w:r>
      <w:proofErr w:type="spellEnd"/>
      <w:r w:rsidR="00910B52" w:rsidRPr="1B12DF6E">
        <w:t xml:space="preserve"> in scope van het onderzoek</w:t>
      </w:r>
      <w:bookmarkEnd w:id="314"/>
      <w:bookmarkEnd w:id="315"/>
      <w:bookmarkEnd w:id="316"/>
      <w:bookmarkEnd w:id="317"/>
      <w:bookmarkEnd w:id="318"/>
      <w:bookmarkEnd w:id="319"/>
      <w:bookmarkEnd w:id="320"/>
      <w:bookmarkEnd w:id="321"/>
      <w:bookmarkEnd w:id="322"/>
    </w:p>
    <w:p w14:paraId="1CDD3176" w14:textId="77777777" w:rsidR="001178A9" w:rsidRDefault="001178A9" w:rsidP="00666DD6">
      <w:pPr>
        <w:pStyle w:val="Bijschrift"/>
        <w:spacing w:after="0" w:line="288" w:lineRule="auto"/>
      </w:pPr>
      <w:bookmarkStart w:id="323" w:name="_Ref187413686"/>
    </w:p>
    <w:bookmarkEnd w:id="323"/>
    <w:p w14:paraId="4C377C38" w14:textId="77CE04FF" w:rsidR="00910B52" w:rsidRDefault="00910B52" w:rsidP="00666DD6">
      <w:pPr>
        <w:pStyle w:val="Bijschrift"/>
        <w:spacing w:after="0" w:line="288" w:lineRule="auto"/>
      </w:pPr>
    </w:p>
    <w:p w14:paraId="2B328AC2" w14:textId="3F352FE4" w:rsidR="00627C71" w:rsidRPr="006768B9" w:rsidRDefault="00627C71" w:rsidP="00627C71">
      <w:pPr>
        <w:pStyle w:val="Bijschrift"/>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spellStart"/>
      <w:r w:rsidRPr="006768B9">
        <w:rPr>
          <w:sz w:val="16"/>
          <w:szCs w:val="16"/>
        </w:rPr>
        <w:t>SDO’s</w:t>
      </w:r>
      <w:proofErr w:type="spellEnd"/>
      <w:r w:rsidRPr="006768B9">
        <w:rPr>
          <w:sz w:val="16"/>
          <w:szCs w:val="16"/>
        </w:rPr>
        <w:t xml:space="preserve"> ) in scope van het onderzoek met SDO naam, het type en focusgebied.</w:t>
      </w:r>
    </w:p>
    <w:tbl>
      <w:tblPr>
        <w:tblStyle w:val="Rastertabel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r w:rsidRPr="00C87516">
              <w:rPr>
                <w:sz w:val="18"/>
                <w:szCs w:val="18"/>
              </w:rPr>
              <w:t>SDO naam</w:t>
            </w:r>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r w:rsidRPr="00C87516">
              <w:rPr>
                <w:sz w:val="18"/>
                <w:szCs w:val="18"/>
              </w:rPr>
              <w:t>Commission</w:t>
            </w:r>
            <w:proofErr w:type="spell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7777777" w:rsidR="00910B52" w:rsidRPr="00C87516" w:rsidRDefault="00910B52" w:rsidP="000C4F98">
            <w:pPr>
              <w:spacing w:line="240" w:lineRule="auto"/>
              <w:rPr>
                <w:sz w:val="18"/>
                <w:szCs w:val="18"/>
                <w:lang w:val="en-US"/>
              </w:rPr>
            </w:pPr>
            <w:r w:rsidRPr="00C87516">
              <w:rPr>
                <w:sz w:val="18"/>
                <w:szCs w:val="18"/>
                <w:lang w:val="en-US"/>
              </w:rPr>
              <w:t xml:space="preserve">Organization for the Advancement of Structured Information Standards (OASIS)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 xml:space="preserve">Global Standards </w:t>
            </w:r>
            <w:proofErr w:type="spellStart"/>
            <w:r w:rsidRPr="00C87516">
              <w:rPr>
                <w:sz w:val="18"/>
                <w:szCs w:val="18"/>
              </w:rPr>
              <w:t>One</w:t>
            </w:r>
            <w:proofErr w:type="spellEnd"/>
            <w:r w:rsidRPr="00C87516">
              <w:rPr>
                <w:sz w:val="18"/>
                <w:szCs w:val="18"/>
              </w:rPr>
              <w:t xml:space="preserv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3883E46E" w14:textId="77777777" w:rsidR="00E42302" w:rsidRDefault="00E42302" w:rsidP="00BF6046">
      <w:pPr>
        <w:pStyle w:val="Bijschrift"/>
        <w:keepNext/>
        <w:rPr>
          <w:sz w:val="16"/>
          <w:szCs w:val="16"/>
        </w:rPr>
      </w:pPr>
    </w:p>
    <w:p w14:paraId="2998978D" w14:textId="77777777" w:rsidR="00E42302" w:rsidRDefault="00E42302" w:rsidP="00BF6046">
      <w:pPr>
        <w:pStyle w:val="Bijschrift"/>
        <w:keepNext/>
        <w:rPr>
          <w:sz w:val="16"/>
          <w:szCs w:val="16"/>
        </w:rPr>
      </w:pPr>
    </w:p>
    <w:p w14:paraId="4136CA01" w14:textId="77777777" w:rsidR="00E42302" w:rsidRDefault="00E42302" w:rsidP="00BF6046">
      <w:pPr>
        <w:pStyle w:val="Bijschrift"/>
        <w:keepNext/>
        <w:rPr>
          <w:sz w:val="16"/>
          <w:szCs w:val="16"/>
        </w:rPr>
      </w:pPr>
    </w:p>
    <w:p w14:paraId="5294BC70" w14:textId="0B82076B" w:rsidR="00BF6046" w:rsidRPr="00EC53F4" w:rsidRDefault="00BF6046" w:rsidP="00BF6046">
      <w:pPr>
        <w:pStyle w:val="Bijschrift"/>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tbl>
      <w:tblPr>
        <w:tblStyle w:val="Rastertabel5donker-Accent1"/>
        <w:tblpPr w:leftFromText="141" w:rightFromText="141" w:vertAnchor="page" w:horzAnchor="page" w:tblpX="1367" w:tblpY="3292"/>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09767E" w:rsidRPr="008B6855" w14:paraId="2D353EC1" w14:textId="77777777" w:rsidTr="00CD3CB0">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65AC4C4" w14:textId="77777777" w:rsidR="0009767E" w:rsidRPr="008B6855" w:rsidRDefault="0009767E" w:rsidP="0009767E">
            <w:pPr>
              <w:rPr>
                <w:sz w:val="18"/>
                <w:szCs w:val="18"/>
              </w:rPr>
            </w:pPr>
            <w:r w:rsidRPr="008B6855">
              <w:rPr>
                <w:sz w:val="18"/>
                <w:szCs w:val="18"/>
              </w:rPr>
              <w:t>Organisatie</w:t>
            </w:r>
          </w:p>
        </w:tc>
        <w:tc>
          <w:tcPr>
            <w:tcW w:w="851" w:type="dxa"/>
            <w:shd w:val="clear" w:color="auto" w:fill="4F7AFF" w:themeFill="accent3"/>
            <w:textDirection w:val="btLr"/>
            <w:hideMark/>
          </w:tcPr>
          <w:p w14:paraId="233B5DD5" w14:textId="7BAD1BE3" w:rsidR="0009767E" w:rsidRPr="0057328B" w:rsidRDefault="00CD3CB0"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378B8AEC" w14:textId="0E19EB39"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7F5D51B4" w14:textId="1361953E"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3A145BA7" w14:textId="1D4B2EFC"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Affiliatie lid</w:t>
            </w:r>
            <w:r w:rsidR="00B52DFA" w:rsidRPr="0057328B">
              <w:rPr>
                <w:sz w:val="16"/>
                <w:szCs w:val="16"/>
              </w:rPr>
              <w:t xml:space="preserve"> </w:t>
            </w:r>
            <w:r w:rsidRPr="0057328B">
              <w:rPr>
                <w:sz w:val="16"/>
                <w:szCs w:val="16"/>
              </w:rPr>
              <w:t>/</w:t>
            </w:r>
            <w:r w:rsidR="00B52DFA" w:rsidRPr="0057328B">
              <w:rPr>
                <w:sz w:val="16"/>
                <w:szCs w:val="16"/>
              </w:rPr>
              <w:t xml:space="preserve"> </w:t>
            </w:r>
            <w:r w:rsidRPr="0057328B">
              <w:rPr>
                <w:sz w:val="16"/>
                <w:szCs w:val="16"/>
              </w:rPr>
              <w:t>bestuurder</w:t>
            </w:r>
          </w:p>
        </w:tc>
        <w:tc>
          <w:tcPr>
            <w:tcW w:w="1134" w:type="dxa"/>
            <w:shd w:val="clear" w:color="auto" w:fill="4F7AFF" w:themeFill="accent3"/>
            <w:textDirection w:val="btLr"/>
            <w:hideMark/>
          </w:tcPr>
          <w:p w14:paraId="3A0CF9D9" w14:textId="06C044A8" w:rsidR="0009767E" w:rsidRPr="0057328B" w:rsidRDefault="0009767E" w:rsidP="00CD3CB0">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1ED9CE0E"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24C2A8DC"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AD4B51F"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09767E" w:rsidRPr="008B6855" w14:paraId="28DA658E"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EB53971" w14:textId="77777777" w:rsidR="0009767E" w:rsidRPr="008B6855" w:rsidRDefault="0009767E" w:rsidP="0009767E">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3969A14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5C288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E8BD52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557D1AA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3B74384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74A0042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CC893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6B8C1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5203E7E6"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6C024" w14:textId="77777777" w:rsidR="0009767E" w:rsidRPr="008B6855" w:rsidRDefault="0009767E" w:rsidP="0009767E">
            <w:pPr>
              <w:rPr>
                <w:sz w:val="18"/>
                <w:szCs w:val="18"/>
              </w:rPr>
            </w:pPr>
            <w:r w:rsidRPr="008B6855">
              <w:rPr>
                <w:sz w:val="18"/>
                <w:szCs w:val="18"/>
              </w:rPr>
              <w:t>ISO</w:t>
            </w:r>
          </w:p>
        </w:tc>
        <w:tc>
          <w:tcPr>
            <w:tcW w:w="851" w:type="dxa"/>
            <w:shd w:val="clear" w:color="auto" w:fill="B8C9FF" w:themeFill="accent3" w:themeFillTint="66"/>
            <w:noWrap/>
            <w:hideMark/>
          </w:tcPr>
          <w:p w14:paraId="2FB610D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76B050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64FF0E4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27D2AEA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n.v.t</w:t>
            </w:r>
          </w:p>
        </w:tc>
        <w:tc>
          <w:tcPr>
            <w:tcW w:w="1134" w:type="dxa"/>
            <w:shd w:val="clear" w:color="auto" w:fill="B8C9FF" w:themeFill="accent3" w:themeFillTint="66"/>
            <w:noWrap/>
            <w:hideMark/>
          </w:tcPr>
          <w:p w14:paraId="58830AB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363FFF3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502E421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19AB0C4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0F0E698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AE43B0B" w14:textId="77777777" w:rsidR="0009767E" w:rsidRPr="008B6855" w:rsidRDefault="0009767E" w:rsidP="0009767E">
            <w:pPr>
              <w:rPr>
                <w:sz w:val="18"/>
                <w:szCs w:val="18"/>
              </w:rPr>
            </w:pPr>
            <w:r w:rsidRPr="008B6855">
              <w:rPr>
                <w:sz w:val="18"/>
                <w:szCs w:val="18"/>
              </w:rPr>
              <w:t>IEC</w:t>
            </w:r>
          </w:p>
        </w:tc>
        <w:tc>
          <w:tcPr>
            <w:tcW w:w="851" w:type="dxa"/>
            <w:shd w:val="clear" w:color="auto" w:fill="DBE4FF" w:themeFill="accent3" w:themeFillTint="33"/>
            <w:noWrap/>
            <w:hideMark/>
          </w:tcPr>
          <w:p w14:paraId="20BA02B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1B06172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53B2AD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8C71B8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n.v.t</w:t>
            </w:r>
          </w:p>
        </w:tc>
        <w:tc>
          <w:tcPr>
            <w:tcW w:w="1134" w:type="dxa"/>
            <w:shd w:val="clear" w:color="auto" w:fill="DBE4FF" w:themeFill="accent3" w:themeFillTint="33"/>
            <w:noWrap/>
            <w:hideMark/>
          </w:tcPr>
          <w:p w14:paraId="5977563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52327B5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75B2241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4E1ECF9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4364980"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6F28D06" w14:textId="77777777" w:rsidR="0009767E" w:rsidRPr="008B6855" w:rsidRDefault="0009767E" w:rsidP="0009767E">
            <w:pPr>
              <w:rPr>
                <w:sz w:val="18"/>
                <w:szCs w:val="18"/>
              </w:rPr>
            </w:pPr>
            <w:r w:rsidRPr="008B6855">
              <w:rPr>
                <w:sz w:val="18"/>
                <w:szCs w:val="18"/>
              </w:rPr>
              <w:t>ETSI</w:t>
            </w:r>
          </w:p>
        </w:tc>
        <w:tc>
          <w:tcPr>
            <w:tcW w:w="851" w:type="dxa"/>
            <w:shd w:val="clear" w:color="auto" w:fill="B8C9FF" w:themeFill="accent3" w:themeFillTint="66"/>
            <w:noWrap/>
            <w:hideMark/>
          </w:tcPr>
          <w:p w14:paraId="1218EF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19A978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02B5293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AFBA5E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319921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2705C1FD"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22EFCDA5"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64B0F86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203A83C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1AEBBA5" w14:textId="77777777" w:rsidR="0009767E" w:rsidRPr="008B6855" w:rsidRDefault="0009767E" w:rsidP="0009767E">
            <w:pPr>
              <w:rPr>
                <w:sz w:val="18"/>
                <w:szCs w:val="18"/>
              </w:rPr>
            </w:pPr>
            <w:r w:rsidRPr="008B6855">
              <w:rPr>
                <w:sz w:val="18"/>
                <w:szCs w:val="18"/>
              </w:rPr>
              <w:t>3GPP</w:t>
            </w:r>
          </w:p>
        </w:tc>
        <w:tc>
          <w:tcPr>
            <w:tcW w:w="851" w:type="dxa"/>
            <w:shd w:val="clear" w:color="auto" w:fill="DBE4FF" w:themeFill="accent3" w:themeFillTint="33"/>
            <w:noWrap/>
            <w:hideMark/>
          </w:tcPr>
          <w:p w14:paraId="0761846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4322417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1436FD8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1CA7EDF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71610E1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3366A81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044BD12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BA47C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1688087"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FDD82DD" w14:textId="77777777" w:rsidR="0009767E" w:rsidRPr="008B6855" w:rsidRDefault="0009767E" w:rsidP="0009767E">
            <w:pPr>
              <w:rPr>
                <w:sz w:val="18"/>
                <w:szCs w:val="18"/>
              </w:rPr>
            </w:pPr>
            <w:r w:rsidRPr="008B6855">
              <w:rPr>
                <w:sz w:val="18"/>
                <w:szCs w:val="18"/>
              </w:rPr>
              <w:t>ITU</w:t>
            </w:r>
          </w:p>
        </w:tc>
        <w:tc>
          <w:tcPr>
            <w:tcW w:w="851" w:type="dxa"/>
            <w:shd w:val="clear" w:color="auto" w:fill="B8C9FF" w:themeFill="accent3" w:themeFillTint="66"/>
            <w:noWrap/>
            <w:hideMark/>
          </w:tcPr>
          <w:p w14:paraId="6FF24CD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3D7BF921" w14:textId="04BC5AE2"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5811330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26DFEE7C" w14:textId="52A8E91D"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77CCDB71" w14:textId="4F7B52B6"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090B7A6F" w14:textId="4CC8A533"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1864BBE2" w14:textId="27B2D761"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6B88927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09767E" w:rsidRPr="008B6855" w14:paraId="71B281D7"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117A105" w14:textId="77777777" w:rsidR="0009767E" w:rsidRPr="008B6855" w:rsidRDefault="0009767E" w:rsidP="0009767E">
            <w:pPr>
              <w:rPr>
                <w:sz w:val="18"/>
                <w:szCs w:val="18"/>
              </w:rPr>
            </w:pPr>
            <w:r w:rsidRPr="008B6855">
              <w:rPr>
                <w:sz w:val="18"/>
                <w:szCs w:val="18"/>
              </w:rPr>
              <w:t>IETF</w:t>
            </w:r>
          </w:p>
        </w:tc>
        <w:tc>
          <w:tcPr>
            <w:tcW w:w="851" w:type="dxa"/>
            <w:shd w:val="clear" w:color="auto" w:fill="DBE4FF" w:themeFill="accent3" w:themeFillTint="33"/>
            <w:noWrap/>
            <w:hideMark/>
          </w:tcPr>
          <w:p w14:paraId="12891EE7"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31732E7A"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ACADE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43D06330"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2C79F07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5D0A0E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65D14F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9E92EB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356F8F98"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82C0100" w14:textId="77777777" w:rsidR="0009767E" w:rsidRPr="008B6855" w:rsidRDefault="0009767E" w:rsidP="0009767E">
            <w:pPr>
              <w:rPr>
                <w:sz w:val="18"/>
                <w:szCs w:val="18"/>
              </w:rPr>
            </w:pPr>
            <w:r w:rsidRPr="008B6855">
              <w:rPr>
                <w:sz w:val="18"/>
                <w:szCs w:val="18"/>
              </w:rPr>
              <w:t>IEEE-SA</w:t>
            </w:r>
          </w:p>
        </w:tc>
        <w:tc>
          <w:tcPr>
            <w:tcW w:w="851" w:type="dxa"/>
            <w:shd w:val="clear" w:color="auto" w:fill="B8C9FF" w:themeFill="accent3" w:themeFillTint="66"/>
            <w:noWrap/>
            <w:hideMark/>
          </w:tcPr>
          <w:p w14:paraId="7B2F4C6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093828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1603775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1E063FF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0CFB34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6B1D838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664AEE7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63AB15C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60462856"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13E49050" w14:textId="77777777" w:rsidR="0009767E" w:rsidRPr="008B6855" w:rsidRDefault="0009767E" w:rsidP="0009767E">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42811B9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6E0C31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64C52D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B7927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1F2B94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07BBF9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516F8DB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3F9C0A5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8B6855" w:rsidRPr="008B6855" w14:paraId="2FE62EC4"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E865EEE" w14:textId="77777777" w:rsidR="0009767E" w:rsidRPr="008B6855" w:rsidRDefault="0009767E" w:rsidP="0009767E">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03F4BBB0"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5ED0FFB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EEF2D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3E6D00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8C7D05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2491A3F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024BA09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2A5C3EE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bl>
    <w:p w14:paraId="2211508F" w14:textId="5A6A18C7" w:rsidR="0002727B" w:rsidRDefault="00717A22" w:rsidP="00717A22">
      <w:pPr>
        <w:pStyle w:val="Bijschrift"/>
      </w:pPr>
      <w:r w:rsidRPr="00717A22">
        <w:t xml:space="preserve"> Legenda: OW = openbare website, LP = ledenportaal, API = </w:t>
      </w:r>
      <w:proofErr w:type="spellStart"/>
      <w:r w:rsidRPr="00717A22">
        <w:t>application</w:t>
      </w:r>
      <w:proofErr w:type="spellEnd"/>
      <w:r w:rsidRPr="00717A22">
        <w:t xml:space="preserve"> </w:t>
      </w:r>
      <w:proofErr w:type="spellStart"/>
      <w:r w:rsidRPr="00717A22">
        <w:t>programmable</w:t>
      </w:r>
      <w:proofErr w:type="spellEnd"/>
      <w:r w:rsidRPr="00717A22">
        <w:t xml:space="preserve"> interface</w:t>
      </w:r>
      <w:r w:rsidR="005A41C4">
        <w:t xml:space="preserve"> LM V = Lidmaatschap vereist</w:t>
      </w:r>
      <w:r w:rsidRPr="00717A22">
        <w:t xml:space="preserve">. </w:t>
      </w:r>
    </w:p>
    <w:p w14:paraId="3CBAFC1A" w14:textId="77777777" w:rsidR="00717A22" w:rsidRDefault="00717A22" w:rsidP="0002727B">
      <w:pPr>
        <w:rPr>
          <w:i/>
          <w:iCs/>
          <w:color w:val="44546A" w:themeColor="text2"/>
          <w:sz w:val="18"/>
          <w:szCs w:val="18"/>
        </w:rPr>
      </w:pPr>
    </w:p>
    <w:p w14:paraId="62AD25ED" w14:textId="77777777" w:rsidR="0002727B" w:rsidRDefault="0002727B" w:rsidP="00562A91">
      <w:pPr>
        <w:pStyle w:val="Bijschrift"/>
      </w:pPr>
    </w:p>
    <w:p w14:paraId="649E5845" w14:textId="728E057F" w:rsidR="0002727B" w:rsidRPr="0002727B" w:rsidRDefault="0002727B" w:rsidP="00562A91">
      <w:pPr>
        <w:pStyle w:val="Bijschrift"/>
        <w:sectPr w:rsidR="0002727B" w:rsidRPr="0002727B" w:rsidSect="00B72F4E">
          <w:headerReference w:type="default" r:id="rId27"/>
          <w:footerReference w:type="even" r:id="rId28"/>
          <w:footerReference w:type="default" r:id="rId29"/>
          <w:footerReference w:type="first" r:id="rId30"/>
          <w:pgSz w:w="11906" w:h="16838" w:code="9"/>
          <w:pgMar w:top="1418" w:right="1588" w:bottom="1701" w:left="1985" w:header="709" w:footer="709" w:gutter="0"/>
          <w:cols w:space="708"/>
          <w:docGrid w:linePitch="272"/>
        </w:sectPr>
      </w:pPr>
    </w:p>
    <w:p w14:paraId="311D5E33" w14:textId="33C77AD7" w:rsidR="00EF753D" w:rsidRDefault="00241CA8" w:rsidP="0057124E">
      <w:pPr>
        <w:pStyle w:val="Kop2"/>
        <w:numPr>
          <w:ilvl w:val="0"/>
          <w:numId w:val="0"/>
        </w:numPr>
        <w:spacing w:before="0" w:line="288" w:lineRule="auto"/>
        <w:ind w:left="357" w:hanging="357"/>
      </w:pPr>
      <w:bookmarkStart w:id="327" w:name="_Toc189313890"/>
      <w:bookmarkStart w:id="328" w:name="_Toc191561624"/>
      <w:r>
        <w:lastRenderedPageBreak/>
        <w:t>B</w:t>
      </w:r>
      <w:r w:rsidR="009C7751">
        <w:t xml:space="preserve">. </w:t>
      </w:r>
      <w:r w:rsidR="00EF753D">
        <w:t>Verantwoording interviews</w:t>
      </w:r>
      <w:bookmarkEnd w:id="327"/>
      <w:bookmarkEnd w:id="328"/>
      <w:r w:rsidR="00EF753D">
        <w:t xml:space="preserve"> </w:t>
      </w:r>
    </w:p>
    <w:p w14:paraId="469A464C" w14:textId="77777777" w:rsidR="000A45C4" w:rsidRDefault="000A45C4" w:rsidP="00270868">
      <w:pPr>
        <w:pStyle w:val="Stijl2"/>
      </w:pPr>
    </w:p>
    <w:p w14:paraId="00244CF2" w14:textId="2522E43A" w:rsidR="006F2A20" w:rsidRPr="00F60B8A" w:rsidRDefault="006F2A20" w:rsidP="00270868">
      <w:pPr>
        <w:pStyle w:val="Stijl2"/>
      </w:pPr>
      <w:r w:rsidRPr="00F60B8A">
        <w:t>Overzicht geïnterviewden</w:t>
      </w:r>
    </w:p>
    <w:p w14:paraId="54DCEA6C" w14:textId="77777777" w:rsidR="00FA2627" w:rsidRDefault="00FA2627" w:rsidP="009661C7">
      <w:pPr>
        <w:rPr>
          <w:i/>
          <w:iCs/>
        </w:rPr>
      </w:pP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jstalinea"/>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jstalinea"/>
        <w:numPr>
          <w:ilvl w:val="0"/>
          <w:numId w:val="19"/>
        </w:numPr>
      </w:pPr>
      <w:r w:rsidRPr="00F60B8A">
        <w:t>De participatie van een geïnterviewde in een SDO in de onderzoek scope</w:t>
      </w:r>
      <w:r w:rsidR="009661C7">
        <w:t>.</w:t>
      </w:r>
    </w:p>
    <w:p w14:paraId="421E93E2" w14:textId="0205C781" w:rsidR="00B145AE" w:rsidRDefault="009C7751" w:rsidP="00C728DC">
      <w:pPr>
        <w:pStyle w:val="Lijstalinea"/>
        <w:numPr>
          <w:ilvl w:val="0"/>
          <w:numId w:val="19"/>
        </w:numPr>
      </w:pPr>
      <w:r w:rsidRPr="00F60B8A">
        <w:t>Het standaardisatie-onderwerp in het kader van het strategisch belang voor Nederland</w:t>
      </w:r>
      <w:r>
        <w:t>.</w:t>
      </w:r>
    </w:p>
    <w:p w14:paraId="422055B8" w14:textId="3D781085" w:rsidR="009C7751" w:rsidRDefault="009C7751" w:rsidP="00C728DC">
      <w:pPr>
        <w:pStyle w:val="Bijschrift"/>
        <w:spacing w:after="0" w:line="288" w:lineRule="auto"/>
      </w:pPr>
      <w:r>
        <w:t>.</w:t>
      </w:r>
    </w:p>
    <w:p w14:paraId="494FEB88" w14:textId="6600DF64" w:rsidR="00B145AE" w:rsidRPr="00B145AE" w:rsidRDefault="00B145AE" w:rsidP="00B145AE">
      <w:pPr>
        <w:pStyle w:val="Bijschrift"/>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Rastertabel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SDO participatie</w:t>
            </w:r>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 xml:space="preserve">AI, safety </w:t>
            </w:r>
            <w:proofErr w:type="spellStart"/>
            <w:r w:rsidRPr="00E1619E">
              <w:rPr>
                <w:sz w:val="18"/>
                <w:szCs w:val="18"/>
                <w:lang w:val="en-US"/>
              </w:rPr>
              <w:t>en</w:t>
            </w:r>
            <w:proofErr w:type="spellEnd"/>
            <w:r w:rsidRPr="00E1619E">
              <w:rPr>
                <w:sz w:val="18"/>
                <w:szCs w:val="18"/>
                <w:lang w:val="en-US"/>
              </w:rPr>
              <w:t xml:space="preserve"> security, </w:t>
            </w:r>
            <w:proofErr w:type="spellStart"/>
            <w:r w:rsidRPr="00E1619E">
              <w:rPr>
                <w:sz w:val="18"/>
                <w:szCs w:val="18"/>
                <w:lang w:val="en-US"/>
              </w:rPr>
              <w:t>ethiek</w:t>
            </w:r>
            <w:proofErr w:type="spellEnd"/>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proofErr w:type="spellStart"/>
            <w:r>
              <w:rPr>
                <w:sz w:val="18"/>
                <w:szCs w:val="18"/>
              </w:rPr>
              <w:t>SDO’s</w:t>
            </w:r>
            <w:proofErr w:type="spellEnd"/>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0BD82528" w:rsidR="008E6A70" w:rsidRPr="00E1619E" w:rsidRDefault="008E6A70" w:rsidP="0057124E">
            <w:pPr>
              <w:rPr>
                <w:sz w:val="18"/>
                <w:szCs w:val="18"/>
              </w:rPr>
            </w:pPr>
            <w:r w:rsidRPr="00E1619E">
              <w:rPr>
                <w:sz w:val="18"/>
                <w:szCs w:val="18"/>
              </w:rPr>
              <w:t>Quantumtechnologie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35833826" w14:textId="77777777" w:rsidR="008E6A70" w:rsidRPr="00E1619E"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 </w:t>
            </w:r>
          </w:p>
          <w:p w14:paraId="060DDEDA" w14:textId="77777777"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ZZP-er </w:t>
            </w:r>
            <w:proofErr w:type="spellStart"/>
            <w:r w:rsidRPr="00E1619E">
              <w:rPr>
                <w:sz w:val="18"/>
                <w:szCs w:val="18"/>
                <w:lang w:val="en-US"/>
              </w:rPr>
              <w:t>voor</w:t>
            </w:r>
            <w:proofErr w:type="spellEnd"/>
            <w:r w:rsidRPr="00E1619E">
              <w:rPr>
                <w:sz w:val="18"/>
                <w:szCs w:val="18"/>
                <w:lang w:val="en-US"/>
              </w:rPr>
              <w:t xml:space="preserve"> EC) e-Delivery </w:t>
            </w:r>
            <w:proofErr w:type="spellStart"/>
            <w:r w:rsidRPr="00E1619E">
              <w:rPr>
                <w:sz w:val="18"/>
                <w:szCs w:val="18"/>
                <w:lang w:val="en-US"/>
              </w:rPr>
              <w:t>en</w:t>
            </w:r>
            <w:proofErr w:type="spellEnd"/>
            <w:r w:rsidRPr="00E1619E">
              <w:rPr>
                <w:sz w:val="18"/>
                <w:szCs w:val="18"/>
                <w:lang w:val="en-US"/>
              </w:rPr>
              <w:t xml:space="preserve"> het Once Only Technical System (SDG-</w:t>
            </w:r>
            <w:proofErr w:type="spellStart"/>
            <w:r w:rsidRPr="00E1619E">
              <w:rPr>
                <w:sz w:val="18"/>
                <w:szCs w:val="18"/>
                <w:lang w:val="en-US"/>
              </w:rPr>
              <w:t>regulering</w:t>
            </w:r>
            <w:proofErr w:type="spellEnd"/>
            <w:r w:rsidRPr="00E1619E">
              <w:rPr>
                <w:sz w:val="18"/>
                <w:szCs w:val="18"/>
                <w:lang w:val="en-US"/>
              </w:rPr>
              <w:t>)</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proofErr w:type="spellStart"/>
            <w:r w:rsidRPr="00E1619E">
              <w:rPr>
                <w:sz w:val="18"/>
                <w:szCs w:val="18"/>
              </w:rPr>
              <w:t>Geo</w:t>
            </w:r>
            <w:proofErr w:type="spellEnd"/>
            <w:r w:rsidRPr="00E1619E">
              <w:rPr>
                <w:sz w:val="18"/>
                <w:szCs w:val="18"/>
              </w:rPr>
              <w:t xml:space="preserve">-informatie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Directeur organisatie </w:t>
            </w:r>
            <w:proofErr w:type="spellStart"/>
            <w:r w:rsidRPr="00E1619E">
              <w:rPr>
                <w:sz w:val="18"/>
                <w:szCs w:val="18"/>
              </w:rPr>
              <w:t>geo</w:t>
            </w:r>
            <w:proofErr w:type="spellEnd"/>
            <w:r w:rsidRPr="00E1619E">
              <w:rPr>
                <w:sz w:val="18"/>
                <w:szCs w:val="18"/>
              </w:rPr>
              <w:t>-standaarden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ZZP-er;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lastRenderedPageBreak/>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3GPP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CD47ED"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r w:rsidRPr="00E1619E">
              <w:rPr>
                <w:sz w:val="18"/>
                <w:szCs w:val="18"/>
              </w:rPr>
              <w:t xml:space="preserve">EU data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Software product manager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CD47ED"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CD47ED"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en CEN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CD47ED"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DG Connect, Beleidsvoorlichting en Internationale Zaken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Bijschrift"/>
        <w:spacing w:after="0"/>
      </w:pPr>
    </w:p>
    <w:p w14:paraId="40FD5C5C" w14:textId="1B5CBCCA" w:rsidR="00996138" w:rsidRPr="00CA73F2" w:rsidRDefault="00996138" w:rsidP="0057124E">
      <w:pPr>
        <w:pStyle w:val="Bijschrift"/>
        <w:spacing w:after="0" w:line="288" w:lineRule="auto"/>
      </w:pPr>
    </w:p>
    <w:p w14:paraId="4673ADC0" w14:textId="75E65DA4" w:rsidR="0058380D" w:rsidRPr="0058380D" w:rsidRDefault="0058380D" w:rsidP="0058380D">
      <w:pPr>
        <w:pStyle w:val="Bijschrift"/>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Rastertabel5donker-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49311EC5" w:rsidR="00EE035F" w:rsidRPr="00CA73F2" w:rsidRDefault="009F7E8A"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Geonovum</w:t>
            </w:r>
            <w:proofErr w:type="spellEnd"/>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Qirion</w:t>
            </w:r>
            <w:proofErr w:type="spellEnd"/>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w:t>
            </w:r>
            <w:proofErr w:type="spellStart"/>
            <w:r w:rsidRPr="00CA73F2">
              <w:rPr>
                <w:rFonts w:ascii="Aptos Narrow" w:hAnsi="Aptos Narrow"/>
                <w:b w:val="0"/>
                <w:bCs w:val="0"/>
                <w:sz w:val="18"/>
                <w:szCs w:val="18"/>
              </w:rPr>
              <w:t>HaskoningDHV</w:t>
            </w:r>
            <w:proofErr w:type="spellEnd"/>
            <w:r w:rsidRPr="00CA73F2">
              <w:rPr>
                <w:rFonts w:ascii="Aptos Narrow" w:hAnsi="Aptos Narrow"/>
                <w:b w:val="0"/>
                <w:bCs w:val="0"/>
                <w:sz w:val="18"/>
                <w:szCs w:val="18"/>
              </w:rPr>
              <w:t xml:space="preserve">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Signify</w:t>
            </w:r>
            <w:proofErr w:type="spellEnd"/>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Software </w:t>
            </w:r>
            <w:proofErr w:type="spellStart"/>
            <w:r w:rsidRPr="00CA73F2">
              <w:rPr>
                <w:rFonts w:ascii="Aptos Narrow" w:hAnsi="Aptos Narrow"/>
                <w:b w:val="0"/>
                <w:bCs w:val="0"/>
                <w:sz w:val="18"/>
                <w:szCs w:val="18"/>
              </w:rPr>
              <w:t>Improvement</w:t>
            </w:r>
            <w:proofErr w:type="spellEnd"/>
            <w:r w:rsidRPr="00CA73F2">
              <w:rPr>
                <w:rFonts w:ascii="Aptos Narrow" w:hAnsi="Aptos Narrow"/>
                <w:b w:val="0"/>
                <w:bCs w:val="0"/>
                <w:sz w:val="18"/>
                <w:szCs w:val="18"/>
              </w:rPr>
              <w:t xml:space="preserve">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ZZP-er</w:t>
            </w:r>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7A23CE">
      <w:pPr>
        <w:pStyle w:val="Bijschrift"/>
      </w:pPr>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5F2423">
      <w:pPr>
        <w:pStyle w:val="Stijl2"/>
      </w:pPr>
      <w:r w:rsidRPr="006D268C">
        <w:lastRenderedPageBreak/>
        <w:t>Vragenlijst</w:t>
      </w:r>
    </w:p>
    <w:p w14:paraId="6561113A" w14:textId="6555057D" w:rsidR="009D6749" w:rsidRPr="00C56CFD"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proofErr w:type="spellStart"/>
      <w:r w:rsidR="007C08B2" w:rsidRPr="1B12DF6E">
        <w:t>structured</w:t>
      </w:r>
      <w:proofErr w:type="spellEnd"/>
      <w:r w:rsidR="007C08B2" w:rsidRPr="1B12DF6E">
        <w:t xml:space="preserve">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428D34D1" w14:textId="77777777" w:rsidR="009928DF" w:rsidRPr="002A6C2B" w:rsidRDefault="009928DF" w:rsidP="006D45CD">
      <w:pPr>
        <w:rPr>
          <w:szCs w:val="20"/>
        </w:rPr>
      </w:pPr>
    </w:p>
    <w:p w14:paraId="250D4AB7" w14:textId="2C3EC338" w:rsidR="00EA4832" w:rsidRPr="002A6C2B" w:rsidRDefault="00EA4832" w:rsidP="006D45CD">
      <w:pPr>
        <w:rPr>
          <w:b/>
          <w:bCs/>
          <w:szCs w:val="20"/>
        </w:rPr>
      </w:pPr>
      <w:r w:rsidRPr="002A6C2B">
        <w:rPr>
          <w:b/>
          <w:bCs/>
          <w:szCs w:val="20"/>
        </w:rPr>
        <w:t>Kennismaken</w:t>
      </w:r>
    </w:p>
    <w:p w14:paraId="09F81D62" w14:textId="77777777" w:rsidR="00EA4832" w:rsidRPr="002A6C2B" w:rsidRDefault="00EA4832" w:rsidP="00FF3F19">
      <w:pPr>
        <w:pStyle w:val="Lijstalinea"/>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jstalinea"/>
        <w:numPr>
          <w:ilvl w:val="0"/>
          <w:numId w:val="6"/>
        </w:numPr>
        <w:rPr>
          <w:szCs w:val="20"/>
        </w:rPr>
      </w:pPr>
      <w:r w:rsidRPr="002A6C2B">
        <w:rPr>
          <w:szCs w:val="20"/>
        </w:rPr>
        <w:t>Wat is uw functie in de organisatie waar u werkzaam bent?</w:t>
      </w:r>
    </w:p>
    <w:p w14:paraId="2A765B39" w14:textId="44A28447" w:rsidR="00EA4832" w:rsidRPr="002A6C2B" w:rsidRDefault="00EA4832" w:rsidP="00FF3F19">
      <w:pPr>
        <w:pStyle w:val="Lijstalinea"/>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 xml:space="preserve">(s) waaraan u deelneemt? </w:t>
      </w:r>
    </w:p>
    <w:p w14:paraId="1996579A" w14:textId="77777777" w:rsidR="00EA4832" w:rsidRPr="002A6C2B" w:rsidRDefault="00EA4832" w:rsidP="00FF3F19">
      <w:pPr>
        <w:pStyle w:val="Lijstalinea"/>
        <w:numPr>
          <w:ilvl w:val="1"/>
          <w:numId w:val="6"/>
        </w:numPr>
        <w:rPr>
          <w:szCs w:val="20"/>
        </w:rPr>
      </w:pPr>
      <w:r w:rsidRPr="002A6C2B">
        <w:rPr>
          <w:szCs w:val="20"/>
        </w:rPr>
        <w:t>Welke activiteiten onderneemt u daar zelf?</w:t>
      </w:r>
    </w:p>
    <w:p w14:paraId="37AB63C5" w14:textId="77777777" w:rsidR="00EA4832" w:rsidRPr="002A6C2B" w:rsidRDefault="00EA4832" w:rsidP="00FF3F19">
      <w:pPr>
        <w:pStyle w:val="Lijstalinea"/>
        <w:numPr>
          <w:ilvl w:val="1"/>
          <w:numId w:val="6"/>
        </w:numPr>
        <w:rPr>
          <w:szCs w:val="20"/>
        </w:rPr>
      </w:pPr>
      <w:r w:rsidRPr="002A6C2B">
        <w:rPr>
          <w:szCs w:val="20"/>
        </w:rPr>
        <w:t xml:space="preserve">Verricht u die activiteiten alleen, of werkt u daarin samen met collega’s van uw organisatie? </w:t>
      </w:r>
    </w:p>
    <w:p w14:paraId="56EB20C9" w14:textId="77777777" w:rsidR="0050003E" w:rsidRPr="002A6C2B" w:rsidRDefault="0050003E" w:rsidP="006D45CD">
      <w:pPr>
        <w:rPr>
          <w:b/>
          <w:bCs/>
          <w:szCs w:val="20"/>
        </w:rPr>
      </w:pPr>
    </w:p>
    <w:p w14:paraId="451F5894" w14:textId="7446B06C" w:rsidR="00EA4832" w:rsidRPr="002A6C2B" w:rsidRDefault="00EA4832" w:rsidP="006D45CD">
      <w:pPr>
        <w:rPr>
          <w:b/>
          <w:bCs/>
          <w:szCs w:val="20"/>
        </w:rPr>
      </w:pPr>
      <w:r w:rsidRPr="002A6C2B">
        <w:rPr>
          <w:b/>
          <w:bCs/>
          <w:szCs w:val="20"/>
        </w:rPr>
        <w:t xml:space="preserve">Participatie in de ontwikkeling van standaarden </w:t>
      </w:r>
    </w:p>
    <w:p w14:paraId="5E9601B3" w14:textId="3B5218F3" w:rsidR="00EA4832" w:rsidRPr="003A0ACB" w:rsidRDefault="00EA4832" w:rsidP="00FF3F19">
      <w:pPr>
        <w:pStyle w:val="Lijstalinea"/>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jstalinea"/>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jstalinea"/>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jstalinea"/>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jstalinea"/>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jstalinea"/>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jstalinea"/>
        <w:numPr>
          <w:ilvl w:val="1"/>
          <w:numId w:val="6"/>
        </w:numPr>
        <w:rPr>
          <w:szCs w:val="20"/>
        </w:rPr>
      </w:pPr>
      <w:r w:rsidRPr="002A6C2B">
        <w:rPr>
          <w:szCs w:val="20"/>
        </w:rPr>
        <w:t>Wat zou er in uw optiek verbeterd kunnen worden aan het proces om tot standaarden te komen?</w:t>
      </w:r>
    </w:p>
    <w:p w14:paraId="3C55E3F8" w14:textId="77777777" w:rsidR="00EA4832" w:rsidRPr="002A6C2B" w:rsidRDefault="00EA4832" w:rsidP="00FF3F19">
      <w:pPr>
        <w:pStyle w:val="Lijstalinea"/>
        <w:numPr>
          <w:ilvl w:val="0"/>
          <w:numId w:val="6"/>
        </w:numPr>
        <w:rPr>
          <w:szCs w:val="20"/>
        </w:rPr>
      </w:pPr>
      <w:r w:rsidRPr="002A6C2B">
        <w:rPr>
          <w:szCs w:val="20"/>
        </w:rPr>
        <w:t xml:space="preserve">Wat heeft uw bijdrage naar uw inschatting opgeleverd? </w:t>
      </w:r>
    </w:p>
    <w:p w14:paraId="46176F3E" w14:textId="77777777" w:rsidR="00EA4832" w:rsidRPr="002A6C2B" w:rsidRDefault="00EA4832" w:rsidP="00FF3F19">
      <w:pPr>
        <w:pStyle w:val="Lijstalinea"/>
        <w:numPr>
          <w:ilvl w:val="1"/>
          <w:numId w:val="6"/>
        </w:numPr>
        <w:rPr>
          <w:szCs w:val="20"/>
        </w:rPr>
      </w:pPr>
      <w:r w:rsidRPr="002A6C2B">
        <w:rPr>
          <w:szCs w:val="20"/>
        </w:rPr>
        <w:t xml:space="preserve">Wat was de uitkomst die u ervan verwachtte? </w:t>
      </w:r>
    </w:p>
    <w:p w14:paraId="0C1388AD" w14:textId="77777777" w:rsidR="00EA4832" w:rsidRPr="002A6C2B" w:rsidRDefault="00EA4832" w:rsidP="00FF3F19">
      <w:pPr>
        <w:pStyle w:val="Lijstalinea"/>
        <w:numPr>
          <w:ilvl w:val="1"/>
          <w:numId w:val="6"/>
        </w:numPr>
        <w:rPr>
          <w:szCs w:val="20"/>
        </w:rPr>
      </w:pPr>
      <w:r w:rsidRPr="002A6C2B">
        <w:rPr>
          <w:szCs w:val="20"/>
        </w:rPr>
        <w:t xml:space="preserve">Wie (welke partij) heeft daar baat bij? </w:t>
      </w:r>
    </w:p>
    <w:p w14:paraId="2D4AFCDA" w14:textId="77777777" w:rsidR="001E6927" w:rsidRDefault="001E6927" w:rsidP="006D45CD">
      <w:pPr>
        <w:rPr>
          <w:b/>
          <w:bCs/>
          <w:szCs w:val="20"/>
        </w:rPr>
      </w:pPr>
    </w:p>
    <w:p w14:paraId="646EFE95" w14:textId="2B7E7493" w:rsidR="00EA4832" w:rsidRPr="002A6C2B" w:rsidRDefault="00EA4832" w:rsidP="006D45CD">
      <w:pPr>
        <w:rPr>
          <w:szCs w:val="20"/>
        </w:rPr>
      </w:pPr>
      <w:r w:rsidRPr="002A6C2B">
        <w:rPr>
          <w:b/>
          <w:bCs/>
          <w:szCs w:val="20"/>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jstalinea"/>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jstalinea"/>
        <w:numPr>
          <w:ilvl w:val="0"/>
          <w:numId w:val="6"/>
        </w:numPr>
        <w:rPr>
          <w:szCs w:val="20"/>
        </w:rPr>
      </w:pPr>
      <w:r w:rsidRPr="002A6C2B">
        <w:rPr>
          <w:szCs w:val="20"/>
        </w:rPr>
        <w:t>Welke doelen moeten hiermee worden bereikt?</w:t>
      </w:r>
    </w:p>
    <w:p w14:paraId="1E8182DD" w14:textId="77777777" w:rsidR="00EA4832" w:rsidRPr="002A6C2B" w:rsidRDefault="00EA4832" w:rsidP="00FF3F19">
      <w:pPr>
        <w:pStyle w:val="Lijstalinea"/>
        <w:numPr>
          <w:ilvl w:val="1"/>
          <w:numId w:val="6"/>
        </w:numPr>
        <w:rPr>
          <w:szCs w:val="20"/>
        </w:rPr>
      </w:pPr>
      <w:r w:rsidRPr="002A6C2B">
        <w:rPr>
          <w:szCs w:val="20"/>
        </w:rPr>
        <w:t xml:space="preserve">Worden de doelen behaald? Zo ja, leg uit hoe. Zo nee, waarom niet?  </w:t>
      </w:r>
    </w:p>
    <w:p w14:paraId="698621A3" w14:textId="432311BA"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59C563BF" w14:textId="77777777" w:rsidR="00EA4832" w:rsidRPr="002A6C2B" w:rsidRDefault="00EA4832" w:rsidP="00FF3F19">
      <w:pPr>
        <w:pStyle w:val="Lijstalinea"/>
        <w:numPr>
          <w:ilvl w:val="0"/>
          <w:numId w:val="6"/>
        </w:numPr>
        <w:rPr>
          <w:szCs w:val="20"/>
        </w:rPr>
      </w:pPr>
      <w:r w:rsidRPr="002A6C2B">
        <w:rPr>
          <w:szCs w:val="20"/>
        </w:rPr>
        <w:t xml:space="preserve">Hoeveel tijd en inspanning kost uw deelname? </w:t>
      </w:r>
    </w:p>
    <w:p w14:paraId="0490880F" w14:textId="77777777" w:rsidR="00EA4832" w:rsidRPr="002A6C2B" w:rsidRDefault="00EA4832" w:rsidP="00FF3F19">
      <w:pPr>
        <w:pStyle w:val="Lijstalinea"/>
        <w:numPr>
          <w:ilvl w:val="0"/>
          <w:numId w:val="6"/>
        </w:numPr>
        <w:rPr>
          <w:szCs w:val="20"/>
        </w:rPr>
      </w:pPr>
      <w:r w:rsidRPr="002A6C2B">
        <w:rPr>
          <w:szCs w:val="20"/>
        </w:rPr>
        <w:t xml:space="preserve">Wat levert deelname u zelf op? </w:t>
      </w:r>
    </w:p>
    <w:p w14:paraId="37C0499E" w14:textId="61A99E19"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jstalinea"/>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jstalinea"/>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jstalinea"/>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jstalinea"/>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jstalinea"/>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6D45CD">
      <w:pPr>
        <w:rPr>
          <w:b/>
          <w:bCs/>
          <w:szCs w:val="20"/>
        </w:rPr>
      </w:pPr>
      <w:r w:rsidRPr="002A6C2B">
        <w:rPr>
          <w:b/>
          <w:bCs/>
          <w:szCs w:val="20"/>
        </w:rPr>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jstalinea"/>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20A3D087" w14:textId="77777777" w:rsidR="00EA4832" w:rsidRPr="002A6C2B" w:rsidRDefault="00EA4832" w:rsidP="00FF3F19">
      <w:pPr>
        <w:pStyle w:val="Lijstalinea"/>
        <w:numPr>
          <w:ilvl w:val="0"/>
          <w:numId w:val="6"/>
        </w:numPr>
        <w:rPr>
          <w:szCs w:val="20"/>
        </w:rPr>
      </w:pPr>
      <w:r w:rsidRPr="002A6C2B">
        <w:rPr>
          <w:szCs w:val="20"/>
        </w:rPr>
        <w:t xml:space="preserve">Wat is relevantie van de besproken standaard(en) voor uw organisatie, waarom is die voor u en voor uw partij van belang? </w:t>
      </w:r>
    </w:p>
    <w:p w14:paraId="47838663" w14:textId="77777777" w:rsidR="00EA4832" w:rsidRPr="002A6C2B" w:rsidRDefault="00EA4832" w:rsidP="006D45CD">
      <w:pPr>
        <w:pStyle w:val="Lijstalinea"/>
        <w:rPr>
          <w:b/>
          <w:bCs/>
          <w:szCs w:val="20"/>
        </w:rPr>
      </w:pPr>
    </w:p>
    <w:p w14:paraId="1BC75869" w14:textId="77777777" w:rsidR="00EA4832" w:rsidRPr="002A6C2B" w:rsidRDefault="00EA4832" w:rsidP="006D45CD">
      <w:pPr>
        <w:rPr>
          <w:b/>
          <w:bCs/>
          <w:szCs w:val="20"/>
        </w:rPr>
      </w:pPr>
      <w:r w:rsidRPr="002A6C2B">
        <w:rPr>
          <w:b/>
          <w:bCs/>
          <w:szCs w:val="20"/>
        </w:rPr>
        <w:t xml:space="preserve">Rol overheid  </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5482817D" w14:textId="77777777" w:rsidR="00EA4832" w:rsidRPr="002A6C2B" w:rsidRDefault="00EA4832" w:rsidP="00FF3F19">
      <w:pPr>
        <w:pStyle w:val="Lijstalinea"/>
        <w:numPr>
          <w:ilvl w:val="0"/>
          <w:numId w:val="6"/>
        </w:numPr>
        <w:rPr>
          <w:szCs w:val="20"/>
        </w:rPr>
      </w:pPr>
      <w:r w:rsidRPr="002A6C2B">
        <w:rPr>
          <w:szCs w:val="20"/>
        </w:rPr>
        <w:t xml:space="preserve">Hoe ervaart u de rol van de Rijksoverheid? </w:t>
      </w:r>
    </w:p>
    <w:p w14:paraId="2DAE7207" w14:textId="77777777" w:rsidR="00EA4832" w:rsidRPr="002A6C2B" w:rsidRDefault="00EA4832" w:rsidP="00FF3F19">
      <w:pPr>
        <w:pStyle w:val="Lijstalinea"/>
        <w:numPr>
          <w:ilvl w:val="1"/>
          <w:numId w:val="6"/>
        </w:numPr>
        <w:rPr>
          <w:szCs w:val="20"/>
        </w:rPr>
      </w:pPr>
      <w:r w:rsidRPr="002A6C2B">
        <w:rPr>
          <w:szCs w:val="20"/>
        </w:rPr>
        <w:t>Is de Rijksoverheid nu voldoende aanwezig binnen deze rol?</w:t>
      </w:r>
    </w:p>
    <w:p w14:paraId="18593350" w14:textId="77777777" w:rsidR="00EA4832" w:rsidRPr="002A6C2B" w:rsidRDefault="00EA4832" w:rsidP="00FF3F19">
      <w:pPr>
        <w:pStyle w:val="Lijstalinea"/>
        <w:numPr>
          <w:ilvl w:val="1"/>
          <w:numId w:val="6"/>
        </w:numPr>
        <w:rPr>
          <w:szCs w:val="20"/>
        </w:rPr>
      </w:pPr>
      <w:r w:rsidRPr="002A6C2B">
        <w:rPr>
          <w:szCs w:val="20"/>
        </w:rPr>
        <w:t xml:space="preserve">Zou u de Rijksoverheid meer betrokken willen zien? Zo ja, op welke manier? Zo nee, waarom niet? </w:t>
      </w:r>
    </w:p>
    <w:p w14:paraId="31124374" w14:textId="1BF984CA" w:rsidR="00EA4832" w:rsidRPr="002A6C2B" w:rsidRDefault="00EA4832" w:rsidP="00FF3F19">
      <w:pPr>
        <w:pStyle w:val="Lijstalinea"/>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w:t>
      </w:r>
      <w:proofErr w:type="spellStart"/>
      <w:r w:rsidRPr="002A6C2B">
        <w:rPr>
          <w:szCs w:val="20"/>
        </w:rPr>
        <w:t>SME’s</w:t>
      </w:r>
      <w:proofErr w:type="spellEnd"/>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6D45CD">
      <w:pPr>
        <w:rPr>
          <w:b/>
          <w:bCs/>
          <w:szCs w:val="20"/>
        </w:rPr>
      </w:pPr>
      <w:r w:rsidRPr="002A6C2B">
        <w:rPr>
          <w:b/>
          <w:bCs/>
          <w:szCs w:val="20"/>
        </w:rPr>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jstalinea"/>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jstalinea"/>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jstalinea"/>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6D45CD">
      <w:pPr>
        <w:rPr>
          <w:b/>
          <w:bCs/>
          <w:szCs w:val="20"/>
        </w:rPr>
      </w:pPr>
      <w:r w:rsidRPr="002A6C2B">
        <w:rPr>
          <w:b/>
          <w:bCs/>
          <w:szCs w:val="20"/>
        </w:rPr>
        <w:t>Evaluatie</w:t>
      </w:r>
    </w:p>
    <w:p w14:paraId="009B08C8" w14:textId="77777777" w:rsidR="00EA4832" w:rsidRPr="002A6C2B" w:rsidRDefault="00EA4832" w:rsidP="00FF3F19">
      <w:pPr>
        <w:pStyle w:val="Lijstalinea"/>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jstalinea"/>
        <w:numPr>
          <w:ilvl w:val="0"/>
          <w:numId w:val="6"/>
        </w:numPr>
        <w:rPr>
          <w:szCs w:val="20"/>
        </w:rPr>
      </w:pPr>
      <w:r w:rsidRPr="002A6C2B">
        <w:rPr>
          <w:szCs w:val="20"/>
        </w:rPr>
        <w:t>Is alles ter sprake gekomen?</w:t>
      </w:r>
    </w:p>
    <w:p w14:paraId="359EEF52" w14:textId="77777777" w:rsidR="00EA4832" w:rsidRPr="002A6C2B" w:rsidRDefault="00EA4832" w:rsidP="00FF3F19">
      <w:pPr>
        <w:pStyle w:val="Lijstalinea"/>
        <w:numPr>
          <w:ilvl w:val="0"/>
          <w:numId w:val="6"/>
        </w:numPr>
        <w:rPr>
          <w:szCs w:val="20"/>
        </w:rPr>
      </w:pPr>
      <w:r w:rsidRPr="002A6C2B">
        <w:rPr>
          <w:szCs w:val="20"/>
        </w:rPr>
        <w:t>Is er nog iets dat u wilt toevoegen?</w:t>
      </w:r>
    </w:p>
    <w:p w14:paraId="24EC6BE2" w14:textId="77777777" w:rsidR="007B56D5" w:rsidRDefault="007B56D5" w:rsidP="006D45CD">
      <w:pPr>
        <w:pStyle w:val="Kop4"/>
        <w:numPr>
          <w:ilvl w:val="0"/>
          <w:numId w:val="0"/>
        </w:numPr>
        <w:spacing w:before="0" w:line="288" w:lineRule="auto"/>
        <w:ind w:left="357" w:hanging="357"/>
        <w:rPr>
          <w:szCs w:val="20"/>
        </w:rPr>
      </w:pPr>
    </w:p>
    <w:p w14:paraId="3C595DD8" w14:textId="06835260" w:rsidR="00EA4832" w:rsidRPr="00A97E7A" w:rsidRDefault="00EA4832" w:rsidP="00A97E7A">
      <w:pPr>
        <w:pStyle w:val="Stijl3"/>
      </w:pPr>
      <w:r w:rsidRPr="002A6C2B">
        <w:t>Prompts</w:t>
      </w:r>
    </w:p>
    <w:p w14:paraId="4C5ED104" w14:textId="43E4A6F7" w:rsidR="008E5190" w:rsidRPr="002A6C2B"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r w:rsidR="00097355" w:rsidRPr="002A6C2B">
        <w:rPr>
          <w:szCs w:val="20"/>
        </w:rPr>
        <w:t xml:space="preserve"> </w:t>
      </w:r>
    </w:p>
    <w:p w14:paraId="54E2C25F" w14:textId="77777777" w:rsidR="008E5190" w:rsidRPr="002A6C2B" w:rsidRDefault="008E5190" w:rsidP="006D45CD">
      <w:pPr>
        <w:ind w:left="357"/>
        <w:rPr>
          <w:szCs w:val="20"/>
        </w:rPr>
      </w:pPr>
    </w:p>
    <w:p w14:paraId="6740B9FC" w14:textId="1236442B" w:rsidR="00D53A29" w:rsidRPr="002A6C2B" w:rsidRDefault="00043171" w:rsidP="006D45CD">
      <w:pPr>
        <w:pStyle w:val="Lijstalinea"/>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r w:rsidR="00101097" w:rsidRPr="002A6C2B">
        <w:rPr>
          <w:szCs w:val="20"/>
        </w:rPr>
        <w:t xml:space="preserve"> </w:t>
      </w:r>
    </w:p>
    <w:p w14:paraId="57096595" w14:textId="35E63A7B" w:rsidR="008B2465" w:rsidRPr="002A6C2B" w:rsidRDefault="00856B25" w:rsidP="006D45CD">
      <w:pPr>
        <w:pStyle w:val="Lijstalinea"/>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r w:rsidR="00101097" w:rsidRPr="002A6C2B">
        <w:rPr>
          <w:szCs w:val="20"/>
        </w:rPr>
        <w:t xml:space="preserve"> </w:t>
      </w:r>
    </w:p>
    <w:p w14:paraId="425897BB" w14:textId="77777777" w:rsidR="00CD4754" w:rsidRPr="002A6C2B" w:rsidRDefault="00CD4754" w:rsidP="006D45CD">
      <w:pPr>
        <w:ind w:firstLine="357"/>
        <w:rPr>
          <w:szCs w:val="20"/>
        </w:rPr>
      </w:pPr>
    </w:p>
    <w:p w14:paraId="6324963F" w14:textId="5C5E57F9" w:rsidR="00CD4754" w:rsidRPr="002A6C2B" w:rsidRDefault="00043171" w:rsidP="006D45CD">
      <w:pPr>
        <w:pStyle w:val="Lijstalinea"/>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2F08DF47" w14:textId="56819B07" w:rsidR="00EA4832" w:rsidRPr="002A6C2B" w:rsidRDefault="00097355" w:rsidP="006D45CD">
      <w:pPr>
        <w:pStyle w:val="Lijstalinea"/>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w:t>
      </w:r>
      <w:r w:rsidR="007066C3">
        <w:lastRenderedPageBreak/>
        <w:t>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4F99B280" w14:textId="77777777" w:rsidR="00EA4832" w:rsidRPr="002A6C2B" w:rsidRDefault="00EA4832" w:rsidP="006D45CD">
      <w:pPr>
        <w:ind w:left="708"/>
        <w:rPr>
          <w:szCs w:val="20"/>
        </w:rPr>
      </w:pPr>
    </w:p>
    <w:p w14:paraId="1801EF6A" w14:textId="508463E7" w:rsidR="005A3415" w:rsidRPr="002A6C2B" w:rsidRDefault="00F70829" w:rsidP="007E5A31">
      <w:pPr>
        <w:pStyle w:val="Stijl3"/>
      </w:pPr>
      <w:bookmarkStart w:id="329" w:name="_Toc188354038"/>
      <w:bookmarkStart w:id="330" w:name="_Toc188354086"/>
      <w:bookmarkStart w:id="331" w:name="_Toc188372456"/>
      <w:bookmarkStart w:id="332" w:name="_Toc188372581"/>
      <w:bookmarkStart w:id="333" w:name="_Toc188456676"/>
      <w:bookmarkStart w:id="334" w:name="_Toc188708053"/>
      <w:bookmarkStart w:id="335" w:name="_Toc188863977"/>
      <w:bookmarkStart w:id="336" w:name="_Toc189313468"/>
      <w:bookmarkStart w:id="337" w:name="_Toc189313891"/>
      <w:r w:rsidRPr="002A6C2B">
        <w:t xml:space="preserve">Samenvattingen </w:t>
      </w:r>
      <w:r w:rsidR="005A3415" w:rsidRPr="002A6C2B">
        <w:t>interviews</w:t>
      </w:r>
      <w:r w:rsidR="001601D5" w:rsidRPr="002A6C2B">
        <w:t>, per categorie</w:t>
      </w:r>
      <w:bookmarkEnd w:id="329"/>
      <w:bookmarkEnd w:id="330"/>
      <w:bookmarkEnd w:id="331"/>
      <w:bookmarkEnd w:id="332"/>
      <w:bookmarkEnd w:id="333"/>
      <w:bookmarkEnd w:id="334"/>
      <w:bookmarkEnd w:id="335"/>
      <w:bookmarkEnd w:id="336"/>
      <w:bookmarkEnd w:id="337"/>
      <w:r w:rsidR="005A3415" w:rsidRPr="002A6C2B">
        <w:t xml:space="preserve"> </w:t>
      </w:r>
    </w:p>
    <w:p w14:paraId="2968C094" w14:textId="34A8A0EF"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380AC" w14:textId="77777777" w:rsidR="00D7456A" w:rsidRDefault="00D7456A" w:rsidP="009279E3">
      <w:pPr>
        <w:spacing w:line="240" w:lineRule="auto"/>
      </w:pPr>
      <w:r>
        <w:separator/>
      </w:r>
    </w:p>
  </w:endnote>
  <w:endnote w:type="continuationSeparator" w:id="0">
    <w:p w14:paraId="1519B31A" w14:textId="77777777" w:rsidR="00D7456A" w:rsidRDefault="00D7456A" w:rsidP="009279E3">
      <w:pPr>
        <w:spacing w:line="240" w:lineRule="auto"/>
      </w:pPr>
      <w:r>
        <w:continuationSeparator/>
      </w:r>
    </w:p>
  </w:endnote>
  <w:endnote w:type="continuationNotice" w:id="1">
    <w:p w14:paraId="0112D045" w14:textId="77777777" w:rsidR="00D7456A" w:rsidRDefault="00D745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9DD2C" w14:textId="77777777" w:rsidR="00E2176B" w:rsidRDefault="00B21EEF">
    <w:pPr>
      <w:pStyle w:val="Voettekst"/>
    </w:pPr>
    <w:ins w:id="279"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0" w:author="EZ" w:date="2025-02-17T10:51:00Z"/>
                                <w:rFonts w:ascii="Calibri" w:eastAsia="Calibri" w:hAnsi="Calibri" w:cs="Calibri"/>
                                <w:noProof/>
                                <w:color w:val="000000"/>
                                <w:szCs w:val="20"/>
                              </w:rPr>
                            </w:pPr>
                            <w:ins w:id="281"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w14:anchorId="1B6C184F">
              <v:shapetype id="_x0000_t202" coordsize="21600,21600" o:spt="202" path="m,l,21600r21600,l21600,xe" w14:anchorId="25C6E697">
                <v:stroke joinstyle="miter"/>
                <v:path gradientshapeok="t" o:connecttype="rect"/>
              </v:shapetype>
              <v:shape id="_x0000_s1030"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alt="Intern gebruik"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v:textbox style="mso-fit-shape-to-text:t" inset="20pt,0,0,15pt">
                  <w:txbxContent>
                    <w:p w:rsidRPr="00B21EEF" w:rsidR="00B21EEF" w:rsidP="00B21EEF" w:rsidRDefault="00B21EEF" w14:paraId="62DEF172" w14:textId="7294B491">
                      <w:pPr>
                        <w:rPr>
                          <w:ins w:author="EZ" w:date="2025-02-17T10:51:00Z" w:id="281"/>
                          <w:rFonts w:ascii="Calibri" w:hAnsi="Calibri" w:eastAsia="Calibri" w:cs="Calibri"/>
                          <w:noProof/>
                          <w:color w:val="000000"/>
                          <w:szCs w:val="20"/>
                        </w:rPr>
                      </w:pPr>
                      <w:ins w:author="EZ" w:date="2025-02-17T10:51:00Z" w:id="282">
                        <w:r w:rsidRPr="00B21EEF">
                          <w:rPr>
                            <w:rFonts w:ascii="Calibri" w:hAnsi="Calibri" w:eastAsia="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438814"/>
      <w:docPartObj>
        <w:docPartGallery w:val="Page Numbers (Bottom of Page)"/>
        <w:docPartUnique/>
      </w:docPartObj>
    </w:sdtPr>
    <w:sdtContent>
      <w:p w14:paraId="2DFD913C" w14:textId="2DBD928E" w:rsidR="00F102A5" w:rsidRDefault="00F102A5">
        <w:pPr>
          <w:pStyle w:val="Voettekst"/>
          <w:jc w:val="right"/>
        </w:pPr>
        <w:r>
          <w:fldChar w:fldCharType="begin"/>
        </w:r>
        <w:r>
          <w:instrText>PAGE   \* MERGEFORMAT</w:instrText>
        </w:r>
        <w:r>
          <w:fldChar w:fldCharType="separate"/>
        </w:r>
        <w:r>
          <w:t>2</w:t>
        </w:r>
        <w:r>
          <w:fldChar w:fldCharType="end"/>
        </w:r>
      </w:p>
    </w:sdtContent>
  </w:sdt>
  <w:p w14:paraId="375F7EC5" w14:textId="184985F4" w:rsidR="00C20996" w:rsidRPr="00FB2107" w:rsidRDefault="00C20996" w:rsidP="00F60C89">
    <w:pPr>
      <w:pStyle w:val="Voettekst"/>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417193"/>
      <w:docPartObj>
        <w:docPartGallery w:val="Page Numbers (Bottom of Page)"/>
        <w:docPartUnique/>
      </w:docPartObj>
    </w:sdtPr>
    <w:sdtContent>
      <w:p w14:paraId="086D1B3A" w14:textId="5B76BA6D" w:rsidR="00C57CC0" w:rsidRDefault="00000000" w:rsidP="00172CE3">
        <w:pPr>
          <w:pStyle w:val="Voettekst"/>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Voettekst"/>
      <w:rPr>
        <w:sz w:val="16"/>
        <w:szCs w:val="16"/>
      </w:rPr>
    </w:pPr>
  </w:p>
  <w:p w14:paraId="5602CE21" w14:textId="6D83F6AF" w:rsidR="00A56A2C" w:rsidRDefault="00A56A2C" w:rsidP="004C47C6">
    <w:pPr>
      <w:pStyle w:val="Voettekst"/>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5E482" w14:textId="77777777" w:rsidR="00BC464E" w:rsidRDefault="00B21EEF">
    <w:pPr>
      <w:pStyle w:val="Voettekst"/>
      <w:framePr w:wrap="around" w:vAnchor="text" w:hAnchor="margin" w:xAlign="outside" w:y="1"/>
      <w:rPr>
        <w:rStyle w:val="Paginanummer"/>
      </w:rPr>
    </w:pPr>
    <w:ins w:id="324"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25" w:author="EZ" w:date="2025-02-17T10:51:00Z"/>
                                <w:rFonts w:ascii="Calibri" w:eastAsia="Calibri" w:hAnsi="Calibri" w:cs="Calibri"/>
                                <w:noProof/>
                                <w:color w:val="000000"/>
                                <w:szCs w:val="20"/>
                              </w:rPr>
                            </w:pPr>
                            <w:ins w:id="326"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pic="http://schemas.openxmlformats.org/drawingml/2006/picture" xmlns:aclsh="http://schemas.microsoft.com/office/drawing/2020/classificationShape" xmlns:a="http://schemas.openxmlformats.org/drawingml/2006/main">
            <w:pict w14:anchorId="27EB8F9F">
              <v:shapetype id="_x0000_t202" coordsize="21600,21600" o:spt="202" path="m,l,21600r21600,l21600,xe" w14:anchorId="52509583">
                <v:stroke joinstyle="miter"/>
                <v:path gradientshapeok="t" o:connecttype="rect"/>
              </v:shapetype>
              <v:shape id="Tekstvak 5"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alt="Intern gebruik"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v:textbox style="mso-fit-shape-to-text:t" inset="20pt,0,0,15pt">
                  <w:txbxContent>
                    <w:p w:rsidRPr="00B21EEF" w:rsidR="00B21EEF" w:rsidP="00B21EEF" w:rsidRDefault="00B21EEF" w14:paraId="31FBC014" w14:textId="128274A0">
                      <w:pPr>
                        <w:rPr>
                          <w:ins w:author="EZ" w:date="2025-02-17T10:51:00Z" w:id="328"/>
                          <w:rFonts w:ascii="Calibri" w:hAnsi="Calibri" w:eastAsia="Calibri" w:cs="Calibri"/>
                          <w:noProof/>
                          <w:color w:val="000000"/>
                          <w:szCs w:val="20"/>
                        </w:rPr>
                      </w:pPr>
                      <w:ins w:author="EZ" w:date="2025-02-17T10:51:00Z" w:id="329">
                        <w:r w:rsidRPr="00B21EEF">
                          <w:rPr>
                            <w:rFonts w:ascii="Calibri" w:hAnsi="Calibri" w:eastAsia="Calibri" w:cs="Calibri"/>
                            <w:noProof/>
                            <w:color w:val="000000"/>
                            <w:szCs w:val="20"/>
                          </w:rPr>
                          <w:t>Intern gebruik</w:t>
                        </w:r>
                      </w:ins>
                    </w:p>
                  </w:txbxContent>
                </v:textbox>
                <w10:wrap anchorx="page" anchory="page"/>
              </v:shape>
            </w:pict>
          </mc:Fallback>
        </mc:AlternateContent>
      </w:r>
    </w:ins>
    <w:r w:rsidR="00BC464E">
      <w:rPr>
        <w:rStyle w:val="Paginanummer"/>
      </w:rPr>
      <w:fldChar w:fldCharType="begin"/>
    </w:r>
    <w:r w:rsidR="00BC464E">
      <w:rPr>
        <w:rStyle w:val="Paginanummer"/>
      </w:rPr>
      <w:instrText xml:space="preserve">PAGE  </w:instrText>
    </w:r>
    <w:r w:rsidR="00BC464E">
      <w:rPr>
        <w:rStyle w:val="Paginanummer"/>
      </w:rPr>
      <w:fldChar w:fldCharType="separate"/>
    </w:r>
    <w:r w:rsidR="00BC464E">
      <w:rPr>
        <w:rStyle w:val="Paginanummer"/>
      </w:rPr>
      <w:t>8</w:t>
    </w:r>
    <w:r w:rsidR="00BC464E">
      <w:rPr>
        <w:rStyle w:val="Paginanummer"/>
      </w:rPr>
      <w:fldChar w:fldCharType="end"/>
    </w:r>
  </w:p>
  <w:p w14:paraId="0CBBFC69" w14:textId="77777777" w:rsidR="00BC464E" w:rsidRPr="00BB1DAE" w:rsidRDefault="00BC464E">
    <w:pPr>
      <w:pStyle w:val="Voettekst"/>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9816" w14:textId="58FD07F1" w:rsidR="00BC464E" w:rsidRPr="00A57381" w:rsidRDefault="00BC464E">
    <w:pPr>
      <w:pStyle w:val="Voetteks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FFA8" w14:textId="191811FE" w:rsidR="00E2176B" w:rsidRDefault="00E2176B" w:rsidP="00F60C89">
    <w:pPr>
      <w:pStyle w:val="Voettekst"/>
      <w:rPr>
        <w:sz w:val="16"/>
        <w:szCs w:val="16"/>
      </w:rPr>
    </w:pPr>
  </w:p>
  <w:p w14:paraId="6EB4FF5E" w14:textId="2C46440C" w:rsidR="00CA1702" w:rsidRPr="00A57381" w:rsidRDefault="00CA1702" w:rsidP="00CA1702">
    <w:pPr>
      <w:pStyle w:val="Voettekst"/>
      <w:ind w:right="360"/>
    </w:pPr>
  </w:p>
  <w:p w14:paraId="1FC692E3" w14:textId="39EE8628" w:rsidR="00E2176B" w:rsidRDefault="00E217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6586F" w14:textId="77777777" w:rsidR="00D7456A" w:rsidRDefault="00D7456A" w:rsidP="009279E3">
      <w:pPr>
        <w:spacing w:line="240" w:lineRule="auto"/>
      </w:pPr>
      <w:r>
        <w:separator/>
      </w:r>
    </w:p>
  </w:footnote>
  <w:footnote w:type="continuationSeparator" w:id="0">
    <w:p w14:paraId="04CE663C" w14:textId="77777777" w:rsidR="00D7456A" w:rsidRDefault="00D7456A" w:rsidP="009279E3">
      <w:pPr>
        <w:spacing w:line="240" w:lineRule="auto"/>
      </w:pPr>
      <w:r>
        <w:continuationSeparator/>
      </w:r>
    </w:p>
  </w:footnote>
  <w:footnote w:type="continuationNotice" w:id="1">
    <w:p w14:paraId="6DDC781B" w14:textId="77777777" w:rsidR="00D7456A" w:rsidRDefault="00D745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5B2D2" w14:textId="5F14082F" w:rsidR="009279E3" w:rsidRDefault="009279E3">
    <w:pPr>
      <w:pStyle w:val="Koptekst"/>
    </w:pPr>
  </w:p>
  <w:p w14:paraId="2C59E9D9" w14:textId="77777777" w:rsidR="009279E3" w:rsidRDefault="009279E3">
    <w:pPr>
      <w:pStyle w:val="Koptekst"/>
    </w:pPr>
  </w:p>
  <w:p w14:paraId="106CEF38" w14:textId="77777777" w:rsidR="009279E3" w:rsidRDefault="009279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E6E1A" w14:textId="77777777" w:rsidR="00BC464E" w:rsidRDefault="00BC464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Kop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1C37CB"/>
    <w:multiLevelType w:val="hybridMultilevel"/>
    <w:tmpl w:val="35349650"/>
    <w:lvl w:ilvl="0" w:tplc="0413000F">
      <w:start w:val="1"/>
      <w:numFmt w:val="decimal"/>
      <w:lvlText w:val="%1."/>
      <w:lvlJc w:val="left"/>
      <w:pPr>
        <w:ind w:left="1230" w:hanging="360"/>
      </w:pPr>
    </w:lvl>
    <w:lvl w:ilvl="1" w:tplc="04130019">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21"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65A3D64"/>
    <w:multiLevelType w:val="hybridMultilevel"/>
    <w:tmpl w:val="A606C9F6"/>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963110C"/>
    <w:multiLevelType w:val="multilevel"/>
    <w:tmpl w:val="02D2A4D0"/>
    <w:lvl w:ilvl="0">
      <w:start w:val="1"/>
      <w:numFmt w:val="decimal"/>
      <w:pStyle w:val="Kop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Kop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6"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7"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28"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1"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2"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4"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8"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9"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46"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47"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8"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1"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2"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978681254">
    <w:abstractNumId w:val="30"/>
  </w:num>
  <w:num w:numId="2" w16cid:durableId="544751848">
    <w:abstractNumId w:val="43"/>
  </w:num>
  <w:num w:numId="3" w16cid:durableId="1666322986">
    <w:abstractNumId w:val="40"/>
  </w:num>
  <w:num w:numId="4" w16cid:durableId="905149122">
    <w:abstractNumId w:val="10"/>
  </w:num>
  <w:num w:numId="5" w16cid:durableId="589049377">
    <w:abstractNumId w:val="29"/>
  </w:num>
  <w:num w:numId="6" w16cid:durableId="821118285">
    <w:abstractNumId w:val="28"/>
  </w:num>
  <w:num w:numId="7" w16cid:durableId="1101680099">
    <w:abstractNumId w:val="19"/>
  </w:num>
  <w:num w:numId="8" w16cid:durableId="1250844371">
    <w:abstractNumId w:val="5"/>
  </w:num>
  <w:num w:numId="9" w16cid:durableId="1357002605">
    <w:abstractNumId w:val="8"/>
  </w:num>
  <w:num w:numId="10" w16cid:durableId="1598295674">
    <w:abstractNumId w:val="33"/>
  </w:num>
  <w:num w:numId="11" w16cid:durableId="319121071">
    <w:abstractNumId w:val="14"/>
  </w:num>
  <w:num w:numId="12" w16cid:durableId="384767020">
    <w:abstractNumId w:val="1"/>
  </w:num>
  <w:num w:numId="13" w16cid:durableId="1860119719">
    <w:abstractNumId w:val="6"/>
  </w:num>
  <w:num w:numId="14" w16cid:durableId="311905821">
    <w:abstractNumId w:val="36"/>
  </w:num>
  <w:num w:numId="15" w16cid:durableId="2004503596">
    <w:abstractNumId w:val="21"/>
  </w:num>
  <w:num w:numId="16" w16cid:durableId="209344033">
    <w:abstractNumId w:val="37"/>
  </w:num>
  <w:num w:numId="17" w16cid:durableId="1283609726">
    <w:abstractNumId w:val="12"/>
  </w:num>
  <w:num w:numId="18" w16cid:durableId="1475098586">
    <w:abstractNumId w:val="46"/>
  </w:num>
  <w:num w:numId="19" w16cid:durableId="1384987013">
    <w:abstractNumId w:val="42"/>
  </w:num>
  <w:num w:numId="20" w16cid:durableId="1831679518">
    <w:abstractNumId w:val="26"/>
  </w:num>
  <w:num w:numId="21" w16cid:durableId="2091656890">
    <w:abstractNumId w:val="2"/>
  </w:num>
  <w:num w:numId="22" w16cid:durableId="532576632">
    <w:abstractNumId w:val="23"/>
  </w:num>
  <w:num w:numId="23" w16cid:durableId="2021276995">
    <w:abstractNumId w:val="15"/>
  </w:num>
  <w:num w:numId="24" w16cid:durableId="194277391">
    <w:abstractNumId w:val="25"/>
  </w:num>
  <w:num w:numId="25" w16cid:durableId="1156917233">
    <w:abstractNumId w:val="48"/>
  </w:num>
  <w:num w:numId="26" w16cid:durableId="17123290">
    <w:abstractNumId w:val="24"/>
  </w:num>
  <w:num w:numId="27" w16cid:durableId="1862357776">
    <w:abstractNumId w:val="31"/>
  </w:num>
  <w:num w:numId="28" w16cid:durableId="789130992">
    <w:abstractNumId w:val="3"/>
  </w:num>
  <w:num w:numId="29" w16cid:durableId="1861385149">
    <w:abstractNumId w:val="13"/>
  </w:num>
  <w:num w:numId="30" w16cid:durableId="2070032906">
    <w:abstractNumId w:val="27"/>
  </w:num>
  <w:num w:numId="31" w16cid:durableId="1177844534">
    <w:abstractNumId w:val="11"/>
  </w:num>
  <w:num w:numId="32" w16cid:durableId="1250969210">
    <w:abstractNumId w:val="38"/>
  </w:num>
  <w:num w:numId="33" w16cid:durableId="1812212966">
    <w:abstractNumId w:val="16"/>
  </w:num>
  <w:num w:numId="34" w16cid:durableId="285351315">
    <w:abstractNumId w:val="20"/>
  </w:num>
  <w:num w:numId="35" w16cid:durableId="1475370180">
    <w:abstractNumId w:val="4"/>
  </w:num>
  <w:num w:numId="36" w16cid:durableId="47650384">
    <w:abstractNumId w:val="0"/>
  </w:num>
  <w:num w:numId="37" w16cid:durableId="671879677">
    <w:abstractNumId w:val="18"/>
  </w:num>
  <w:num w:numId="38" w16cid:durableId="292684436">
    <w:abstractNumId w:val="7"/>
  </w:num>
  <w:num w:numId="39" w16cid:durableId="856695832">
    <w:abstractNumId w:val="34"/>
  </w:num>
  <w:num w:numId="40" w16cid:durableId="1311515595">
    <w:abstractNumId w:val="39"/>
  </w:num>
  <w:num w:numId="41" w16cid:durableId="1695615394">
    <w:abstractNumId w:val="47"/>
  </w:num>
  <w:num w:numId="42" w16cid:durableId="1007749766">
    <w:abstractNumId w:val="52"/>
  </w:num>
  <w:num w:numId="43" w16cid:durableId="837158556">
    <w:abstractNumId w:val="17"/>
  </w:num>
  <w:num w:numId="44" w16cid:durableId="809791495">
    <w:abstractNumId w:val="9"/>
  </w:num>
  <w:num w:numId="45" w16cid:durableId="820080359">
    <w:abstractNumId w:val="44"/>
  </w:num>
  <w:num w:numId="46" w16cid:durableId="569655292">
    <w:abstractNumId w:val="35"/>
  </w:num>
  <w:num w:numId="47" w16cid:durableId="1381006914">
    <w:abstractNumId w:val="45"/>
  </w:num>
  <w:num w:numId="48" w16cid:durableId="689381310">
    <w:abstractNumId w:val="41"/>
  </w:num>
  <w:num w:numId="49" w16cid:durableId="101430878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49"/>
  </w:num>
  <w:num w:numId="51" w16cid:durableId="898830568">
    <w:abstractNumId w:val="22"/>
  </w:num>
  <w:num w:numId="52" w16cid:durableId="994408921">
    <w:abstractNumId w:val="32"/>
  </w:num>
  <w:num w:numId="53" w16cid:durableId="1199702905">
    <w:abstractNumId w:val="51"/>
  </w:num>
  <w:num w:numId="54" w16cid:durableId="49497803">
    <w:abstractNumId w:val="24"/>
    <w:lvlOverride w:ilvl="0">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33D8"/>
    <w:rsid w:val="00003525"/>
    <w:rsid w:val="00004AE7"/>
    <w:rsid w:val="00004FCB"/>
    <w:rsid w:val="00004FE6"/>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5216"/>
    <w:rsid w:val="000652F3"/>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ED"/>
    <w:rsid w:val="005062D4"/>
    <w:rsid w:val="00506C10"/>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615"/>
    <w:rsid w:val="007013BA"/>
    <w:rsid w:val="0070159A"/>
    <w:rsid w:val="007015BB"/>
    <w:rsid w:val="007017E0"/>
    <w:rsid w:val="00701994"/>
    <w:rsid w:val="00701ABD"/>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4263"/>
    <w:rsid w:val="009C42CB"/>
    <w:rsid w:val="009C452D"/>
    <w:rsid w:val="009C4682"/>
    <w:rsid w:val="009C4AF5"/>
    <w:rsid w:val="009C4BC0"/>
    <w:rsid w:val="009C5197"/>
    <w:rsid w:val="009C52E2"/>
    <w:rsid w:val="009C5613"/>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8F0"/>
    <w:rsid w:val="00A65951"/>
    <w:rsid w:val="00A65A45"/>
    <w:rsid w:val="00A65AA8"/>
    <w:rsid w:val="00A65EDD"/>
    <w:rsid w:val="00A660AC"/>
    <w:rsid w:val="00A661AA"/>
    <w:rsid w:val="00A66385"/>
    <w:rsid w:val="00A66987"/>
    <w:rsid w:val="00A66A2E"/>
    <w:rsid w:val="00A66C2D"/>
    <w:rsid w:val="00A66DB7"/>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1587"/>
    <w:rsid w:val="00C61733"/>
    <w:rsid w:val="00C61BC2"/>
    <w:rsid w:val="00C61E5F"/>
    <w:rsid w:val="00C61F10"/>
    <w:rsid w:val="00C620B4"/>
    <w:rsid w:val="00C6295A"/>
    <w:rsid w:val="00C62B24"/>
    <w:rsid w:val="00C62BB2"/>
    <w:rsid w:val="00C62CAA"/>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C26D14"/>
    <w:rsid w:val="1E357041"/>
    <w:rsid w:val="218D666B"/>
    <w:rsid w:val="21CC4413"/>
    <w:rsid w:val="21DB35AE"/>
    <w:rsid w:val="221D58E2"/>
    <w:rsid w:val="22E70617"/>
    <w:rsid w:val="24B3FFB9"/>
    <w:rsid w:val="24DFD02C"/>
    <w:rsid w:val="25194BA1"/>
    <w:rsid w:val="25359715"/>
    <w:rsid w:val="254C5DE1"/>
    <w:rsid w:val="25FF8610"/>
    <w:rsid w:val="26D7A4FB"/>
    <w:rsid w:val="27D812DF"/>
    <w:rsid w:val="287C6851"/>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3E46C27"/>
    <w:rsid w:val="73E6887F"/>
    <w:rsid w:val="73EEB63D"/>
    <w:rsid w:val="756A61A1"/>
    <w:rsid w:val="75DFC67E"/>
    <w:rsid w:val="76A65CBA"/>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0C2"/>
    <w:pPr>
      <w:spacing w:after="0" w:line="288" w:lineRule="auto"/>
    </w:pPr>
    <w:rPr>
      <w:rFonts w:ascii="Century Gothic" w:hAnsi="Century Gothic"/>
      <w:sz w:val="20"/>
    </w:rPr>
  </w:style>
  <w:style w:type="paragraph" w:styleId="Kop1">
    <w:name w:val="heading 1"/>
    <w:basedOn w:val="Standaard"/>
    <w:next w:val="Standaard"/>
    <w:link w:val="Kop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Kop2">
    <w:name w:val="heading 2"/>
    <w:basedOn w:val="Standaard"/>
    <w:next w:val="Standaard"/>
    <w:link w:val="Kop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Kop3">
    <w:name w:val="heading 3"/>
    <w:basedOn w:val="Standaard"/>
    <w:next w:val="Standaard"/>
    <w:link w:val="Kop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Kop4">
    <w:name w:val="heading 4"/>
    <w:basedOn w:val="Standaard"/>
    <w:next w:val="Standaard"/>
    <w:link w:val="Kop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Kop5">
    <w:name w:val="heading 5"/>
    <w:basedOn w:val="Standaard"/>
    <w:next w:val="Standaard"/>
    <w:link w:val="Kop5Char"/>
    <w:uiPriority w:val="9"/>
    <w:unhideWhenUsed/>
    <w:qFormat/>
    <w:rsid w:val="00A55D1B"/>
    <w:pPr>
      <w:keepNext/>
      <w:keepLines/>
      <w:spacing w:before="40" w:line="336" w:lineRule="auto"/>
      <w:outlineLvl w:val="4"/>
    </w:pPr>
    <w:rPr>
      <w:rFonts w:eastAsiaTheme="majorEastAsia" w:cstheme="majorBidi"/>
    </w:rPr>
  </w:style>
  <w:style w:type="paragraph" w:styleId="Kop6">
    <w:name w:val="heading 6"/>
    <w:basedOn w:val="Standaard"/>
    <w:next w:val="Standaard"/>
    <w:link w:val="Kop6Char"/>
    <w:uiPriority w:val="9"/>
    <w:semiHidden/>
    <w:unhideWhenUsed/>
    <w:qFormat/>
    <w:rsid w:val="00E73248"/>
    <w:pPr>
      <w:keepNext/>
      <w:keepLines/>
      <w:spacing w:before="40"/>
      <w:outlineLvl w:val="5"/>
    </w:pPr>
    <w:rPr>
      <w:rFonts w:eastAsiaTheme="majorEastAsia" w:cstheme="majorBidi"/>
    </w:rPr>
  </w:style>
  <w:style w:type="paragraph" w:styleId="Kop7">
    <w:name w:val="heading 7"/>
    <w:basedOn w:val="Standaard"/>
    <w:next w:val="Standaard"/>
    <w:link w:val="Kop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Kop8">
    <w:name w:val="heading 8"/>
    <w:basedOn w:val="Standaard"/>
    <w:next w:val="Standaard"/>
    <w:link w:val="Kop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20C2"/>
    <w:rPr>
      <w:rFonts w:ascii="Century Gothic" w:eastAsiaTheme="majorEastAsia" w:hAnsi="Century Gothic" w:cstheme="majorBidi"/>
      <w:b/>
      <w:color w:val="0070C0"/>
      <w:sz w:val="24"/>
      <w:szCs w:val="32"/>
    </w:rPr>
  </w:style>
  <w:style w:type="paragraph" w:styleId="Duidelijkcitaat">
    <w:name w:val="Intense Quote"/>
    <w:basedOn w:val="Standaard"/>
    <w:next w:val="Standaard"/>
    <w:link w:val="Duidelijkcitaat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DuidelijkcitaatChar">
    <w:name w:val="Duidelijk citaat Char"/>
    <w:basedOn w:val="Standaardalinea-lettertype"/>
    <w:link w:val="Duidelijkcitaat"/>
    <w:uiPriority w:val="30"/>
    <w:rsid w:val="007D3AFF"/>
    <w:rPr>
      <w:rFonts w:ascii="Century Gothic" w:hAnsi="Century Gothic"/>
      <w:i/>
      <w:iCs/>
      <w:color w:val="0070C0"/>
      <w:sz w:val="20"/>
    </w:rPr>
  </w:style>
  <w:style w:type="character" w:customStyle="1" w:styleId="Kop2Char">
    <w:name w:val="Kop 2 Char"/>
    <w:basedOn w:val="Standaardalinea-lettertype"/>
    <w:link w:val="Kop2"/>
    <w:uiPriority w:val="9"/>
    <w:rsid w:val="00D9373E"/>
    <w:rPr>
      <w:rFonts w:ascii="Century Gothic" w:eastAsiaTheme="majorEastAsia" w:hAnsi="Century Gothic" w:cstheme="majorBidi"/>
      <w:b/>
      <w:color w:val="00B0F0"/>
      <w:szCs w:val="26"/>
    </w:rPr>
  </w:style>
  <w:style w:type="paragraph" w:styleId="Geenafstand">
    <w:name w:val="No Spacing"/>
    <w:uiPriority w:val="1"/>
    <w:qFormat/>
    <w:rsid w:val="00E73248"/>
    <w:pPr>
      <w:spacing w:after="0" w:line="240" w:lineRule="auto"/>
    </w:pPr>
  </w:style>
  <w:style w:type="character" w:customStyle="1" w:styleId="Kop3Char">
    <w:name w:val="Kop 3 Char"/>
    <w:basedOn w:val="Standaardalinea-lettertype"/>
    <w:link w:val="Kop3"/>
    <w:uiPriority w:val="9"/>
    <w:rsid w:val="00707363"/>
    <w:rPr>
      <w:rFonts w:ascii="Century Gothic" w:eastAsiaTheme="majorEastAsia" w:hAnsi="Century Gothic" w:cstheme="majorBidi"/>
      <w:b/>
      <w:color w:val="0028A7" w:themeColor="accent3" w:themeShade="80"/>
      <w:sz w:val="20"/>
      <w:szCs w:val="24"/>
    </w:rPr>
  </w:style>
  <w:style w:type="paragraph" w:styleId="Titel">
    <w:name w:val="Title"/>
    <w:basedOn w:val="Standaard"/>
    <w:next w:val="Standaard"/>
    <w:link w:val="Titel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B0CA9"/>
    <w:rPr>
      <w:rFonts w:ascii="Century Gothic" w:eastAsiaTheme="majorEastAsia" w:hAnsi="Century Gothic" w:cstheme="majorBidi"/>
      <w:spacing w:val="-10"/>
      <w:kern w:val="28"/>
      <w:sz w:val="56"/>
      <w:szCs w:val="56"/>
    </w:rPr>
  </w:style>
  <w:style w:type="character" w:customStyle="1" w:styleId="Kop4Char">
    <w:name w:val="Kop 4 Char"/>
    <w:basedOn w:val="Standaardalinea-lettertype"/>
    <w:link w:val="Kop4"/>
    <w:uiPriority w:val="9"/>
    <w:rsid w:val="007D3AFF"/>
    <w:rPr>
      <w:rFonts w:ascii="Century Gothic" w:eastAsiaTheme="majorEastAsia" w:hAnsi="Century Gothic" w:cstheme="majorBidi"/>
      <w:i/>
      <w:iCs/>
      <w:color w:val="0070C0"/>
      <w:sz w:val="20"/>
    </w:rPr>
  </w:style>
  <w:style w:type="character" w:customStyle="1" w:styleId="Kop5Char">
    <w:name w:val="Kop 5 Char"/>
    <w:basedOn w:val="Standaardalinea-lettertype"/>
    <w:link w:val="Kop5"/>
    <w:uiPriority w:val="9"/>
    <w:rsid w:val="00A55D1B"/>
    <w:rPr>
      <w:rFonts w:ascii="Century Gothic" w:eastAsiaTheme="majorEastAsia" w:hAnsi="Century Gothic" w:cstheme="majorBidi"/>
      <w:sz w:val="20"/>
    </w:rPr>
  </w:style>
  <w:style w:type="paragraph" w:styleId="Lijstalinea">
    <w:name w:val="List Paragraph"/>
    <w:aliases w:val="Bulleted Lijst,Dot pt,F5 List Paragraph,List Paragraph1,No Spacing1,List Paragraph Char Char Char,Indicator Text,Numbered Para 1,Bullet 1,Bullet Points,Párrafo de lista,MAIN CONTENT,Recommendation,List Paragraph2,Normal numbere,L,Bullets"/>
    <w:basedOn w:val="Standaard"/>
    <w:link w:val="LijstalineaChar"/>
    <w:uiPriority w:val="34"/>
    <w:qFormat/>
    <w:rsid w:val="00E86B4D"/>
    <w:pPr>
      <w:ind w:left="720"/>
      <w:contextualSpacing/>
    </w:pPr>
  </w:style>
  <w:style w:type="character" w:customStyle="1" w:styleId="Kop6Char">
    <w:name w:val="Kop 6 Char"/>
    <w:basedOn w:val="Standaardalinea-lettertype"/>
    <w:link w:val="Kop6"/>
    <w:uiPriority w:val="9"/>
    <w:semiHidden/>
    <w:rsid w:val="00E73248"/>
    <w:rPr>
      <w:rFonts w:ascii="Century Gothic" w:eastAsiaTheme="majorEastAsia" w:hAnsi="Century Gothic" w:cstheme="majorBidi"/>
      <w:sz w:val="20"/>
    </w:rPr>
  </w:style>
  <w:style w:type="character" w:customStyle="1" w:styleId="Kop7Char">
    <w:name w:val="Kop 7 Char"/>
    <w:basedOn w:val="Standaardalinea-lettertype"/>
    <w:link w:val="Kop7"/>
    <w:uiPriority w:val="9"/>
    <w:semiHidden/>
    <w:rsid w:val="00E73248"/>
    <w:rPr>
      <w:rFonts w:asciiTheme="majorHAnsi" w:eastAsiaTheme="majorEastAsia" w:hAnsiTheme="majorHAnsi" w:cstheme="majorBidi"/>
      <w:i/>
      <w:iCs/>
      <w:color w:val="0087B0" w:themeColor="accent1" w:themeShade="7F"/>
    </w:rPr>
  </w:style>
  <w:style w:type="character" w:customStyle="1" w:styleId="Kop8Char">
    <w:name w:val="Kop 8 Char"/>
    <w:basedOn w:val="Standaardalinea-lettertype"/>
    <w:link w:val="Kop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73248"/>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99"/>
    <w:unhideWhenUsed/>
    <w:qFormat/>
    <w:rsid w:val="00E73248"/>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E732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73248"/>
    <w:rPr>
      <w:rFonts w:eastAsiaTheme="minorEastAsia"/>
      <w:color w:val="5A5A5A" w:themeColor="text1" w:themeTint="A5"/>
      <w:spacing w:val="15"/>
    </w:rPr>
  </w:style>
  <w:style w:type="character" w:styleId="Zwaar">
    <w:name w:val="Strong"/>
    <w:basedOn w:val="Standaardalinea-lettertype"/>
    <w:uiPriority w:val="22"/>
    <w:qFormat/>
    <w:rsid w:val="00E73248"/>
    <w:rPr>
      <w:b/>
      <w:bCs/>
    </w:rPr>
  </w:style>
  <w:style w:type="character" w:styleId="Nadruk">
    <w:name w:val="Emphasis"/>
    <w:basedOn w:val="Standaardalinea-lettertype"/>
    <w:uiPriority w:val="20"/>
    <w:qFormat/>
    <w:rsid w:val="00E73248"/>
    <w:rPr>
      <w:i/>
      <w:iCs/>
    </w:rPr>
  </w:style>
  <w:style w:type="paragraph" w:styleId="Citaat">
    <w:name w:val="Quote"/>
    <w:basedOn w:val="Standaard"/>
    <w:next w:val="Standaard"/>
    <w:link w:val="CitaatChar"/>
    <w:uiPriority w:val="29"/>
    <w:qFormat/>
    <w:rsid w:val="00945493"/>
    <w:pPr>
      <w:spacing w:before="200"/>
      <w:ind w:left="864" w:right="864"/>
      <w:jc w:val="center"/>
    </w:pPr>
    <w:rPr>
      <w:iCs/>
      <w:color w:val="860095" w:themeColor="accent4" w:themeShade="BF"/>
    </w:rPr>
  </w:style>
  <w:style w:type="character" w:customStyle="1" w:styleId="CitaatChar">
    <w:name w:val="Citaat Char"/>
    <w:basedOn w:val="Standaardalinea-lettertype"/>
    <w:link w:val="Citaat"/>
    <w:uiPriority w:val="29"/>
    <w:rsid w:val="00945493"/>
    <w:rPr>
      <w:rFonts w:ascii="Century Gothic" w:hAnsi="Century Gothic"/>
      <w:iCs/>
      <w:color w:val="860095" w:themeColor="accent4" w:themeShade="BF"/>
      <w:sz w:val="20"/>
    </w:rPr>
  </w:style>
  <w:style w:type="character" w:styleId="Subtielebenadrukking">
    <w:name w:val="Subtle Emphasis"/>
    <w:basedOn w:val="Standaardalinea-lettertype"/>
    <w:uiPriority w:val="19"/>
    <w:qFormat/>
    <w:rsid w:val="00E73248"/>
    <w:rPr>
      <w:i/>
      <w:iCs/>
      <w:color w:val="404040" w:themeColor="text1" w:themeTint="BF"/>
    </w:rPr>
  </w:style>
  <w:style w:type="character" w:styleId="Intensievebenadrukking">
    <w:name w:val="Intense Emphasis"/>
    <w:basedOn w:val="Standaardalinea-lettertype"/>
    <w:uiPriority w:val="21"/>
    <w:qFormat/>
    <w:rsid w:val="007D3AFF"/>
    <w:rPr>
      <w:i/>
      <w:iCs/>
      <w:color w:val="0070C0"/>
    </w:rPr>
  </w:style>
  <w:style w:type="character" w:styleId="Subtieleverwijzing">
    <w:name w:val="Subtle Reference"/>
    <w:basedOn w:val="Standaardalinea-lettertype"/>
    <w:uiPriority w:val="31"/>
    <w:qFormat/>
    <w:rsid w:val="00E73248"/>
    <w:rPr>
      <w:smallCaps/>
      <w:color w:val="5A5A5A" w:themeColor="text1" w:themeTint="A5"/>
    </w:rPr>
  </w:style>
  <w:style w:type="character" w:styleId="Intensieveverwijzing">
    <w:name w:val="Intense Reference"/>
    <w:basedOn w:val="Standaardalinea-lettertype"/>
    <w:uiPriority w:val="32"/>
    <w:qFormat/>
    <w:rsid w:val="007D3AFF"/>
    <w:rPr>
      <w:b/>
      <w:bCs/>
      <w:smallCaps/>
      <w:color w:val="0070C0"/>
      <w:spacing w:val="5"/>
    </w:rPr>
  </w:style>
  <w:style w:type="character" w:styleId="Titelvanboek">
    <w:name w:val="Book Title"/>
    <w:basedOn w:val="Standaardalinea-lettertype"/>
    <w:uiPriority w:val="33"/>
    <w:qFormat/>
    <w:rsid w:val="00E73248"/>
    <w:rPr>
      <w:b/>
      <w:bCs/>
      <w:i/>
      <w:iCs/>
      <w:spacing w:val="5"/>
    </w:rPr>
  </w:style>
  <w:style w:type="paragraph" w:styleId="Kopvaninhoudsopgave">
    <w:name w:val="TOC Heading"/>
    <w:basedOn w:val="Standaard"/>
    <w:next w:val="Standaard"/>
    <w:uiPriority w:val="39"/>
    <w:unhideWhenUsed/>
    <w:qFormat/>
    <w:rsid w:val="00D56F47"/>
  </w:style>
  <w:style w:type="paragraph" w:styleId="Koptekst">
    <w:name w:val="header"/>
    <w:basedOn w:val="Standaard"/>
    <w:link w:val="KoptekstChar"/>
    <w:uiPriority w:val="99"/>
    <w:unhideWhenUsed/>
    <w:rsid w:val="009279E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279E3"/>
    <w:rPr>
      <w:rFonts w:ascii="Century Gothic" w:hAnsi="Century Gothic"/>
      <w:sz w:val="20"/>
    </w:rPr>
  </w:style>
  <w:style w:type="paragraph" w:styleId="Voettekst">
    <w:name w:val="footer"/>
    <w:basedOn w:val="Standaard"/>
    <w:link w:val="VoettekstChar"/>
    <w:uiPriority w:val="99"/>
    <w:unhideWhenUsed/>
    <w:rsid w:val="009279E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279E3"/>
    <w:rPr>
      <w:rFonts w:ascii="Century Gothic" w:hAnsi="Century Gothic"/>
      <w:sz w:val="20"/>
    </w:rPr>
  </w:style>
  <w:style w:type="character" w:styleId="Tekstvantijdelijkeaanduiding">
    <w:name w:val="Placeholder Text"/>
    <w:basedOn w:val="Standaardalinea-lettertype"/>
    <w:uiPriority w:val="99"/>
    <w:semiHidden/>
    <w:rsid w:val="008102F4"/>
    <w:rPr>
      <w:color w:val="808080"/>
    </w:rPr>
  </w:style>
  <w:style w:type="character" w:customStyle="1" w:styleId="Stijl1">
    <w:name w:val="Stijl1"/>
    <w:basedOn w:val="Standaardalinea-lettertype"/>
    <w:uiPriority w:val="1"/>
    <w:rsid w:val="00740E0F"/>
    <w:rPr>
      <w:color w:val="0070C0"/>
      <w:sz w:val="100"/>
    </w:rPr>
  </w:style>
  <w:style w:type="table" w:styleId="Tabelraster">
    <w:name w:val="Table Grid"/>
    <w:basedOn w:val="Standaardtabe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Standaardtabe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hopg1">
    <w:name w:val="toc 1"/>
    <w:basedOn w:val="Standaard"/>
    <w:next w:val="Standaard"/>
    <w:autoRedefine/>
    <w:uiPriority w:val="39"/>
    <w:unhideWhenUsed/>
    <w:rsid w:val="00924E18"/>
    <w:pPr>
      <w:tabs>
        <w:tab w:val="left" w:pos="400"/>
        <w:tab w:val="right" w:pos="9062"/>
      </w:tabs>
      <w:spacing w:after="100"/>
    </w:pPr>
    <w:rPr>
      <w:b/>
      <w:noProof/>
    </w:rPr>
  </w:style>
  <w:style w:type="paragraph" w:styleId="Inhopg2">
    <w:name w:val="toc 2"/>
    <w:basedOn w:val="Standaard"/>
    <w:next w:val="Standaard"/>
    <w:link w:val="Inhopg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Standaardalinea-lettertype"/>
    <w:uiPriority w:val="99"/>
    <w:unhideWhenUsed/>
    <w:rsid w:val="00740E0F"/>
    <w:rPr>
      <w:color w:val="0070C0"/>
      <w:u w:val="single"/>
    </w:rPr>
  </w:style>
  <w:style w:type="paragraph" w:styleId="Inhopg3">
    <w:name w:val="toc 3"/>
    <w:basedOn w:val="Standaard"/>
    <w:next w:val="Standaard"/>
    <w:autoRedefine/>
    <w:uiPriority w:val="39"/>
    <w:unhideWhenUsed/>
    <w:rsid w:val="00C94121"/>
    <w:pPr>
      <w:tabs>
        <w:tab w:val="right" w:pos="9062"/>
      </w:tabs>
      <w:spacing w:after="100"/>
      <w:ind w:left="1247" w:hanging="680"/>
    </w:pPr>
    <w:rPr>
      <w:noProof/>
      <w:color w:val="000000" w:themeColor="text1"/>
    </w:rPr>
  </w:style>
  <w:style w:type="paragraph" w:styleId="Inhopg4">
    <w:name w:val="toc 4"/>
    <w:basedOn w:val="Standaard"/>
    <w:next w:val="Standaard"/>
    <w:autoRedefine/>
    <w:uiPriority w:val="39"/>
    <w:unhideWhenUsed/>
    <w:rsid w:val="00475BA8"/>
    <w:pPr>
      <w:spacing w:after="100"/>
      <w:ind w:left="794" w:hanging="794"/>
    </w:pPr>
  </w:style>
  <w:style w:type="paragraph" w:styleId="Inhopg5">
    <w:name w:val="toc 5"/>
    <w:basedOn w:val="Standaard"/>
    <w:next w:val="Standaard"/>
    <w:autoRedefine/>
    <w:uiPriority w:val="39"/>
    <w:semiHidden/>
    <w:unhideWhenUsed/>
    <w:rsid w:val="00475BA8"/>
    <w:pPr>
      <w:spacing w:after="100"/>
    </w:pPr>
  </w:style>
  <w:style w:type="paragraph" w:styleId="Ballontekst">
    <w:name w:val="Balloon Text"/>
    <w:basedOn w:val="Standaard"/>
    <w:link w:val="BallontekstChar"/>
    <w:uiPriority w:val="99"/>
    <w:semiHidden/>
    <w:unhideWhenUsed/>
    <w:rsid w:val="002D338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3383"/>
    <w:rPr>
      <w:rFonts w:ascii="Tahoma" w:hAnsi="Tahoma" w:cs="Tahoma"/>
      <w:sz w:val="16"/>
      <w:szCs w:val="16"/>
    </w:rPr>
  </w:style>
  <w:style w:type="character" w:styleId="Verwijzingopmerking">
    <w:name w:val="annotation reference"/>
    <w:basedOn w:val="Standaardalinea-lettertype"/>
    <w:uiPriority w:val="99"/>
    <w:semiHidden/>
    <w:unhideWhenUsed/>
    <w:rsid w:val="00B506EA"/>
    <w:rPr>
      <w:sz w:val="16"/>
      <w:szCs w:val="16"/>
    </w:rPr>
  </w:style>
  <w:style w:type="paragraph" w:styleId="Tekstopmerking">
    <w:name w:val="annotation text"/>
    <w:basedOn w:val="Standaard"/>
    <w:link w:val="Tekstopmerking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TekstopmerkingChar">
    <w:name w:val="Tekst opmerking Char"/>
    <w:basedOn w:val="Standaardalinea-lettertype"/>
    <w:link w:val="Tekstopmerking"/>
    <w:uiPriority w:val="99"/>
    <w:rsid w:val="00B506EA"/>
    <w:rPr>
      <w:kern w:val="2"/>
      <w:sz w:val="20"/>
      <w:szCs w:val="20"/>
      <w14:ligatures w14:val="standardContextual"/>
    </w:rPr>
  </w:style>
  <w:style w:type="paragraph" w:styleId="Voetnoottekst">
    <w:name w:val="footnote text"/>
    <w:basedOn w:val="Standaard"/>
    <w:link w:val="VoetnoottekstChar"/>
    <w:uiPriority w:val="99"/>
    <w:semiHidden/>
    <w:unhideWhenUsed/>
    <w:rsid w:val="009E2624"/>
    <w:pPr>
      <w:spacing w:line="240" w:lineRule="auto"/>
    </w:pPr>
    <w:rPr>
      <w:rFonts w:asciiTheme="minorHAnsi" w:eastAsiaTheme="minorEastAsia" w:hAnsiTheme="minorHAnsi"/>
      <w:szCs w:val="20"/>
    </w:rPr>
  </w:style>
  <w:style w:type="character" w:customStyle="1" w:styleId="VoetnoottekstChar">
    <w:name w:val="Voetnoottekst Char"/>
    <w:basedOn w:val="Standaardalinea-lettertype"/>
    <w:link w:val="Voetnoottekst"/>
    <w:uiPriority w:val="99"/>
    <w:semiHidden/>
    <w:rsid w:val="009E2624"/>
    <w:rPr>
      <w:rFonts w:eastAsiaTheme="minorEastAsia"/>
      <w:sz w:val="20"/>
      <w:szCs w:val="20"/>
    </w:rPr>
  </w:style>
  <w:style w:type="character" w:styleId="Voetnootmarkering">
    <w:name w:val="footnote reference"/>
    <w:basedOn w:val="Standaardalinea-lettertype"/>
    <w:uiPriority w:val="99"/>
    <w:semiHidden/>
    <w:unhideWhenUsed/>
    <w:rsid w:val="009E2624"/>
    <w:rPr>
      <w:vertAlign w:val="superscript"/>
    </w:rPr>
  </w:style>
  <w:style w:type="character" w:styleId="Onopgelostemelding">
    <w:name w:val="Unresolved Mention"/>
    <w:basedOn w:val="Standaardalinea-lettertype"/>
    <w:uiPriority w:val="99"/>
    <w:semiHidden/>
    <w:unhideWhenUsed/>
    <w:rsid w:val="007C6177"/>
    <w:rPr>
      <w:color w:val="605E5C"/>
      <w:shd w:val="clear" w:color="auto" w:fill="E1DFDD"/>
    </w:rPr>
  </w:style>
  <w:style w:type="character" w:styleId="GevolgdeHyperlink">
    <w:name w:val="FollowedHyperlink"/>
    <w:basedOn w:val="Standaardalinea-lettertype"/>
    <w:uiPriority w:val="99"/>
    <w:semiHidden/>
    <w:unhideWhenUsed/>
    <w:rsid w:val="00F26CF9"/>
    <w:rPr>
      <w:color w:val="B500C7" w:themeColor="followedHyperlink"/>
      <w:u w:val="single"/>
    </w:rPr>
  </w:style>
  <w:style w:type="table" w:styleId="Rastertabel4-Accent4">
    <w:name w:val="Grid Table 4 Accent 4"/>
    <w:basedOn w:val="Standaardtabe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Rastertabel5donker-Accent1">
    <w:name w:val="Grid Table 5 Dark Accent 1"/>
    <w:basedOn w:val="Standaardtabe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Rastertabel4-Accent3">
    <w:name w:val="Grid Table 4 Accent 3"/>
    <w:basedOn w:val="Standaardtabe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Rastertabel5donker-Accent3">
    <w:name w:val="Grid Table 5 Dark Accent 3"/>
    <w:basedOn w:val="Standaardtabe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Rastertabel4-Accent1">
    <w:name w:val="Grid Table 4 Accent 1"/>
    <w:basedOn w:val="Standaardtabe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Onderwerpvanopmerking">
    <w:name w:val="annotation subject"/>
    <w:basedOn w:val="Tekstopmerking"/>
    <w:next w:val="Tekstopmerking"/>
    <w:link w:val="OnderwerpvanopmerkingChar"/>
    <w:uiPriority w:val="99"/>
    <w:semiHidden/>
    <w:unhideWhenUsed/>
    <w:rsid w:val="009B04D6"/>
    <w:pPr>
      <w:spacing w:after="0"/>
    </w:pPr>
    <w:rPr>
      <w:rFonts w:ascii="Century Gothic" w:hAnsi="Century Gothic"/>
      <w:b/>
      <w:bCs/>
      <w:kern w:val="0"/>
      <w14:ligatures w14:val="none"/>
    </w:rPr>
  </w:style>
  <w:style w:type="character" w:customStyle="1" w:styleId="OnderwerpvanopmerkingChar">
    <w:name w:val="Onderwerp van opmerking Char"/>
    <w:basedOn w:val="TekstopmerkingChar"/>
    <w:link w:val="Onderwerpvanopmerking"/>
    <w:uiPriority w:val="99"/>
    <w:semiHidden/>
    <w:rsid w:val="009B04D6"/>
    <w:rPr>
      <w:rFonts w:ascii="Century Gothic" w:hAnsi="Century Gothic"/>
      <w:b/>
      <w:bCs/>
      <w:kern w:val="2"/>
      <w:sz w:val="20"/>
      <w:szCs w:val="20"/>
      <w14:ligatures w14:val="standardContextual"/>
    </w:rPr>
  </w:style>
  <w:style w:type="paragraph" w:styleId="Revisie">
    <w:name w:val="Revision"/>
    <w:hidden/>
    <w:uiPriority w:val="99"/>
    <w:semiHidden/>
    <w:rsid w:val="008A776D"/>
    <w:pPr>
      <w:spacing w:after="0" w:line="240" w:lineRule="auto"/>
    </w:pPr>
    <w:rPr>
      <w:rFonts w:ascii="Century Gothic" w:hAnsi="Century Gothic"/>
      <w:sz w:val="20"/>
    </w:rPr>
  </w:style>
  <w:style w:type="character" w:customStyle="1" w:styleId="LijstalineaChar">
    <w:name w:val="Lijstalinea Char"/>
    <w:aliases w:val="Bulleted Lijst Char,Dot pt Char,F5 List Paragraph Char,List Paragraph1 Char,No Spacing1 Char,List Paragraph Char Char Char Char,Indicator Text Char,Numbered Para 1 Char,Bullet 1 Char,Bullet Points Char,Párrafo de lista Char,L Char"/>
    <w:basedOn w:val="Standaardalinea-lettertype"/>
    <w:link w:val="Lijstalinea"/>
    <w:uiPriority w:val="34"/>
    <w:qFormat/>
    <w:rsid w:val="00696164"/>
    <w:rPr>
      <w:rFonts w:ascii="Century Gothic" w:hAnsi="Century Gothic"/>
      <w:sz w:val="20"/>
    </w:rPr>
  </w:style>
  <w:style w:type="table" w:customStyle="1" w:styleId="D2024tabel">
    <w:name w:val="D2024 tabel"/>
    <w:basedOn w:val="Standaardtabe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jsttabel4-Accent1">
    <w:name w:val="List Table 4 Accent 1"/>
    <w:basedOn w:val="Standaardtabe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inanummer">
    <w:name w:val="page number"/>
    <w:basedOn w:val="Standaardalinea-lettertype"/>
    <w:uiPriority w:val="99"/>
    <w:semiHidden/>
    <w:rsid w:val="00137E1C"/>
    <w:rPr>
      <w:rFonts w:ascii="Verdana" w:hAnsi="Verdana" w:cs="Times New Roman"/>
      <w:sz w:val="16"/>
    </w:rPr>
  </w:style>
  <w:style w:type="paragraph" w:styleId="Normaalweb">
    <w:name w:val="Normal (Web)"/>
    <w:basedOn w:val="Standaard"/>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Standaard"/>
    <w:link w:val="Stijl2Char"/>
    <w:qFormat/>
    <w:rsid w:val="00D9373E"/>
    <w:rPr>
      <w:b/>
      <w:bCs/>
      <w:color w:val="0028A7" w:themeColor="accent3" w:themeShade="80"/>
    </w:rPr>
  </w:style>
  <w:style w:type="character" w:customStyle="1" w:styleId="Stijl2Char">
    <w:name w:val="Stijl2 Char"/>
    <w:basedOn w:val="Standaardalinea-lettertype"/>
    <w:link w:val="Stijl2"/>
    <w:rsid w:val="00D9373E"/>
    <w:rPr>
      <w:rFonts w:ascii="Century Gothic" w:hAnsi="Century Gothic"/>
      <w:b/>
      <w:bCs/>
      <w:color w:val="0028A7" w:themeColor="accent3" w:themeShade="80"/>
      <w:sz w:val="20"/>
    </w:rPr>
  </w:style>
  <w:style w:type="paragraph" w:customStyle="1" w:styleId="Stijl3">
    <w:name w:val="Stijl3"/>
    <w:basedOn w:val="Standaard"/>
    <w:link w:val="Stijl3Char"/>
    <w:qFormat/>
    <w:rsid w:val="00492F30"/>
    <w:rPr>
      <w:b/>
      <w:bCs/>
    </w:rPr>
  </w:style>
  <w:style w:type="character" w:customStyle="1" w:styleId="Stijl3Char">
    <w:name w:val="Stijl3 Char"/>
    <w:basedOn w:val="Standaardalinea-lettertype"/>
    <w:link w:val="Stijl3"/>
    <w:rsid w:val="00492F30"/>
    <w:rPr>
      <w:rFonts w:ascii="Century Gothic" w:hAnsi="Century Gothic"/>
      <w:b/>
      <w:bCs/>
      <w:sz w:val="20"/>
    </w:rPr>
  </w:style>
  <w:style w:type="paragraph" w:customStyle="1" w:styleId="Stijl4">
    <w:name w:val="Stijl4"/>
    <w:basedOn w:val="Kop2"/>
    <w:link w:val="Stijl4Char"/>
    <w:qFormat/>
    <w:rsid w:val="00AF141C"/>
    <w:pPr>
      <w:numPr>
        <w:numId w:val="0"/>
      </w:numPr>
      <w:ind w:left="360"/>
    </w:pPr>
    <w:rPr>
      <w:b w:val="0"/>
    </w:rPr>
  </w:style>
  <w:style w:type="character" w:customStyle="1" w:styleId="Stijl4Char">
    <w:name w:val="Stijl4 Char"/>
    <w:basedOn w:val="Kop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Inhopg2"/>
    <w:link w:val="Stijl5Char"/>
    <w:qFormat/>
    <w:rsid w:val="00AF141C"/>
  </w:style>
  <w:style w:type="character" w:customStyle="1" w:styleId="Inhopg2Char">
    <w:name w:val="Inhopg 2 Char"/>
    <w:basedOn w:val="Standaardalinea-lettertype"/>
    <w:link w:val="Inhopg2"/>
    <w:uiPriority w:val="39"/>
    <w:rsid w:val="00A140B1"/>
    <w:rPr>
      <w:rFonts w:ascii="Century Gothic" w:hAnsi="Century Gothic"/>
      <w:b/>
      <w:bCs/>
      <w:noProof/>
      <w:color w:val="000000" w:themeColor="text1"/>
      <w:sz w:val="20"/>
    </w:rPr>
  </w:style>
  <w:style w:type="character" w:customStyle="1" w:styleId="Stijl5Char">
    <w:name w:val="Stijl5 Char"/>
    <w:basedOn w:val="Inhopg2Char"/>
    <w:link w:val="Stijl5"/>
    <w:rsid w:val="00AF141C"/>
    <w:rPr>
      <w:rFonts w:ascii="Century Gothic" w:hAnsi="Century Gothic"/>
      <w:b/>
      <w:bCs/>
      <w:noProof/>
      <w:color w:val="000000" w:themeColor="text1"/>
      <w:sz w:val="20"/>
    </w:rPr>
  </w:style>
  <w:style w:type="paragraph" w:customStyle="1" w:styleId="Stijl6">
    <w:name w:val="Stijl6"/>
    <w:basedOn w:val="Inhopg1"/>
    <w:qFormat/>
    <w:rsid w:val="00776E40"/>
    <w:pPr>
      <w:numPr>
        <w:ilvl w:val="2"/>
        <w:numId w:val="11"/>
      </w:numPr>
    </w:pPr>
    <w:rPr>
      <w:color w:val="0070C0"/>
    </w:rPr>
  </w:style>
  <w:style w:type="character" w:styleId="Vermelding">
    <w:name w:val="Mention"/>
    <w:basedOn w:val="Standaardalinea-lettertype"/>
    <w:uiPriority w:val="99"/>
    <w:unhideWhenUsed/>
    <w:rsid w:val="00FF35D0"/>
    <w:rPr>
      <w:color w:val="2B579A"/>
      <w:shd w:val="clear" w:color="auto" w:fill="E1DFDD"/>
    </w:rPr>
  </w:style>
  <w:style w:type="paragraph" w:customStyle="1" w:styleId="pf0">
    <w:name w:val="pf0"/>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Standaardalinea-lettertype"/>
    <w:rsid w:val="00724BB6"/>
    <w:rPr>
      <w:rFonts w:ascii="Segoe UI" w:hAnsi="Segoe UI" w:cs="Segoe UI" w:hint="default"/>
      <w:b/>
      <w:bCs/>
      <w:sz w:val="18"/>
      <w:szCs w:val="18"/>
    </w:rPr>
  </w:style>
  <w:style w:type="paragraph" w:customStyle="1" w:styleId="paragraph">
    <w:name w:val="paragraph"/>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24BB6"/>
  </w:style>
  <w:style w:type="character" w:customStyle="1" w:styleId="eop">
    <w:name w:val="eop"/>
    <w:basedOn w:val="Standaardalinea-lettertype"/>
    <w:rsid w:val="00724BB6"/>
  </w:style>
  <w:style w:type="paragraph" w:customStyle="1" w:styleId="Figuur">
    <w:name w:val="Figuur"/>
    <w:basedOn w:val="Standaard"/>
    <w:link w:val="FiguurChar"/>
    <w:qFormat/>
    <w:rsid w:val="00354B46"/>
    <w:pPr>
      <w:keepNext/>
    </w:pPr>
    <w:rPr>
      <w:b/>
      <w:bCs/>
    </w:rPr>
  </w:style>
  <w:style w:type="character" w:customStyle="1" w:styleId="FiguurChar">
    <w:name w:val="Figuur Char"/>
    <w:basedOn w:val="Standaardalinea-lettertype"/>
    <w:link w:val="Figuur"/>
    <w:rsid w:val="00354B46"/>
    <w:rPr>
      <w:rFonts w:ascii="Century Gothic" w:hAnsi="Century Gothic"/>
      <w:b/>
      <w:bCs/>
      <w:sz w:val="20"/>
    </w:rPr>
  </w:style>
  <w:style w:type="paragraph" w:customStyle="1" w:styleId="Paragraph0">
    <w:name w:val="Paragraph"/>
    <w:basedOn w:val="Standaard"/>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jstalinea"/>
    <w:qFormat/>
    <w:rsid w:val="008420C2"/>
    <w:pPr>
      <w:numPr>
        <w:numId w:val="26"/>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jstalinea"/>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en.nl/samenwerkingsplatform-etsi-ne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ingle-market-economy.ec.europa.eu/single-market/european-standards/standardisation-policy/international-activities_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s://www.w3.org/commun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hyperlink" Target="https://eur-lex.europa.eu/legal-content/NL/TXT/?uri=CELEX%3A32012R1025" TargetMode="External"/><Relationship Id="rId27" Type="http://schemas.openxmlformats.org/officeDocument/2006/relationships/header" Target="header2.xml"/><Relationship Id="rId30"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3.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4.xml><?xml version="1.0" encoding="utf-8"?>
<ds:datastoreItem xmlns:ds="http://schemas.openxmlformats.org/officeDocument/2006/customXml" ds:itemID="{CEC7AAD6-DB78-4370-851A-1B8F5FCDBC01}">
  <ds:schemaRefs>
    <ds:schemaRef ds:uri="http://schemas.microsoft.com/sharepoint/v3/contenttype/forms"/>
  </ds:schemaRefs>
</ds:datastoreItem>
</file>

<file path=customXml/itemProps5.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08F8A037-C745-4431-A0A1-56E1BE5A1394}">
  <ds:schemaRefs>
    <ds:schemaRef ds:uri="Microsoft.SharePoint.Taxonomy.ContentTypeSync"/>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47</Pages>
  <Words>16732</Words>
  <Characters>92029</Characters>
  <Application>Microsoft Office Word</Application>
  <DocSecurity>0</DocSecurity>
  <Lines>766</Lines>
  <Paragraphs>217</Paragraphs>
  <ScaleCrop>false</ScaleCrop>
  <Company>Stichting ICTU</Company>
  <LinksUpToDate>false</LinksUpToDate>
  <CharactersWithSpaces>108544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Ruth Rozenblad</cp:lastModifiedBy>
  <cp:revision>158</cp:revision>
  <cp:lastPrinted>2025-02-28T02:16:00Z</cp:lastPrinted>
  <dcterms:created xsi:type="dcterms:W3CDTF">2025-04-07T06:35:00Z</dcterms:created>
  <dcterms:modified xsi:type="dcterms:W3CDTF">2025-04-09T05:20:00Z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